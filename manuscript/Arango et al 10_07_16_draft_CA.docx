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9F8A97" w14:textId="77777777" w:rsidR="00D86487" w:rsidRDefault="0090661B">
      <w:r>
        <w:t>Carbon limitation patterns are linked to spatio-temporal changes in dissolved organic matter quality in an urban stream</w:t>
      </w:r>
    </w:p>
    <w:p w14:paraId="0494C0E4" w14:textId="7DA1A558" w:rsidR="0090661B" w:rsidRDefault="0090661B">
      <w:r>
        <w:t>C.P. Arango</w:t>
      </w:r>
      <w:r w:rsidRPr="0090661B">
        <w:rPr>
          <w:vertAlign w:val="superscript"/>
        </w:rPr>
        <w:t>1</w:t>
      </w:r>
      <w:r>
        <w:t>, J.J. Beaulieu</w:t>
      </w:r>
      <w:r w:rsidRPr="0090661B">
        <w:rPr>
          <w:vertAlign w:val="superscript"/>
        </w:rPr>
        <w:t>2</w:t>
      </w:r>
      <w:r>
        <w:t>, K.M. Fritz</w:t>
      </w:r>
      <w:r w:rsidRPr="0090661B">
        <w:rPr>
          <w:vertAlign w:val="superscript"/>
        </w:rPr>
        <w:t>2</w:t>
      </w:r>
      <w:r>
        <w:t xml:space="preserve">, B.H. </w:t>
      </w:r>
      <w:r w:rsidR="00F12D6A">
        <w:t>Hill</w:t>
      </w:r>
      <w:r w:rsidR="00F12D6A">
        <w:rPr>
          <w:vertAlign w:val="superscript"/>
        </w:rPr>
        <w:t>4</w:t>
      </w:r>
      <w:r>
        <w:t>,</w:t>
      </w:r>
      <w:r w:rsidR="00227135" w:rsidRPr="00227135">
        <w:t xml:space="preserve"> </w:t>
      </w:r>
      <w:r w:rsidR="00227135">
        <w:t>C.M. Elonen</w:t>
      </w:r>
      <w:r w:rsidR="00227135" w:rsidRPr="00980C49">
        <w:rPr>
          <w:vertAlign w:val="superscript"/>
        </w:rPr>
        <w:t>4</w:t>
      </w:r>
      <w:r w:rsidR="00227135">
        <w:t xml:space="preserve">, </w:t>
      </w:r>
      <w:bookmarkStart w:id="0" w:name="_GoBack"/>
      <w:bookmarkEnd w:id="0"/>
      <w:r>
        <w:t xml:space="preserve">M.J. </w:t>
      </w:r>
      <w:r w:rsidR="00F12D6A">
        <w:t>Pennino</w:t>
      </w:r>
      <w:r w:rsidR="00F12D6A">
        <w:rPr>
          <w:vertAlign w:val="superscript"/>
        </w:rPr>
        <w:t>5</w:t>
      </w:r>
      <w:r>
        <w:t xml:space="preserve">, P.M. </w:t>
      </w:r>
      <w:r w:rsidR="00F12D6A">
        <w:t>Mayer</w:t>
      </w:r>
      <w:r w:rsidR="006E7F3F">
        <w:rPr>
          <w:vertAlign w:val="superscript"/>
        </w:rPr>
        <w:t>5</w:t>
      </w:r>
      <w:r>
        <w:t xml:space="preserve">, S.S. </w:t>
      </w:r>
      <w:r w:rsidR="00F12D6A">
        <w:t>Kaushal</w:t>
      </w:r>
      <w:r w:rsidR="006E7F3F">
        <w:rPr>
          <w:vertAlign w:val="superscript"/>
        </w:rPr>
        <w:t>6</w:t>
      </w:r>
      <w:r>
        <w:t xml:space="preserve">, and D.A. </w:t>
      </w:r>
      <w:r w:rsidR="00F12D6A">
        <w:t>Balz</w:t>
      </w:r>
      <w:r w:rsidR="00F12D6A">
        <w:rPr>
          <w:vertAlign w:val="superscript"/>
        </w:rPr>
        <w:t>7</w:t>
      </w:r>
    </w:p>
    <w:p w14:paraId="59B88C05" w14:textId="77777777" w:rsidR="0090661B" w:rsidRDefault="0090661B">
      <w:commentRangeStart w:id="1"/>
      <w:r w:rsidRPr="0090661B">
        <w:rPr>
          <w:vertAlign w:val="superscript"/>
        </w:rPr>
        <w:t>1</w:t>
      </w:r>
      <w:r>
        <w:t>Department of Biological Sciences, Central Washington University, Ellensburg, WA 98926, USA</w:t>
      </w:r>
    </w:p>
    <w:p w14:paraId="17E08791" w14:textId="5D430DD0" w:rsidR="0090661B" w:rsidRDefault="0090661B">
      <w:r w:rsidRPr="0090661B">
        <w:rPr>
          <w:vertAlign w:val="superscript"/>
        </w:rPr>
        <w:t>2</w:t>
      </w:r>
      <w:r>
        <w:t>US EPA, Office of Research and Development, National Risk Management Research Laboratory, Cincinnati, OH 45268, USA</w:t>
      </w:r>
    </w:p>
    <w:p w14:paraId="5898BC17" w14:textId="242B9B32" w:rsidR="00F12D6A" w:rsidRDefault="00F12D6A">
      <w:r>
        <w:rPr>
          <w:vertAlign w:val="superscript"/>
        </w:rPr>
        <w:t>3</w:t>
      </w:r>
      <w:r>
        <w:t>US EPA, Office of Research and Development, National Exposure Research Laboratory, Cincinnati, OH 45268, USA</w:t>
      </w:r>
    </w:p>
    <w:p w14:paraId="1BBD80CC" w14:textId="4B40396C" w:rsidR="0090661B" w:rsidRDefault="00F12D6A">
      <w:r>
        <w:rPr>
          <w:vertAlign w:val="superscript"/>
        </w:rPr>
        <w:t>4</w:t>
      </w:r>
      <w:r>
        <w:t xml:space="preserve">US </w:t>
      </w:r>
      <w:r w:rsidR="00677634">
        <w:t>EPA, Office of Research and Development, National Health and Environmental Effects Research Laboratory, Duluth, MN 55804</w:t>
      </w:r>
    </w:p>
    <w:p w14:paraId="1731A858" w14:textId="72C94A0F" w:rsidR="00677634" w:rsidRDefault="006E7F3F">
      <w:r>
        <w:rPr>
          <w:vertAlign w:val="superscript"/>
        </w:rPr>
        <w:t>5</w:t>
      </w:r>
      <w:r w:rsidR="00F12D6A">
        <w:t xml:space="preserve">US </w:t>
      </w:r>
      <w:r w:rsidR="00677634">
        <w:t xml:space="preserve">EPA, Office of Research and Development, National </w:t>
      </w:r>
      <w:r w:rsidR="00F12D6A">
        <w:t>Health and Environmental Effects</w:t>
      </w:r>
      <w:r w:rsidR="00677634">
        <w:t xml:space="preserve"> Research Laboratory, </w:t>
      </w:r>
      <w:r w:rsidR="00F12D6A">
        <w:t>Corvallis, OR</w:t>
      </w:r>
      <w:r w:rsidR="00677634">
        <w:t xml:space="preserve"> </w:t>
      </w:r>
      <w:r w:rsidR="00F12D6A">
        <w:t>97333</w:t>
      </w:r>
      <w:r w:rsidR="00677634">
        <w:t>, USA</w:t>
      </w:r>
    </w:p>
    <w:p w14:paraId="699C9342" w14:textId="2D9F6619" w:rsidR="006E7F3F" w:rsidRDefault="006E7F3F">
      <w:r>
        <w:rPr>
          <w:vertAlign w:val="superscript"/>
        </w:rPr>
        <w:t>6</w:t>
      </w:r>
      <w:r>
        <w:t>Department of Geology and Earth Systems Interdisciplinary Center, University of Maryland, College Park, MD 20742</w:t>
      </w:r>
    </w:p>
    <w:p w14:paraId="6714060B" w14:textId="24D953DD" w:rsidR="00677634" w:rsidRDefault="00F12D6A">
      <w:r>
        <w:rPr>
          <w:vertAlign w:val="superscript"/>
        </w:rPr>
        <w:t>7</w:t>
      </w:r>
      <w:r>
        <w:t xml:space="preserve">Pegasus </w:t>
      </w:r>
      <w:r w:rsidR="00677634">
        <w:t>Technical Services, Cincinnati, OH 45268</w:t>
      </w:r>
      <w:commentRangeEnd w:id="1"/>
      <w:r w:rsidR="00D1248D">
        <w:rPr>
          <w:rStyle w:val="CommentReference"/>
        </w:rPr>
        <w:commentReference w:id="1"/>
      </w:r>
    </w:p>
    <w:p w14:paraId="0638B82E" w14:textId="77777777" w:rsidR="00677634" w:rsidRDefault="00677634">
      <w:pPr>
        <w:sectPr w:rsidR="00677634">
          <w:pgSz w:w="12240" w:h="15840"/>
          <w:pgMar w:top="1440" w:right="1440" w:bottom="1440" w:left="1440" w:header="720" w:footer="720" w:gutter="0"/>
          <w:cols w:space="720"/>
          <w:docGrid w:linePitch="360"/>
        </w:sectPr>
      </w:pPr>
    </w:p>
    <w:p w14:paraId="48FE6A91" w14:textId="77777777" w:rsidR="00677634" w:rsidRDefault="00677634">
      <w:r>
        <w:lastRenderedPageBreak/>
        <w:t>Abstract</w:t>
      </w:r>
    </w:p>
    <w:p w14:paraId="341D9558" w14:textId="0760597F" w:rsidR="00F534A3" w:rsidRDefault="00941570" w:rsidP="00F534A3">
      <w:r>
        <w:t xml:space="preserve">Urban streams are </w:t>
      </w:r>
      <w:r w:rsidR="00CB3D94">
        <w:t>degraded by a suite of factors, including burial by urban infrastructure that truncates light and direct organic matter inputs to the stream, and these fundamental changes in the basal food web likely have consequences for carbon use patterns in streams.  We studied seasonal changes in microbial carbon use patterns in open and buried reaches of three urban streams in Cincinnati, Ohio.  We characterized organic matter quality using fluorescence, microbial carbon use patterns using extracellular enzyme activity assays, and carbon limitation patterns using</w:t>
      </w:r>
      <w:r w:rsidR="00F534A3">
        <w:t xml:space="preserve"> nutrient diffusing substrata.  We hypothesized</w:t>
      </w:r>
      <w:r w:rsidR="004A78AB">
        <w:t>:</w:t>
      </w:r>
      <w:r w:rsidR="00F534A3">
        <w:t xml:space="preserve"> </w:t>
      </w:r>
      <w:r w:rsidR="004A78AB">
        <w:t xml:space="preserve">1) </w:t>
      </w:r>
      <w:r w:rsidR="00F534A3">
        <w:t xml:space="preserve">that algal production would lead to higher quality </w:t>
      </w:r>
      <w:r w:rsidR="004A78AB">
        <w:t>dissolved organic matter (</w:t>
      </w:r>
      <w:r w:rsidR="00F534A3">
        <w:t>DOM</w:t>
      </w:r>
      <w:r w:rsidR="004A78AB">
        <w:t>)</w:t>
      </w:r>
      <w:r w:rsidR="00F534A3">
        <w:t xml:space="preserve"> in spring compared to other seasons and in open compared to buried reaches</w:t>
      </w:r>
      <w:r w:rsidR="004A78AB">
        <w:t xml:space="preserve">, 2) </w:t>
      </w:r>
      <w:r w:rsidR="00F534A3">
        <w:t>lower extracellular enzyme indicators associated with recalcitrant carbon acquisition</w:t>
      </w:r>
      <w:r w:rsidR="004A78AB">
        <w:t xml:space="preserve"> in spring and in open reaches, and 3) </w:t>
      </w:r>
      <w:r w:rsidR="00F534A3">
        <w:t xml:space="preserve">that microbial respiration would be more carbon limited in the fall </w:t>
      </w:r>
      <w:r w:rsidR="004A78AB">
        <w:t xml:space="preserve">and in </w:t>
      </w:r>
      <w:r w:rsidR="00F534A3">
        <w:t>buried reaches.</w:t>
      </w:r>
      <w:r w:rsidR="004A78AB">
        <w:t xml:space="preserve">  Spring generally had higher quality DOM than fall, but the only DOM quality metric that varied by reach was an indicator of recalcitrant humic compounds, which showed more humic DOM in open reaches compared to buried.  This likely reflected open reaches as an avenue for direct terrestrial inputs from the riparian zone.    Extracellular enzyme assays showed the microbes in buried reaches consistently allocated more effort to degrade recalcitrant carbon sources, consistent with a lack of labile carbon compounds due to the elimination of photosynthesis.  Finally, buried and open reaches were both</w:t>
      </w:r>
      <w:r w:rsidR="004D2149">
        <w:t xml:space="preserve"> more </w:t>
      </w:r>
      <w:r w:rsidR="004A78AB">
        <w:t>carbon limited</w:t>
      </w:r>
      <w:r w:rsidR="004D2149">
        <w:t xml:space="preserve"> in autumn when terrestrial leaf inputs dominated compared to the spring when vernal algal blooms were pronounced.  </w:t>
      </w:r>
      <w:r w:rsidR="000719A9">
        <w:t xml:space="preserve">Taken together, our data show that stream burial affects the quality of DOM pool with consequences for how microbes use those carbon sources, and that buried and open stream reaches were limited by labile carbon in all seasons.  The alteration of carbon quality and carbon use patterns coupled with widespread carbon limitation suggests that these urban streams likely export recalcitrant to downstream water bodies, and that the cycling of nitrogen and/or phosphorus could decrease if a reduced labile carbon sources limit heterotrophic metabolism.  </w:t>
      </w:r>
    </w:p>
    <w:p w14:paraId="32C7C000" w14:textId="77777777" w:rsidR="00F534A3" w:rsidRDefault="00F534A3"/>
    <w:p w14:paraId="0917EFCE" w14:textId="77777777" w:rsidR="00CB3D94" w:rsidRDefault="00CB3D94"/>
    <w:p w14:paraId="4DE972DC" w14:textId="77777777" w:rsidR="00941570" w:rsidRDefault="00941570">
      <w:pPr>
        <w:sectPr w:rsidR="00941570">
          <w:pgSz w:w="12240" w:h="15840"/>
          <w:pgMar w:top="1440" w:right="1440" w:bottom="1440" w:left="1440" w:header="720" w:footer="720" w:gutter="0"/>
          <w:cols w:space="720"/>
          <w:docGrid w:linePitch="360"/>
        </w:sectPr>
      </w:pPr>
    </w:p>
    <w:p w14:paraId="4AFF6D54" w14:textId="77777777" w:rsidR="00677634" w:rsidRDefault="00677634">
      <w:r>
        <w:lastRenderedPageBreak/>
        <w:t>Introduction</w:t>
      </w:r>
    </w:p>
    <w:p w14:paraId="7A134448" w14:textId="2E99966D" w:rsidR="00FB3FB5" w:rsidRDefault="0011663B">
      <w:r>
        <w:t>A</w:t>
      </w:r>
      <w:r w:rsidR="00296F26">
        <w:t>s suburban sprawl converts farmland and forests to urban infrastructure</w:t>
      </w:r>
      <w:r w:rsidR="00FB3FB5">
        <w:t>,</w:t>
      </w:r>
      <w:r w:rsidR="00296F26">
        <w:t xml:space="preserve"> and </w:t>
      </w:r>
      <w:r w:rsidR="005A0F5C">
        <w:t xml:space="preserve">as the </w:t>
      </w:r>
      <w:r w:rsidR="00296F26">
        <w:t xml:space="preserve">global trend of </w:t>
      </w:r>
      <w:r w:rsidR="005A0F5C">
        <w:t>urbaniz</w:t>
      </w:r>
      <w:r w:rsidR="00296F26">
        <w:t>ation continues</w:t>
      </w:r>
      <w:r>
        <w:t xml:space="preserve">, </w:t>
      </w:r>
      <w:r w:rsidR="00C2625D">
        <w:t xml:space="preserve">the </w:t>
      </w:r>
      <w:r>
        <w:t xml:space="preserve">biological function </w:t>
      </w:r>
      <w:r w:rsidR="00C2625D">
        <w:t>of</w:t>
      </w:r>
      <w:r>
        <w:t xml:space="preserve"> urban streams </w:t>
      </w:r>
      <w:r w:rsidR="00C2625D">
        <w:t xml:space="preserve">and its role in water quality </w:t>
      </w:r>
      <w:r w:rsidR="00D1248D">
        <w:t xml:space="preserve">characteristics </w:t>
      </w:r>
      <w:r>
        <w:t>has received increased attention</w:t>
      </w:r>
      <w:r w:rsidR="005A0F5C">
        <w:t>.</w:t>
      </w:r>
      <w:r w:rsidR="00296F26">
        <w:t xml:space="preserve">  </w:t>
      </w:r>
      <w:r w:rsidR="00FB3FB5">
        <w:t>R</w:t>
      </w:r>
      <w:r w:rsidR="00FC0C2E">
        <w:t xml:space="preserve">elatively small increases in impervious surface cover through urbanization can </w:t>
      </w:r>
      <w:r w:rsidR="00296B27">
        <w:t xml:space="preserve">lead to </w:t>
      </w:r>
      <w:r w:rsidR="00FB3FB5">
        <w:t xml:space="preserve">a </w:t>
      </w:r>
      <w:r w:rsidR="00296F26">
        <w:t xml:space="preserve">“flashy” hydrologic regime </w:t>
      </w:r>
      <w:r w:rsidR="00FC0C2E">
        <w:t xml:space="preserve">that </w:t>
      </w:r>
      <w:r w:rsidR="00296F26">
        <w:t xml:space="preserve">reinforces entrenchment </w:t>
      </w:r>
      <w:r w:rsidR="00FC0C2E">
        <w:t xml:space="preserve">and </w:t>
      </w:r>
      <w:r>
        <w:t xml:space="preserve">channel </w:t>
      </w:r>
      <w:r w:rsidR="00FC0C2E">
        <w:t xml:space="preserve">incision </w:t>
      </w:r>
      <w:r w:rsidR="00296F26">
        <w:t xml:space="preserve">in streams that </w:t>
      </w:r>
      <w:r w:rsidR="00FC0C2E">
        <w:t xml:space="preserve">are </w:t>
      </w:r>
      <w:r>
        <w:t xml:space="preserve">often </w:t>
      </w:r>
      <w:r w:rsidR="00296F26">
        <w:t xml:space="preserve">already channelized </w:t>
      </w:r>
      <w:r w:rsidR="00FC0C2E">
        <w:t xml:space="preserve">to promote storm water drainage </w:t>
      </w:r>
      <w:r w:rsidR="00BA5314">
        <w:t>(Dunne and Leopold 1979</w:t>
      </w:r>
      <w:r w:rsidR="00FC0C2E">
        <w:t xml:space="preserve">).  </w:t>
      </w:r>
      <w:r w:rsidR="00EF353F">
        <w:t>These channelized streams are less retentive of particulate organic carbon</w:t>
      </w:r>
      <w:r w:rsidR="00D1248D">
        <w:t xml:space="preserve"> (Paul and Meyer 2001)</w:t>
      </w:r>
      <w:r w:rsidR="006723D1">
        <w:t xml:space="preserve"> </w:t>
      </w:r>
      <w:r w:rsidR="00FC0C2E">
        <w:t>which, in combination with greater nutrient loads (</w:t>
      </w:r>
      <w:r w:rsidR="00F83205">
        <w:t>Carpenter et al. 1998</w:t>
      </w:r>
      <w:r w:rsidR="00FC0C2E">
        <w:t>) and reduced riparian canopies (</w:t>
      </w:r>
      <w:r w:rsidR="002437FB">
        <w:t>Griffiths et al. 2013</w:t>
      </w:r>
      <w:r w:rsidR="00FC0C2E">
        <w:t xml:space="preserve">), can </w:t>
      </w:r>
      <w:r>
        <w:t>alter</w:t>
      </w:r>
      <w:r w:rsidR="00FC0C2E">
        <w:t xml:space="preserve"> the contribution of heterotrophic and autotrophic processes to stream metabolism.  </w:t>
      </w:r>
      <w:r w:rsidR="00EF353F">
        <w:t xml:space="preserve">For example, </w:t>
      </w:r>
      <w:r>
        <w:t>canopy opening and nutrient enrichment can increase autotrophy (</w:t>
      </w:r>
      <w:r w:rsidR="00F83205">
        <w:t>Bernot et al. 2010; Griffiths et al. 2013</w:t>
      </w:r>
      <w:r w:rsidR="006723D1">
        <w:t>; Alberts et al. in press</w:t>
      </w:r>
      <w:r>
        <w:t xml:space="preserve">), </w:t>
      </w:r>
      <w:r w:rsidR="00EF353F">
        <w:t xml:space="preserve">but </w:t>
      </w:r>
      <w:r>
        <w:t xml:space="preserve">stream burial can increase </w:t>
      </w:r>
      <w:r w:rsidR="00F83205">
        <w:t xml:space="preserve">the importance of </w:t>
      </w:r>
      <w:r w:rsidR="00C2625D">
        <w:t>heterotrophy</w:t>
      </w:r>
      <w:r>
        <w:t xml:space="preserve"> </w:t>
      </w:r>
      <w:r w:rsidR="00F83205">
        <w:t xml:space="preserve">relative to autotrophy </w:t>
      </w:r>
      <w:r>
        <w:t>(</w:t>
      </w:r>
      <w:r w:rsidR="00F83205">
        <w:t>Beaulieu et al. 2014; Pennino et al. 2014</w:t>
      </w:r>
      <w:r>
        <w:t>)</w:t>
      </w:r>
      <w:r w:rsidR="00F83205">
        <w:t xml:space="preserve">.  </w:t>
      </w:r>
    </w:p>
    <w:p w14:paraId="10485B1E" w14:textId="4C97F0C7" w:rsidR="004D15C4" w:rsidRDefault="00951339" w:rsidP="004D15C4">
      <w:r>
        <w:t>T</w:t>
      </w:r>
      <w:r w:rsidR="00C2625D">
        <w:t xml:space="preserve">he expansion of urban infrastructure </w:t>
      </w:r>
      <w:r>
        <w:t xml:space="preserve">to </w:t>
      </w:r>
      <w:r w:rsidR="00C775FB">
        <w:t xml:space="preserve">facilitate development </w:t>
      </w:r>
      <w:r w:rsidR="006D0A68">
        <w:t xml:space="preserve">frequently results in low order streams being contained in </w:t>
      </w:r>
      <w:r w:rsidR="006723D1">
        <w:t xml:space="preserve">buried </w:t>
      </w:r>
      <w:r w:rsidR="006D0A68">
        <w:t xml:space="preserve">pipes </w:t>
      </w:r>
      <w:r w:rsidR="00EA33B2">
        <w:t>(Elmore and Kaushal 2008)</w:t>
      </w:r>
      <w:r w:rsidR="004D15C4">
        <w:t>.  Further, open and buried stream reaches often alternate in an urban hydrological network so that stream metabolism can be vastly different in alternating stream reaches.  For example, t</w:t>
      </w:r>
      <w:r w:rsidR="006723D1">
        <w:t xml:space="preserve">he severe reduction or absence of photosynthetically active radiation (PAR) </w:t>
      </w:r>
      <w:r w:rsidR="00C2625D">
        <w:t>fundamentally alter</w:t>
      </w:r>
      <w:r w:rsidR="006723D1">
        <w:t>s</w:t>
      </w:r>
      <w:r w:rsidR="00C2625D">
        <w:t xml:space="preserve"> a stream ecosystem by </w:t>
      </w:r>
      <w:r w:rsidR="006723D1">
        <w:t xml:space="preserve">eliminating the contribution of gross primary production to the food web.  Although the stream </w:t>
      </w:r>
      <w:r w:rsidR="004D15C4">
        <w:t xml:space="preserve">metabolism in buried streams </w:t>
      </w:r>
      <w:r w:rsidR="006723D1">
        <w:t>shifts to</w:t>
      </w:r>
      <w:r w:rsidR="00C2625D">
        <w:t xml:space="preserve"> net heterotrophic conditions</w:t>
      </w:r>
      <w:r w:rsidR="006723D1">
        <w:t>, b</w:t>
      </w:r>
      <w:r w:rsidR="00C775FB">
        <w:t xml:space="preserve">uried streams support </w:t>
      </w:r>
      <w:r w:rsidR="006723D1">
        <w:t xml:space="preserve">a </w:t>
      </w:r>
      <w:r w:rsidR="00C775FB">
        <w:t xml:space="preserve">lower </w:t>
      </w:r>
      <w:r w:rsidR="006723D1">
        <w:t xml:space="preserve">overall rate of </w:t>
      </w:r>
      <w:r w:rsidR="00C775FB">
        <w:t xml:space="preserve">ecosystem respiration </w:t>
      </w:r>
      <w:r w:rsidR="004D15C4">
        <w:t xml:space="preserve">compared to open reaches </w:t>
      </w:r>
      <w:r w:rsidR="00C775FB">
        <w:t xml:space="preserve">(Beaulieu et al. 2014; Pennino et al. 2014).  </w:t>
      </w:r>
      <w:r w:rsidR="00C2625D">
        <w:t xml:space="preserve">Because buried stream reaches are often optimized to convey water quickly and efficiently for drainage purposes, they have </w:t>
      </w:r>
      <w:r w:rsidR="00C775FB">
        <w:t xml:space="preserve">increased </w:t>
      </w:r>
      <w:r w:rsidR="006723D1">
        <w:t xml:space="preserve">water velocity </w:t>
      </w:r>
      <w:r w:rsidR="00C775FB">
        <w:t>which</w:t>
      </w:r>
      <w:r w:rsidR="00C85291">
        <w:t xml:space="preserve">, </w:t>
      </w:r>
      <w:r w:rsidR="00C775FB">
        <w:t xml:space="preserve">in conjunction with net reduction in overall </w:t>
      </w:r>
      <w:r w:rsidR="00741F76">
        <w:t>biological demand for nutrients</w:t>
      </w:r>
      <w:r w:rsidR="00C2625D">
        <w:t xml:space="preserve"> </w:t>
      </w:r>
      <w:r w:rsidR="00C775FB">
        <w:t>(Beaulieu et al. 2014; Pennino et al. 2014)</w:t>
      </w:r>
      <w:r w:rsidR="004D15C4">
        <w:t>,</w:t>
      </w:r>
      <w:r w:rsidR="00C775FB">
        <w:t xml:space="preserve"> </w:t>
      </w:r>
      <w:r w:rsidR="00C2625D">
        <w:t>promote</w:t>
      </w:r>
      <w:r w:rsidR="00C85291">
        <w:t>s</w:t>
      </w:r>
      <w:r w:rsidR="00C2625D">
        <w:t xml:space="preserve"> </w:t>
      </w:r>
      <w:r w:rsidR="00C775FB">
        <w:t xml:space="preserve">nutrient </w:t>
      </w:r>
      <w:r w:rsidR="00C2625D">
        <w:t>export to downstream reaches and ecosystems</w:t>
      </w:r>
      <w:r w:rsidR="00C775FB">
        <w:t xml:space="preserve"> (Beaulieu et al. 2015)</w:t>
      </w:r>
      <w:r w:rsidR="00C2625D">
        <w:t xml:space="preserve">.  </w:t>
      </w:r>
      <w:r w:rsidR="001A5D44">
        <w:t xml:space="preserve">Burial also </w:t>
      </w:r>
      <w:r w:rsidR="00741F76">
        <w:t xml:space="preserve">severely affects standing stocks of organic matter in streams.  </w:t>
      </w:r>
      <w:r w:rsidR="001A5D44">
        <w:t xml:space="preserve">Buried reaches have lower overall coarse and fine benthic organic matter, periphyton, and chlorophyll a standing stocks compared to open reaches (Beaulieu et al. 2014).  In contrast to open reaches, which had seasonality in all organic matter standing stocks, buried reaches also have little seasonality except for higher coarse benthic organic matter (CBOM) in the fall (Beaulieu et al. 2014).  </w:t>
      </w:r>
      <w:r w:rsidR="00741F76">
        <w:t>Although the effect of stream burial on particulate organic matter standing stocks has been investigated, how this effect prop</w:t>
      </w:r>
      <w:r w:rsidR="00C85291">
        <w:t>a</w:t>
      </w:r>
      <w:r w:rsidR="00741F76">
        <w:t xml:space="preserve">gates through the microbial loop </w:t>
      </w:r>
      <w:r w:rsidR="00EB293C">
        <w:t xml:space="preserve">(Meyer 1994) </w:t>
      </w:r>
      <w:r w:rsidR="00741F76">
        <w:t xml:space="preserve">to determine the abundance and quality of dissolved organic matter (DOM) is unknown.  </w:t>
      </w:r>
    </w:p>
    <w:p w14:paraId="3142EF1F" w14:textId="4D04B23F" w:rsidR="00EF353F" w:rsidRDefault="00C85291">
      <w:r>
        <w:t xml:space="preserve">Dissolved organic matter is an important microbial energy source for ecosystem respiration (Meyer and Edwards 1990), and it is processed in a microbial loop that transfers this energy </w:t>
      </w:r>
      <w:r w:rsidR="004D15C4">
        <w:t xml:space="preserve">from dissolved sources </w:t>
      </w:r>
      <w:r>
        <w:t xml:space="preserve">to higher trophic levels (Meyer 1994).  </w:t>
      </w:r>
      <w:r w:rsidR="00247216">
        <w:t>S</w:t>
      </w:r>
      <w:r w:rsidR="002A2A13">
        <w:t xml:space="preserve">treams depend on allochthonous </w:t>
      </w:r>
      <w:r w:rsidR="00247216">
        <w:t xml:space="preserve">organic carbon </w:t>
      </w:r>
      <w:r w:rsidR="002A2A13">
        <w:t xml:space="preserve">inputs from the terrestrial landscape including direct inputs from the riparian zone and DOM exported from soil by groundwater, as well as autochthonous sources from in-stream production of algae and/or macrophytes.  </w:t>
      </w:r>
      <w:r w:rsidR="00413BFB">
        <w:t>These sources</w:t>
      </w:r>
      <w:r w:rsidR="00741F76">
        <w:t xml:space="preserve"> of organic matter</w:t>
      </w:r>
      <w:r w:rsidR="00CC2495">
        <w:t xml:space="preserve"> partly determine</w:t>
      </w:r>
      <w:r w:rsidR="00413BFB">
        <w:t xml:space="preserve"> </w:t>
      </w:r>
      <w:r w:rsidR="00D869F5">
        <w:t xml:space="preserve">the </w:t>
      </w:r>
      <w:r w:rsidR="00CC2495">
        <w:t xml:space="preserve">quality of the DOM </w:t>
      </w:r>
      <w:r w:rsidR="00D869F5">
        <w:t>pool used by microbes</w:t>
      </w:r>
      <w:r w:rsidR="00CC2495">
        <w:t>.</w:t>
      </w:r>
      <w:r w:rsidR="00D869F5">
        <w:t xml:space="preserve"> </w:t>
      </w:r>
      <w:r w:rsidR="004D15C4">
        <w:t xml:space="preserve"> </w:t>
      </w:r>
      <w:r w:rsidR="00D869F5">
        <w:t>A</w:t>
      </w:r>
      <w:r w:rsidR="00413BFB">
        <w:t xml:space="preserve">llochthonous </w:t>
      </w:r>
      <w:r w:rsidR="00D869F5">
        <w:t xml:space="preserve">inputs are generally </w:t>
      </w:r>
      <w:r w:rsidR="00413BFB">
        <w:t>more recalcitrant than autochthonous sources</w:t>
      </w:r>
      <w:r w:rsidR="00AA4A7B">
        <w:t xml:space="preserve"> (McKnight et al. 2001)</w:t>
      </w:r>
      <w:r w:rsidR="00CB1857">
        <w:t xml:space="preserve"> due to the presence of more structurally complex carbon compounds such as lignin and tannin, so these carbon sources are generally considered lower in quality.  In contrast, autochthonous carbon sources have fewer complex structural compounds and relatively more polysaccharides like cellulose and hemicellulose, so these carbon sources are generally considered higher in quality.  </w:t>
      </w:r>
      <w:r w:rsidR="00CB1857">
        <w:lastRenderedPageBreak/>
        <w:t>Therefore</w:t>
      </w:r>
      <w:r w:rsidR="00D869F5">
        <w:t xml:space="preserve">, the </w:t>
      </w:r>
      <w:r w:rsidR="00CC2495">
        <w:t xml:space="preserve">lability of the </w:t>
      </w:r>
      <w:r w:rsidR="00D869F5">
        <w:t>DOM pool is likely to vary seasonally in conjunction with autumn leaf inputs and vernal algal blooms</w:t>
      </w:r>
      <w:r w:rsidR="00CB1857">
        <w:t>, and because higher quality carbon is more easily used than lower quality carbon, a stream could become carbon-limited by having limited labile carbon sources despite having an abundance of low quality organic carbon in the bulk DOM pool</w:t>
      </w:r>
      <w:r w:rsidR="00247216">
        <w:t xml:space="preserve">.  </w:t>
      </w:r>
      <w:r w:rsidR="00D869F5">
        <w:t xml:space="preserve">Moreover, urban infrastructure likely </w:t>
      </w:r>
      <w:r w:rsidR="00CB1857">
        <w:t xml:space="preserve">also </w:t>
      </w:r>
      <w:r w:rsidR="00CC2495">
        <w:t>affects the composition of</w:t>
      </w:r>
      <w:r w:rsidR="00D869F5">
        <w:t xml:space="preserve"> the DOM pool with open reaches having more labile DOM than buried reaches due to greater light availability and associated higher levels of primary production.  These seasonal and reach-scale differences in organic matter dynamics </w:t>
      </w:r>
      <w:r w:rsidR="00B3730D">
        <w:t xml:space="preserve">in urban streams </w:t>
      </w:r>
      <w:r w:rsidR="00D869F5">
        <w:t xml:space="preserve">are likely to </w:t>
      </w:r>
      <w:r w:rsidR="00CC2495">
        <w:t xml:space="preserve">influence </w:t>
      </w:r>
      <w:r w:rsidR="00CB1857">
        <w:t xml:space="preserve">the quality of the organic carbon pool and associated </w:t>
      </w:r>
      <w:r w:rsidR="00CC2495">
        <w:t>rates of microbial carbon processing</w:t>
      </w:r>
      <w:r w:rsidR="004D15C4">
        <w:t>, but there has been little research on how dissolved organic matter (DOM) characteristics affect carbon use in open and buried streams.</w:t>
      </w:r>
    </w:p>
    <w:p w14:paraId="496425FF" w14:textId="23D68449" w:rsidR="00B3730D" w:rsidRDefault="00C040E8">
      <w:r>
        <w:t xml:space="preserve">We used a nutrient diffusing substratum </w:t>
      </w:r>
      <w:r w:rsidR="00D84304">
        <w:t xml:space="preserve">(NDS) </w:t>
      </w:r>
      <w:r>
        <w:t>approach coupled with extracellular enzyme activity</w:t>
      </w:r>
      <w:r w:rsidR="006A4CD3">
        <w:t xml:space="preserve"> (EEA)</w:t>
      </w:r>
      <w:r>
        <w:t xml:space="preserve"> assays and </w:t>
      </w:r>
      <w:r w:rsidR="00B3730D">
        <w:t>DOM</w:t>
      </w:r>
      <w:r>
        <w:t xml:space="preserve"> characterization </w:t>
      </w:r>
      <w:r w:rsidR="00B3730D">
        <w:t xml:space="preserve">via fluorescence techniques </w:t>
      </w:r>
      <w:r>
        <w:t xml:space="preserve">to understand how </w:t>
      </w:r>
      <w:r w:rsidR="003A2FF8">
        <w:t xml:space="preserve">organic </w:t>
      </w:r>
      <w:r>
        <w:t xml:space="preserve">carbon </w:t>
      </w:r>
      <w:r w:rsidR="003A2FF8">
        <w:t xml:space="preserve">demand </w:t>
      </w:r>
      <w:r>
        <w:t>var</w:t>
      </w:r>
      <w:r w:rsidR="003A2FF8">
        <w:t>ies</w:t>
      </w:r>
      <w:r>
        <w:t xml:space="preserve"> seasonally in buried and open stream reaches of an urban stream.</w:t>
      </w:r>
      <w:r w:rsidR="00B3730D">
        <w:t xml:space="preserve">   </w:t>
      </w:r>
      <w:r w:rsidR="006A4CD3">
        <w:t xml:space="preserve">EEA assays have been used to characterize how microbes invest effort to acquire different </w:t>
      </w:r>
      <w:r w:rsidR="00266F71">
        <w:t>compounds (e.g., labile or recalcitrant carbon, nitrogen, etc.)</w:t>
      </w:r>
      <w:r w:rsidR="00720ACC">
        <w:t xml:space="preserve">.  These </w:t>
      </w:r>
      <w:r w:rsidR="00266F71">
        <w:t>assays illuminate resource demand for, and environmental availability of, substrates required for microbial metabolism (Sinsabaugh and Follstad Shah 2012)</w:t>
      </w:r>
      <w:r w:rsidR="00720ACC">
        <w:t>, and they have been used to infer microbial organic nutrient limitation patterns in soils and sediments (e.g, Sinsabaugh et al. 2009)</w:t>
      </w:r>
      <w:r w:rsidR="00165323">
        <w:t xml:space="preserve"> and within river networks (Hill et al. 2012)</w:t>
      </w:r>
      <w:r w:rsidR="00266F71">
        <w:t xml:space="preserve">.  </w:t>
      </w:r>
      <w:r w:rsidR="00165323">
        <w:t xml:space="preserve">Using fluorescence to characterize the bulk </w:t>
      </w:r>
      <w:r w:rsidR="00720ACC">
        <w:t xml:space="preserve">DOM pool </w:t>
      </w:r>
      <w:r w:rsidR="00165323">
        <w:t xml:space="preserve">allows the definition of </w:t>
      </w:r>
      <w:r w:rsidR="00720ACC">
        <w:t xml:space="preserve">various fractions </w:t>
      </w:r>
      <w:r w:rsidR="00165323">
        <w:t xml:space="preserve">of DOM </w:t>
      </w:r>
      <w:r w:rsidR="00720ACC">
        <w:t xml:space="preserve">as more or less labile, allochthonous or autochthonous, etc.  </w:t>
      </w:r>
      <w:r w:rsidR="00165323">
        <w:t xml:space="preserve">This technique has been used to investigate seasonal (Catalan et al. 2013) and landscape (Williams et al. 2016) differences in what fractions constitute the DOM pool of water bodies.  </w:t>
      </w:r>
      <w:r w:rsidR="00B3730D">
        <w:t xml:space="preserve">We made </w:t>
      </w:r>
      <w:r w:rsidR="00AF0C42">
        <w:t>three</w:t>
      </w:r>
      <w:r w:rsidR="00B3730D">
        <w:t xml:space="preserve"> hypotheses based on temporal differences in organic matter dynamics and spatial differences in light availability caused by alternating open and buried reaches in the urban stream network.  </w:t>
      </w:r>
      <w:r w:rsidR="007A2B98">
        <w:t xml:space="preserve">We hypothesized </w:t>
      </w:r>
      <w:r w:rsidR="00AF0C42">
        <w:t>that spring would have higher quality DOM than other seasons</w:t>
      </w:r>
      <w:r w:rsidR="00165323">
        <w:t xml:space="preserve"> due to higher algal production prior to leaf</w:t>
      </w:r>
      <w:r w:rsidR="00CB1857">
        <w:t>-</w:t>
      </w:r>
      <w:r w:rsidR="00165323">
        <w:t>out of riparian trees and warming stream temperatures</w:t>
      </w:r>
      <w:r w:rsidR="00AF0C42">
        <w:t xml:space="preserve">, and </w:t>
      </w:r>
      <w:r w:rsidR="007A2B98">
        <w:t xml:space="preserve">that open reaches would have higher quality DOM than buried reaches due to </w:t>
      </w:r>
      <w:r w:rsidR="00D409E5">
        <w:t xml:space="preserve">more </w:t>
      </w:r>
      <w:r w:rsidR="007A2B98">
        <w:t>algal production</w:t>
      </w:r>
      <w:r w:rsidR="00D409E5">
        <w:t xml:space="preserve"> in open reaches and less </w:t>
      </w:r>
      <w:r w:rsidR="007D5673">
        <w:t>algal production</w:t>
      </w:r>
      <w:r w:rsidR="00D409E5">
        <w:t xml:space="preserve"> in buried reaches.  </w:t>
      </w:r>
      <w:r w:rsidR="00AF0C42">
        <w:t xml:space="preserve">Consequently, we hypothesized that </w:t>
      </w:r>
      <w:r w:rsidR="00863950">
        <w:t xml:space="preserve">spring would have </w:t>
      </w:r>
      <w:r w:rsidR="00CC2495">
        <w:t xml:space="preserve">lower </w:t>
      </w:r>
      <w:r w:rsidR="00863950">
        <w:t xml:space="preserve">extracellular enzyme indicators associated with recalcitrant carbon acquisition, and that </w:t>
      </w:r>
      <w:r w:rsidR="00AF0C42">
        <w:t xml:space="preserve">open reaches would </w:t>
      </w:r>
      <w:r w:rsidR="00863950">
        <w:t xml:space="preserve">have less effort to acquire recalcitrant carbon </w:t>
      </w:r>
      <w:r w:rsidR="00AF0C42">
        <w:t xml:space="preserve">compared to buried reaches.  </w:t>
      </w:r>
      <w:r w:rsidR="00863950">
        <w:t xml:space="preserve">Finally, we hypothesized that microbial respiration would be more carbon limited in the fall due to the pulse of </w:t>
      </w:r>
      <w:r w:rsidR="00CC2495">
        <w:t xml:space="preserve">low quality </w:t>
      </w:r>
      <w:r w:rsidR="00863950">
        <w:t>terrestrial organic matter from the riparian zone, and that buried reaches would be more carbon limited than open reaches due to l</w:t>
      </w:r>
      <w:r w:rsidR="00CC2495">
        <w:t xml:space="preserve">ower </w:t>
      </w:r>
      <w:r w:rsidR="00863950">
        <w:t>primary production</w:t>
      </w:r>
      <w:r w:rsidR="00CC2495">
        <w:t xml:space="preserve"> and allochthonous carbon inputs</w:t>
      </w:r>
      <w:r w:rsidR="00863950">
        <w:t xml:space="preserve">.  </w:t>
      </w:r>
      <w:r w:rsidR="00CC2495">
        <w:t xml:space="preserve">Regardless of reach or season, we predicted that </w:t>
      </w:r>
      <w:r w:rsidR="00D84304">
        <w:t>microbial respiration would respond more strongly to the higher quality carbon compared to the lower quality carbon added to the NDS</w:t>
      </w:r>
      <w:r w:rsidR="00CC2495">
        <w:t>.</w:t>
      </w:r>
    </w:p>
    <w:p w14:paraId="01AEB15A" w14:textId="22128227" w:rsidR="00677634" w:rsidRDefault="00677634">
      <w:r>
        <w:t>Methods</w:t>
      </w:r>
    </w:p>
    <w:p w14:paraId="25D6881D" w14:textId="77777777" w:rsidR="00677634" w:rsidRDefault="00F335EF">
      <w:r>
        <w:t>Study Sites and Experimental Design</w:t>
      </w:r>
    </w:p>
    <w:p w14:paraId="32307FC7" w14:textId="77777777" w:rsidR="00F335EF" w:rsidRDefault="00F335EF">
      <w:r>
        <w:t>We studied three urban streams in or near Cincinnati, Ohio (USA), and each stream consisted of paired buried and open study reach</w:t>
      </w:r>
      <w:r w:rsidR="007E19F3">
        <w:t>es</w:t>
      </w:r>
      <w:r>
        <w:t xml:space="preserve"> separated by a 30-100 m buffe</w:t>
      </w:r>
      <w:r w:rsidR="007E19F3">
        <w:t xml:space="preserve">r reach.  </w:t>
      </w:r>
      <w:r w:rsidR="009F0CA4">
        <w:t>Two b</w:t>
      </w:r>
      <w:r w:rsidR="007E19F3">
        <w:t xml:space="preserve">uried reaches </w:t>
      </w:r>
      <w:r w:rsidR="009F0CA4">
        <w:t>flowed through corrugate pipe and one through concrete, and buried stream widths ranged from 0.5-4.5 m.  Open reaches were generally incised with restricted riparian zones, contained mobile sandy sediments, and ranged in width from 2.1-3.9 m.  A more detailed site description can be found in Beaulieu et al. (2014).</w:t>
      </w:r>
    </w:p>
    <w:p w14:paraId="09A2CB77" w14:textId="77777777" w:rsidR="00E362D4" w:rsidRDefault="00E362D4">
      <w:r>
        <w:lastRenderedPageBreak/>
        <w:t xml:space="preserve">We collected samples to </w:t>
      </w:r>
      <w:r w:rsidR="007116EA">
        <w:t>characterize</w:t>
      </w:r>
      <w:r>
        <w:t xml:space="preserve"> dissolved organic matter quality in summer and autumn 2011 and in spring 2012.  </w:t>
      </w:r>
      <w:r w:rsidR="007116EA">
        <w:t>Concurrently</w:t>
      </w:r>
      <w:r>
        <w:t xml:space="preserve">, we deployed tiles to measure extracellular enzyme activity and nutrient diffusing substrata to measure carbon limitation patterns.  This design allowed us to compare </w:t>
      </w:r>
      <w:r w:rsidR="00DE60EF">
        <w:t xml:space="preserve">how </w:t>
      </w:r>
      <w:r>
        <w:t xml:space="preserve">carbon quality, microbial </w:t>
      </w:r>
      <w:r w:rsidR="00DE60EF">
        <w:t>enzyme activity, and the biofilm response to added carbon varied in space (</w:t>
      </w:r>
      <w:r>
        <w:t xml:space="preserve">buried </w:t>
      </w:r>
      <w:r w:rsidR="00DE60EF">
        <w:t xml:space="preserve">versus </w:t>
      </w:r>
      <w:r>
        <w:t xml:space="preserve">open </w:t>
      </w:r>
      <w:r w:rsidR="00DE60EF">
        <w:t xml:space="preserve">stream </w:t>
      </w:r>
      <w:r>
        <w:t>reaches</w:t>
      </w:r>
      <w:r w:rsidR="00DE60EF">
        <w:t xml:space="preserve">) and time (summer, autumn, and spring).  </w:t>
      </w:r>
      <w:r w:rsidR="007116EA">
        <w:t>W</w:t>
      </w:r>
      <w:r w:rsidR="00DE60EF">
        <w:t xml:space="preserve">e </w:t>
      </w:r>
      <w:r w:rsidR="007116EA">
        <w:t xml:space="preserve">also </w:t>
      </w:r>
      <w:r w:rsidR="00DE60EF">
        <w:t>collected a suite of other environmental data including water chemistry, hydrologic parameters, organic matter standing stocks, and whole stream metabolism and nitrate (NO</w:t>
      </w:r>
      <w:r w:rsidR="00DE60EF" w:rsidRPr="00DE60EF">
        <w:rPr>
          <w:vertAlign w:val="subscript"/>
        </w:rPr>
        <w:t>3</w:t>
      </w:r>
      <w:r w:rsidR="00DE60EF" w:rsidRPr="00DE60EF">
        <w:rPr>
          <w:vertAlign w:val="superscript"/>
        </w:rPr>
        <w:t>-</w:t>
      </w:r>
      <w:r w:rsidR="00DE60EF">
        <w:t>) uptake to understand how those factors relate to the microbial response to variations in DOM quality.</w:t>
      </w:r>
      <w:r w:rsidR="00BD5022">
        <w:t xml:space="preserve">  Nitrate uptake was measured with </w:t>
      </w:r>
      <w:r w:rsidR="00BD5022" w:rsidRPr="003E2F8E">
        <w:rPr>
          <w:vertAlign w:val="superscript"/>
        </w:rPr>
        <w:t>15</w:t>
      </w:r>
      <w:r w:rsidR="00BD5022">
        <w:t>N-NO</w:t>
      </w:r>
      <w:r w:rsidR="00BD5022" w:rsidRPr="003E2F8E">
        <w:rPr>
          <w:vertAlign w:val="subscript"/>
        </w:rPr>
        <w:t>3</w:t>
      </w:r>
      <w:r w:rsidR="003E2F8E" w:rsidRPr="003E2F8E">
        <w:rPr>
          <w:vertAlign w:val="superscript"/>
        </w:rPr>
        <w:t>-</w:t>
      </w:r>
      <w:r w:rsidR="00BD5022">
        <w:t xml:space="preserve"> release </w:t>
      </w:r>
      <w:r w:rsidR="003E2F8E">
        <w:t>in conjunction with bromide (Br</w:t>
      </w:r>
      <w:r w:rsidR="003E2F8E" w:rsidRPr="003E2F8E">
        <w:rPr>
          <w:vertAlign w:val="superscript"/>
        </w:rPr>
        <w:t>-</w:t>
      </w:r>
      <w:r w:rsidR="003E2F8E">
        <w:t xml:space="preserve">) as a conservative tracer to calculate and model hydrologic parameters.  Methods that describe the processing of isotope samples, calculating </w:t>
      </w:r>
      <w:r w:rsidR="00751875">
        <w:t>NO</w:t>
      </w:r>
      <w:r w:rsidR="00751875" w:rsidRPr="003E2F8E">
        <w:rPr>
          <w:vertAlign w:val="subscript"/>
        </w:rPr>
        <w:t>3</w:t>
      </w:r>
      <w:r w:rsidR="00751875" w:rsidRPr="003E2F8E">
        <w:rPr>
          <w:vertAlign w:val="superscript"/>
        </w:rPr>
        <w:t>-</w:t>
      </w:r>
      <w:r w:rsidR="00751875" w:rsidRPr="00751875">
        <w:t xml:space="preserve"> </w:t>
      </w:r>
      <w:r w:rsidR="003E2F8E">
        <w:t xml:space="preserve">uptake rate, and modeling </w:t>
      </w:r>
      <w:r w:rsidR="00751875">
        <w:t xml:space="preserve">one- and two-station </w:t>
      </w:r>
      <w:r w:rsidR="003E2F8E">
        <w:t xml:space="preserve">whole-stream metabolism </w:t>
      </w:r>
      <w:r w:rsidR="00751875">
        <w:t xml:space="preserve">are </w:t>
      </w:r>
      <w:r w:rsidR="003E2F8E">
        <w:t xml:space="preserve">beyond the scope of this paper, but they are detailed in Beaulieu et al. </w:t>
      </w:r>
      <w:r w:rsidR="00751875">
        <w:t>(</w:t>
      </w:r>
      <w:r w:rsidR="003E2F8E">
        <w:t>2014)</w:t>
      </w:r>
      <w:r w:rsidR="00751875">
        <w:t>.</w:t>
      </w:r>
    </w:p>
    <w:p w14:paraId="4564435C" w14:textId="77777777" w:rsidR="007116EA" w:rsidRDefault="007116EA">
      <w:r>
        <w:t>DOM Characterization</w:t>
      </w:r>
    </w:p>
    <w:p w14:paraId="327903EE" w14:textId="73F2B473" w:rsidR="007116EA" w:rsidRDefault="007116EA">
      <w:r>
        <w:t>Dissolved organic matter quality was characterized using fluorescence excitation-emission matrices (EEMs</w:t>
      </w:r>
      <w:r w:rsidR="004B1823">
        <w:t xml:space="preserve">; </w:t>
      </w:r>
      <w:r>
        <w:t>Coble et al. 1990, Coble 1996, Cory et al. 2010)</w:t>
      </w:r>
      <w:r w:rsidR="008F1726">
        <w:t xml:space="preserve"> measured on a</w:t>
      </w:r>
      <w:r w:rsidR="002D6F75">
        <w:t xml:space="preserve"> Fluoromax-4 spectrofluorometer (Horiba Instruments, Kyoto, Japan)</w:t>
      </w:r>
      <w:r>
        <w:t>.</w:t>
      </w:r>
      <w:r w:rsidR="00C806EC">
        <w:t xml:space="preserve">  This technique allows the differentiation of humic-like, fulvic-like, and protein-like fractions of the bulk DOM pool, which in turn are generally related to the lability or recalcitrance of the DOM available to microbial consumers in the stream.  </w:t>
      </w:r>
      <w:r w:rsidR="00E232C6">
        <w:t xml:space="preserve">To produce the indices to distinguish among these fractions of DOM, water samples were analyzed on a spectrofluorometer that measured excitation between 240-450 nm at 10 nm intervals and emission from 290-600 nm at 2 nm intervals.  The three-dimensional EEMs were then instrument corrected, blank </w:t>
      </w:r>
      <w:r w:rsidR="002D6F75">
        <w:t>subtracted</w:t>
      </w:r>
      <w:r w:rsidR="00E232C6">
        <w:t>, and normalized by the water Raman signal (Cory et al. 2010)</w:t>
      </w:r>
      <w:r w:rsidR="002D6F75">
        <w:t xml:space="preserve"> using Matlab software</w:t>
      </w:r>
      <w:r w:rsidR="00E232C6">
        <w:t xml:space="preserve">, but we did not measure absorbance </w:t>
      </w:r>
      <w:r w:rsidR="007949DA">
        <w:t xml:space="preserve">for each sample, </w:t>
      </w:r>
      <w:r w:rsidR="00E232C6">
        <w:t xml:space="preserve">so we </w:t>
      </w:r>
      <w:r w:rsidR="007949DA">
        <w:t xml:space="preserve">could </w:t>
      </w:r>
      <w:r w:rsidR="00026FDA">
        <w:t xml:space="preserve">not </w:t>
      </w:r>
      <w:r w:rsidR="00E232C6">
        <w:t>perform the standard inner-filter correction</w:t>
      </w:r>
      <w:r w:rsidR="007949DA">
        <w:t xml:space="preserve"> on the EEMs</w:t>
      </w:r>
      <w:r w:rsidR="00E232C6">
        <w:t>.  Therefore these results will be most useful for relative differences across sites and time rather than for comparison to literature values.</w:t>
      </w:r>
    </w:p>
    <w:p w14:paraId="67987D54" w14:textId="52B09A8B" w:rsidR="000F2E10" w:rsidRDefault="00E232C6">
      <w:r>
        <w:t xml:space="preserve">The EEMs we produced allowed us to calculate a variety of indices to characterize the quality of the DOM pool, including </w:t>
      </w:r>
      <w:r w:rsidR="00B853A9">
        <w:t>the humification index (HIX</w:t>
      </w:r>
      <w:r w:rsidR="004B1823">
        <w:t xml:space="preserve">; </w:t>
      </w:r>
      <w:r w:rsidR="00B853A9">
        <w:t>Zsolnay et al. 1999; Huguet et al. 2009), the biological freshness index (BIX</w:t>
      </w:r>
      <w:r w:rsidR="004B1823">
        <w:t xml:space="preserve">; </w:t>
      </w:r>
      <w:r w:rsidR="00B853A9">
        <w:t xml:space="preserve">Huguet et al. 2009), </w:t>
      </w:r>
      <w:r>
        <w:t>the fluorescence index (FI</w:t>
      </w:r>
      <w:r w:rsidR="004B1823">
        <w:t xml:space="preserve">; </w:t>
      </w:r>
      <w:r>
        <w:t xml:space="preserve">McKnight et al. 2001), </w:t>
      </w:r>
      <w:r w:rsidR="00E65E40">
        <w:t>and the protein-to-humic ratio (P/H</w:t>
      </w:r>
      <w:r w:rsidR="004B1823">
        <w:t xml:space="preserve">; </w:t>
      </w:r>
      <w:r w:rsidR="00E65E40">
        <w:t>Coble 1996; Stolpe et al. 2010</w:t>
      </w:r>
      <w:r w:rsidR="00B853A9">
        <w:t>)</w:t>
      </w:r>
      <w:r w:rsidR="00E65E40">
        <w:t xml:space="preserve">.  </w:t>
      </w:r>
      <w:r w:rsidR="00D76225">
        <w:t xml:space="preserve">HIX characterizes the humic or autochthonous fractions of DOM (Zsolnay et al. 1999; </w:t>
      </w:r>
      <w:r w:rsidR="0066271A">
        <w:t>Ohno 2002), and it is calculated as the ratio of integrated fluorescence emission intensity between 300-345 nm and between 435-480 nm at 254 nm excitation.  Higher HIX values indicate DOM with humic character whereas lower values indicate either less humic or more autochthonous DOM.</w:t>
      </w:r>
      <w:r w:rsidR="000F2E10">
        <w:t xml:space="preserve">  BIX was calculated from the ratio of emission at 380 and 430 nm at excitation of 310 nm (Huguet et al. 2009).  </w:t>
      </w:r>
      <w:r w:rsidR="007949DA">
        <w:t>BIX v</w:t>
      </w:r>
      <w:r w:rsidR="000F2E10">
        <w:t>alues &lt;0.7 are associated with allochthonous DOM, values 0.8-1.0 are associated with autochthonous DOM, and values &gt;1.0 are associated with aquatic bacterial sources, higher values indicate greater lability than lower values.  FI is calculated from the ratio of the fluorescence intensity at 450 nm and 400 nm at excitation of 370 nm.  FI values of about 1.9 indicate fulvic acids from microbes and values of about 1.4 indicate terrestrial fulvic acids.  Finally, P/H was calculated from the EEMs whereby excitation at 275 nm and emission at 340 nm is associated with protein-like organic matter and excitation at 350 and emission at 480 is associated with humic-like organic matter (Coble 1996; Stolpe et al. 2010).</w:t>
      </w:r>
      <w:r w:rsidR="00EF6D38">
        <w:t xml:space="preserve">  We did not perform inner filter corrections on the data so HIX cannot be compared to literature values or among seasons, but the P/H ratio will allow </w:t>
      </w:r>
      <w:r w:rsidR="008A4795">
        <w:t xml:space="preserve">us </w:t>
      </w:r>
      <w:r w:rsidR="00EF6D38">
        <w:t>to make inferences about relative abundance of labile and recalcitrant DOM among streams and seasons.</w:t>
      </w:r>
    </w:p>
    <w:p w14:paraId="600CDE60" w14:textId="77777777" w:rsidR="008E5DCD" w:rsidRDefault="008E5DCD">
      <w:r>
        <w:lastRenderedPageBreak/>
        <w:t>Extracellular enzyme activities (EEA)</w:t>
      </w:r>
    </w:p>
    <w:p w14:paraId="68BBE110" w14:textId="679138C8" w:rsidR="00A771A6" w:rsidRDefault="006730DB" w:rsidP="00054229">
      <w:r>
        <w:t>Periphyton cultured on tiles that we deployed in the buried and open reaches was analyzed for extracellular enzyme activities (EEA).  Microbial assemblages produce extracellular enzymes to degrade organic matter and to acquire nutrients from their environment, and the activity of those enzymes serves as an index of environmental resource availability (Sinsabaugh and Foreman 2001)</w:t>
      </w:r>
      <w:r w:rsidR="00A771A6">
        <w:t xml:space="preserve">.  </w:t>
      </w:r>
      <w:r w:rsidR="003D4753">
        <w:t xml:space="preserve">Acquisition of labile carbon compounds was measured as </w:t>
      </w:r>
      <w:r w:rsidR="003D4753">
        <w:rPr>
          <w:rFonts w:ascii="Symbol" w:hAnsi="Symbol"/>
        </w:rPr>
        <w:t></w:t>
      </w:r>
      <w:r w:rsidR="003D4753">
        <w:t>-</w:t>
      </w:r>
      <w:r w:rsidR="003D4753" w:rsidRPr="003D4753">
        <w:t>D</w:t>
      </w:r>
      <w:r w:rsidR="003D4753">
        <w:t xml:space="preserve">-glucosidase activity, </w:t>
      </w:r>
      <w:r w:rsidR="00D97269">
        <w:t xml:space="preserve">and </w:t>
      </w:r>
      <w:r w:rsidR="003D4753">
        <w:t xml:space="preserve">acquisition of recalcitrant carbon compounds was measured as polyphenol oxidase </w:t>
      </w:r>
      <w:r w:rsidR="008F1726">
        <w:t xml:space="preserve">(POX) </w:t>
      </w:r>
      <w:r w:rsidR="003D4753">
        <w:t xml:space="preserve">and peroxidase activity.  The ratio of recalcitrant carbon acquisition </w:t>
      </w:r>
      <w:r w:rsidR="00FD10EE">
        <w:t xml:space="preserve">to </w:t>
      </w:r>
      <w:r w:rsidR="003D4753">
        <w:t xml:space="preserve">total carbon acquisition (as </w:t>
      </w:r>
      <w:r w:rsidR="003D4753">
        <w:rPr>
          <w:rFonts w:ascii="Symbol" w:hAnsi="Symbol"/>
        </w:rPr>
        <w:t></w:t>
      </w:r>
      <w:r w:rsidR="003D4753">
        <w:t>-</w:t>
      </w:r>
      <w:r w:rsidR="003D4753" w:rsidRPr="003D4753">
        <w:t>D</w:t>
      </w:r>
      <w:r w:rsidR="003D4753">
        <w:t xml:space="preserve">-glucosidase + polyphenol oxidase) characterizes the overall quality of the DOM pool (LCI) whereby values </w:t>
      </w:r>
      <w:r w:rsidR="006A4CD3">
        <w:t xml:space="preserve">greater than 0.5 indicate greater effort to acquire </w:t>
      </w:r>
      <w:r w:rsidR="003D4753">
        <w:t xml:space="preserve">recalcitrant carbon </w:t>
      </w:r>
      <w:r w:rsidR="006A4CD3">
        <w:t xml:space="preserve">and values less than 0.5 indicate greater effort to acquire labile carbon </w:t>
      </w:r>
      <w:r w:rsidR="003D4753">
        <w:t xml:space="preserve">(Sinsabaugh and </w:t>
      </w:r>
      <w:r w:rsidR="00FD10EE">
        <w:t xml:space="preserve">Follstad </w:t>
      </w:r>
      <w:r w:rsidR="003D4753">
        <w:t xml:space="preserve">Shah 2011).  </w:t>
      </w:r>
      <w:r w:rsidR="00054229">
        <w:t>An alternate metric of recalcitrant carbon acquisition was measured as the activity of L-3,4-dihydroxyphenylalanine (DOPA) + H</w:t>
      </w:r>
      <w:r w:rsidR="00054229" w:rsidRPr="00054229">
        <w:rPr>
          <w:vertAlign w:val="subscript"/>
        </w:rPr>
        <w:t>2</w:t>
      </w:r>
      <w:r w:rsidR="00054229">
        <w:t>O</w:t>
      </w:r>
      <w:r w:rsidR="00054229" w:rsidRPr="00054229">
        <w:rPr>
          <w:vertAlign w:val="subscript"/>
        </w:rPr>
        <w:t>2</w:t>
      </w:r>
      <w:r w:rsidR="00054229">
        <w:t xml:space="preserve"> as a substrate.  </w:t>
      </w:r>
      <w:r w:rsidR="008F1726">
        <w:t xml:space="preserve">Nitrogen acquisition was measured as the activity of </w:t>
      </w:r>
      <w:r w:rsidR="00FD10EE" w:rsidRPr="002D6F75">
        <w:rPr>
          <w:rFonts w:ascii="Symbol" w:hAnsi="Symbol"/>
        </w:rPr>
        <w:t></w:t>
      </w:r>
      <w:r w:rsidR="008F1726">
        <w:t>-N-acetylglucosaminidase (NACE: EC 3.2.1.50)</w:t>
      </w:r>
      <w:r w:rsidR="00054229">
        <w:t>.</w:t>
      </w:r>
    </w:p>
    <w:p w14:paraId="0AB61B00" w14:textId="72FAB9A7" w:rsidR="00DE60EF" w:rsidRDefault="005849D6">
      <w:r>
        <w:t>All EEA assays used microplate protocols developed by Sinsabaugh and colleagues (Sinsabaugh et al. 1997; Sinsabaugh and Foreman 2011) and subsequently modified by Hill et al. (2010).</w:t>
      </w:r>
      <w:r w:rsidR="009046CD">
        <w:t xml:space="preserve">  Microplate arrays were run with quadruplicate assays for each tested enzyme and reference standard, </w:t>
      </w:r>
      <w:r w:rsidR="00FD10EE">
        <w:t xml:space="preserve">which </w:t>
      </w:r>
      <w:r w:rsidR="009046CD">
        <w:t>were prepared in sterile deionized water.  Fluorescence quenching, or the decrease of emissions caused by interaction between target enzyme substrates and non-reactant chemicals, was measured by comparing fluorescence of standard solutions mixed with sample to that of standard solution mixed with buffer.  We measured fluorescence (Model FLX800T, BioTek Instruments, Winooski, VT, USA) at excitation wavelength of 350 nm and emission wavelength of 450 nm.</w:t>
      </w:r>
    </w:p>
    <w:p w14:paraId="07368FF7" w14:textId="77777777" w:rsidR="00054229" w:rsidRDefault="00054229">
      <w:r>
        <w:t>Nutrient diffusing substrata</w:t>
      </w:r>
      <w:r w:rsidR="00702B2A">
        <w:t xml:space="preserve"> (NDS)</w:t>
      </w:r>
    </w:p>
    <w:p w14:paraId="533DBCB6" w14:textId="44A5CA0A" w:rsidR="00054229" w:rsidRDefault="00702B2A">
      <w:r>
        <w:t xml:space="preserve">NDS arrays were deployed in the open reaches, and at the upstream and downstream end of the buried reaches.  Each NDS array had one of four </w:t>
      </w:r>
      <w:r w:rsidR="0052731C">
        <w:t xml:space="preserve">0.5 M </w:t>
      </w:r>
      <w:r>
        <w:t xml:space="preserve">carbon </w:t>
      </w:r>
      <w:r w:rsidR="0052731C">
        <w:t xml:space="preserve">amendments </w:t>
      </w:r>
      <w:r w:rsidR="00D17BE6">
        <w:t xml:space="preserve">(glucose, arabinose, cellobiose, or a no-carbon control (n=8 each)) </w:t>
      </w:r>
      <w:r w:rsidR="00C2215B">
        <w:t>to represent differences in bioavailability</w:t>
      </w:r>
      <w:r w:rsidR="000136A9">
        <w:t xml:space="preserve">.  The </w:t>
      </w:r>
      <w:r w:rsidR="0052731C">
        <w:t xml:space="preserve">NDS </w:t>
      </w:r>
      <w:r w:rsidR="000136A9">
        <w:t xml:space="preserve">were </w:t>
      </w:r>
      <w:r w:rsidR="0052731C">
        <w:t xml:space="preserve">supplemented with 0.5 </w:t>
      </w:r>
      <w:r w:rsidR="00D17BE6">
        <w:t xml:space="preserve">M </w:t>
      </w:r>
      <w:r w:rsidR="0052731C">
        <w:t>N as NH</w:t>
      </w:r>
      <w:r w:rsidR="0052731C" w:rsidRPr="0052731C">
        <w:rPr>
          <w:vertAlign w:val="subscript"/>
        </w:rPr>
        <w:t>4</w:t>
      </w:r>
      <w:r w:rsidR="0052731C">
        <w:t>Cl and 0.5</w:t>
      </w:r>
      <w:r w:rsidR="00D17BE6">
        <w:t xml:space="preserve"> M</w:t>
      </w:r>
      <w:r w:rsidR="0052731C">
        <w:t xml:space="preserve"> P as KH</w:t>
      </w:r>
      <w:r w:rsidR="0052731C" w:rsidRPr="0052731C">
        <w:rPr>
          <w:vertAlign w:val="subscript"/>
        </w:rPr>
        <w:t>2</w:t>
      </w:r>
      <w:r w:rsidR="0052731C">
        <w:t>PO</w:t>
      </w:r>
      <w:r w:rsidR="0052731C" w:rsidRPr="0052731C">
        <w:rPr>
          <w:vertAlign w:val="subscript"/>
        </w:rPr>
        <w:t>4</w:t>
      </w:r>
      <w:r w:rsidR="0052731C">
        <w:t xml:space="preserve"> to alleviate any potential nutrient limitation that could confound interpretation of the heterotrophic response to added carbon</w:t>
      </w:r>
      <w:r w:rsidR="000136A9">
        <w:t>, and we used porous glass disks rather than cellulose sponges to eliminate the heterotrophic response to the sponge as a particulate carbon source</w:t>
      </w:r>
      <w:r w:rsidR="0052731C">
        <w:t xml:space="preserve">.  </w:t>
      </w:r>
      <w:r w:rsidR="000136A9">
        <w:t>NDS arrays were installed in PVC to shade them and reduce the potential for autotrophic biofilms to colonize the glass disks, and they were deployed for two weeks.  Upon collection</w:t>
      </w:r>
      <w:r w:rsidR="00D17BE6">
        <w:t>,</w:t>
      </w:r>
      <w:r w:rsidR="000136A9">
        <w:t xml:space="preserve"> the samples were sent overnight on ice for </w:t>
      </w:r>
      <w:r w:rsidR="00016571">
        <w:t xml:space="preserve">laboratory </w:t>
      </w:r>
      <w:r w:rsidR="000136A9">
        <w:t>analysis within 24 h.</w:t>
      </w:r>
    </w:p>
    <w:p w14:paraId="027D84FD" w14:textId="342AD125" w:rsidR="000136A9" w:rsidRDefault="000136A9">
      <w:r>
        <w:t xml:space="preserve">Laboratory analysis </w:t>
      </w:r>
      <w:r w:rsidR="001A210C">
        <w:t xml:space="preserve">for biofilm respiration </w:t>
      </w:r>
      <w:r>
        <w:t xml:space="preserve">consisted of </w:t>
      </w:r>
      <w:r w:rsidR="00D17BE6">
        <w:t xml:space="preserve">submerging the </w:t>
      </w:r>
      <w:r w:rsidR="001A210C">
        <w:t xml:space="preserve">NDS </w:t>
      </w:r>
      <w:r w:rsidR="00D17BE6">
        <w:t xml:space="preserve">disks in site water, </w:t>
      </w:r>
      <w:r>
        <w:t xml:space="preserve">incubating </w:t>
      </w:r>
      <w:r w:rsidR="00D17BE6">
        <w:t xml:space="preserve">the </w:t>
      </w:r>
      <w:r>
        <w:t>disks in the dark</w:t>
      </w:r>
      <w:r w:rsidR="00D17BE6">
        <w:t xml:space="preserve"> for </w:t>
      </w:r>
      <w:r w:rsidR="00DA0CE0">
        <w:t>3.5</w:t>
      </w:r>
      <w:r w:rsidR="00D17BE6">
        <w:t xml:space="preserve"> h, </w:t>
      </w:r>
      <w:r>
        <w:t xml:space="preserve">and </w:t>
      </w:r>
      <w:r w:rsidR="00D17BE6">
        <w:t xml:space="preserve">recording </w:t>
      </w:r>
      <w:r>
        <w:t xml:space="preserve">net oxygen change from the start to the end of the incubation.  The glass disks were saved for calculation of biomass after weighing oven-dried (60 °C) samples before and after combustion in a muffle furnace (500 °C).  </w:t>
      </w:r>
      <w:r w:rsidR="00016571">
        <w:t>The respiration response was scaled by disk area (</w:t>
      </w:r>
      <w:r w:rsidR="00016571" w:rsidRPr="00DA0CE0">
        <w:rPr>
          <w:rFonts w:ascii="Symbol" w:hAnsi="Symbol"/>
        </w:rPr>
        <w:t></w:t>
      </w:r>
      <w:r w:rsidR="00016571">
        <w:t>g O</w:t>
      </w:r>
      <w:r w:rsidR="00016571" w:rsidRPr="00016571">
        <w:rPr>
          <w:vertAlign w:val="subscript"/>
        </w:rPr>
        <w:t>2</w:t>
      </w:r>
      <w:r w:rsidR="00016571">
        <w:t xml:space="preserve"> cm</w:t>
      </w:r>
      <w:r w:rsidR="00016571" w:rsidRPr="00016571">
        <w:rPr>
          <w:vertAlign w:val="superscript"/>
        </w:rPr>
        <w:t>-2</w:t>
      </w:r>
      <w:r w:rsidR="00016571">
        <w:t xml:space="preserve"> h</w:t>
      </w:r>
      <w:r w:rsidR="00016571" w:rsidRPr="00016571">
        <w:rPr>
          <w:vertAlign w:val="superscript"/>
        </w:rPr>
        <w:t>-1</w:t>
      </w:r>
      <w:r w:rsidR="00016571">
        <w:t>) and by biomass (mg O</w:t>
      </w:r>
      <w:r w:rsidR="00016571" w:rsidRPr="00016571">
        <w:rPr>
          <w:vertAlign w:val="subscript"/>
        </w:rPr>
        <w:t>2</w:t>
      </w:r>
      <w:r w:rsidR="00016571">
        <w:t xml:space="preserve"> gAFDM</w:t>
      </w:r>
      <w:r w:rsidR="00016571" w:rsidRPr="00016571">
        <w:rPr>
          <w:vertAlign w:val="superscript"/>
        </w:rPr>
        <w:t>-1</w:t>
      </w:r>
      <w:r w:rsidR="00016571">
        <w:t xml:space="preserve"> h</w:t>
      </w:r>
      <w:r w:rsidR="00016571" w:rsidRPr="00016571">
        <w:rPr>
          <w:vertAlign w:val="superscript"/>
        </w:rPr>
        <w:t>-1</w:t>
      </w:r>
      <w:r w:rsidR="00016571">
        <w:t>), and in order to compare the respiration response among streams and seasons, we calculated the nutrient response ratio (NRR) as respiration response for an individual NDS cup divided by the mean control response for that particular deployment.</w:t>
      </w:r>
    </w:p>
    <w:p w14:paraId="24637C7C" w14:textId="77777777" w:rsidR="00A41247" w:rsidRDefault="00A41247">
      <w:r>
        <w:t>Water chemistry</w:t>
      </w:r>
      <w:r w:rsidR="00BD5022">
        <w:t xml:space="preserve"> and h</w:t>
      </w:r>
      <w:r>
        <w:t>ydrologic parameters</w:t>
      </w:r>
    </w:p>
    <w:p w14:paraId="17AB58B9" w14:textId="50B533F8" w:rsidR="00BD5022" w:rsidRDefault="00BD5022">
      <w:r>
        <w:lastRenderedPageBreak/>
        <w:t xml:space="preserve">We collected filtered (0.45 </w:t>
      </w:r>
      <w:r w:rsidRPr="00BD5022">
        <w:rPr>
          <w:rFonts w:ascii="Symbol" w:hAnsi="Symbol"/>
        </w:rPr>
        <w:t></w:t>
      </w:r>
      <w:r>
        <w:t xml:space="preserve">m) water samples in the field and stored them </w:t>
      </w:r>
      <w:r w:rsidR="00715881">
        <w:t xml:space="preserve">on </w:t>
      </w:r>
      <w:r>
        <w:t>ice for transport to the laboratory where they were acidified or frozen depending on the analyte.  We used standard colorimetric methods to measure nitrate+</w:t>
      </w:r>
      <w:r w:rsidR="002D6F75">
        <w:t xml:space="preserve">nitrite </w:t>
      </w:r>
      <w:r>
        <w:t>(hereafter, NO</w:t>
      </w:r>
      <w:r w:rsidRPr="00BD5022">
        <w:rPr>
          <w:vertAlign w:val="subscript"/>
        </w:rPr>
        <w:t>3</w:t>
      </w:r>
      <w:r w:rsidRPr="00BD5022">
        <w:rPr>
          <w:vertAlign w:val="superscript"/>
        </w:rPr>
        <w:t>-</w:t>
      </w:r>
      <w:r>
        <w:t>), dissolved reactive phosphorus (DRP), ammonium (NH</w:t>
      </w:r>
      <w:r w:rsidRPr="00751875">
        <w:rPr>
          <w:vertAlign w:val="subscript"/>
        </w:rPr>
        <w:t>4</w:t>
      </w:r>
      <w:r w:rsidRPr="00751875">
        <w:rPr>
          <w:vertAlign w:val="superscript"/>
        </w:rPr>
        <w:t>+</w:t>
      </w:r>
      <w:r>
        <w:t>), and bromide (Br</w:t>
      </w:r>
      <w:r w:rsidRPr="00751875">
        <w:rPr>
          <w:vertAlign w:val="superscript"/>
        </w:rPr>
        <w:t>-</w:t>
      </w:r>
      <w:r>
        <w:t>) on a flow injection analyzer (Lachat Instruments, Loveland, CO USA).  Dissolved organic carbon (DOC) concentration was measured with a total organic C analyzer with high-temperature Pt-catalyzed combustion and N</w:t>
      </w:r>
      <w:r w:rsidR="00DA0CE0">
        <w:t>DIR detection (Shimadzu</w:t>
      </w:r>
      <w:r>
        <w:t xml:space="preserve"> TOC-VCPH, Columbia, MD, USA</w:t>
      </w:r>
      <w:r w:rsidR="00751875">
        <w:t>)</w:t>
      </w:r>
      <w:r>
        <w:t xml:space="preserve">.  </w:t>
      </w:r>
    </w:p>
    <w:p w14:paraId="23777A1D" w14:textId="77777777" w:rsidR="00751875" w:rsidRDefault="00751875" w:rsidP="00751875">
      <w:r>
        <w:t>The breakthrough curve of Br</w:t>
      </w:r>
      <w:r w:rsidRPr="00751875">
        <w:rPr>
          <w:vertAlign w:val="superscript"/>
        </w:rPr>
        <w:t>-</w:t>
      </w:r>
      <w:r>
        <w:t xml:space="preserve"> </w:t>
      </w:r>
      <w:r w:rsidR="00BD5022">
        <w:t xml:space="preserve">released in </w:t>
      </w:r>
      <w:r>
        <w:t>conjunction</w:t>
      </w:r>
      <w:r w:rsidR="00BD5022">
        <w:t xml:space="preserve"> with </w:t>
      </w:r>
      <w:r>
        <w:t xml:space="preserve">the </w:t>
      </w:r>
      <w:r w:rsidRPr="00751875">
        <w:rPr>
          <w:vertAlign w:val="superscript"/>
        </w:rPr>
        <w:t>15</w:t>
      </w:r>
      <w:r>
        <w:t>N-NO</w:t>
      </w:r>
      <w:r w:rsidRPr="00751875">
        <w:rPr>
          <w:vertAlign w:val="subscript"/>
        </w:rPr>
        <w:t>3</w:t>
      </w:r>
      <w:r w:rsidRPr="00751875">
        <w:rPr>
          <w:vertAlign w:val="superscript"/>
        </w:rPr>
        <w:t>-</w:t>
      </w:r>
      <w:r>
        <w:t xml:space="preserve"> release was used in OTIS-P (Runkel, 1998), a one-dimensional advection, dispersion and transient storage model, to estimate solute hyporheic exchange parameters such as the cross-sectional area of the transient storage zone (A</w:t>
      </w:r>
      <w:r w:rsidRPr="00751875">
        <w:rPr>
          <w:vertAlign w:val="subscript"/>
        </w:rPr>
        <w:t>s</w:t>
      </w:r>
      <w:r>
        <w:t>) and the storage zone exchange coefficient (</w:t>
      </w:r>
      <w:r w:rsidRPr="00751875">
        <w:rPr>
          <w:rFonts w:ascii="Symbol" w:hAnsi="Symbol"/>
        </w:rPr>
        <w:t></w:t>
      </w:r>
      <w:r>
        <w:t>). From these parameters, we calculated the storage zone residence time (T</w:t>
      </w:r>
      <w:r w:rsidRPr="00751875">
        <w:rPr>
          <w:vertAlign w:val="subscript"/>
        </w:rPr>
        <w:t>sto</w:t>
      </w:r>
      <w:r>
        <w:t>)</w:t>
      </w:r>
    </w:p>
    <w:p w14:paraId="39947A42" w14:textId="77777777" w:rsidR="00751875" w:rsidRDefault="00751875" w:rsidP="00751875">
      <w:r>
        <w:t>T</w:t>
      </w:r>
      <w:r w:rsidRPr="00751875">
        <w:rPr>
          <w:vertAlign w:val="subscript"/>
        </w:rPr>
        <w:t>sto</w:t>
      </w:r>
      <w:r>
        <w:t xml:space="preserve"> = As/</w:t>
      </w:r>
      <w:r w:rsidRPr="00751875">
        <w:rPr>
          <w:rFonts w:ascii="Symbol" w:hAnsi="Symbol"/>
        </w:rPr>
        <w:t></w:t>
      </w:r>
      <w:r>
        <w:t xml:space="preserve"> * A </w:t>
      </w:r>
    </w:p>
    <w:p w14:paraId="10231A02" w14:textId="77777777" w:rsidR="00751875" w:rsidRDefault="00751875" w:rsidP="00751875">
      <w:r>
        <w:t>where A is the cross-sectional area of the stream channel calculated from the bromide breakthrough curve and channel measurements. We calculated the storage exchange flux (q</w:t>
      </w:r>
      <w:r w:rsidRPr="00751875">
        <w:rPr>
          <w:vertAlign w:val="subscript"/>
        </w:rPr>
        <w:t>s</w:t>
      </w:r>
      <w:r>
        <w:t>)</w:t>
      </w:r>
    </w:p>
    <w:p w14:paraId="2DA98503" w14:textId="77777777" w:rsidR="00751875" w:rsidRDefault="00751875" w:rsidP="00751875">
      <w:r>
        <w:t>q</w:t>
      </w:r>
      <w:r w:rsidRPr="00751875">
        <w:rPr>
          <w:vertAlign w:val="subscript"/>
        </w:rPr>
        <w:t>s</w:t>
      </w:r>
      <w:r>
        <w:t xml:space="preserve"> = </w:t>
      </w:r>
      <w:r w:rsidRPr="00751875">
        <w:rPr>
          <w:rFonts w:ascii="Symbol" w:hAnsi="Symbol"/>
        </w:rPr>
        <w:t></w:t>
      </w:r>
      <w:r>
        <w:t>*A</w:t>
      </w:r>
    </w:p>
    <w:p w14:paraId="5B60861A" w14:textId="77777777" w:rsidR="00BD5022" w:rsidRDefault="00751875" w:rsidP="00751875">
      <w:r>
        <w:t>which represents the average water flux through the storage zone per unit length. We also calculated fraction of the median travel time due to transient storage, F</w:t>
      </w:r>
      <w:r w:rsidRPr="00751875">
        <w:rPr>
          <w:vertAlign w:val="superscript"/>
        </w:rPr>
        <w:t>200</w:t>
      </w:r>
      <w:r w:rsidRPr="00751875">
        <w:rPr>
          <w:vertAlign w:val="subscript"/>
        </w:rPr>
        <w:t>med</w:t>
      </w:r>
      <w:r>
        <w:t xml:space="preserve"> </w:t>
      </w:r>
      <w:r w:rsidR="00967806">
        <w:t>(Runkel, 2002).</w:t>
      </w:r>
    </w:p>
    <w:p w14:paraId="21056E43" w14:textId="77777777" w:rsidR="00A41247" w:rsidRDefault="00A41247">
      <w:r>
        <w:t>Organic matter standing stocks</w:t>
      </w:r>
    </w:p>
    <w:p w14:paraId="42A8920B" w14:textId="2CB2DC0B" w:rsidR="002802C7" w:rsidRDefault="002802C7">
      <w:r>
        <w:t>We collected 10-20 samples of organic matter from different habitat units in a stratified-random sampling design.  Samples for coarse (&gt;1 mm), fine (&lt;1 mm), and attached (i.e., periphyton) organic matter w</w:t>
      </w:r>
      <w:r w:rsidR="00D17BE6">
        <w:t>ere</w:t>
      </w:r>
      <w:r>
        <w:t xml:space="preserve"> collected from a 0.052 m</w:t>
      </w:r>
      <w:r w:rsidRPr="002802C7">
        <w:rPr>
          <w:vertAlign w:val="superscript"/>
        </w:rPr>
        <w:t>2</w:t>
      </w:r>
      <w:r>
        <w:t xml:space="preserve"> area isolated by an open-ended plastic cylinder placed no more than 5 cm into the sediment.  Coarse benthic organic matter (CBOM) was removed by hand, and the sediments were agitated before taking a fine benthic organic matter (FBOM) sample.  We collected periphyton by scraping a known area (0.006-0.04 m</w:t>
      </w:r>
      <w:r w:rsidRPr="002802C7">
        <w:rPr>
          <w:vertAlign w:val="superscript"/>
        </w:rPr>
        <w:t>2</w:t>
      </w:r>
      <w:r>
        <w:t xml:space="preserve">) of a rock with a wire brush.  We calculated sample dry mass and ash-free dry mass of samples by weighing oven-dried (60 °C) samples before and after combustion in a muffle furnace (500 °C).  </w:t>
      </w:r>
      <w:r w:rsidR="006259AF">
        <w:t>We used a subsample of periphyton to measure chlorophyll a using the trichromatic method</w:t>
      </w:r>
      <w:r w:rsidR="005924AC">
        <w:t xml:space="preserve"> (APHA 2005)</w:t>
      </w:r>
      <w:r w:rsidR="006259AF">
        <w:t xml:space="preserve"> following hot ethanol extraction (Sartory and Grobbelaar 1984).</w:t>
      </w:r>
    </w:p>
    <w:p w14:paraId="25F88CF8" w14:textId="6C47AE55" w:rsidR="00343A56" w:rsidRDefault="00343A56">
      <w:r>
        <w:t xml:space="preserve">We deployed unglazed clay tiles for six weeks at all sites to provide a standardized surface for algae and bacteria to colonize in order to minimize any potential among site differences.  Tiles were collected with the rest of the samples, and periphyton was removed with a toothbrush and razor blade, rinsed into a bottle with site water, and held on ice until arrival at the laboratory.  A subset of tiles was analyzed for algal abundance using a Palmer-Maloney counting cell (Charles et al. 2002), a subset of tiles was analyzed for total bacterial counts using qPCR, </w:t>
      </w:r>
      <w:r w:rsidR="00DA0CE0">
        <w:t xml:space="preserve">and a subset of tiles was used for laboratory extracellular enzyme activity assays.  Detailed methods for these analyses are </w:t>
      </w:r>
      <w:r>
        <w:t xml:space="preserve">described in Beaulieu et al. (2014).  </w:t>
      </w:r>
    </w:p>
    <w:p w14:paraId="6863B982" w14:textId="77777777" w:rsidR="00677634" w:rsidRDefault="00751875">
      <w:r>
        <w:t>Statistical Analysis</w:t>
      </w:r>
    </w:p>
    <w:p w14:paraId="54D0A0C5" w14:textId="13A27BF5" w:rsidR="00677634" w:rsidRDefault="00CB256A">
      <w:r>
        <w:t xml:space="preserve">We used multivariate generalized least squares linear models </w:t>
      </w:r>
      <w:r w:rsidR="007946C2">
        <w:t xml:space="preserve">(GLS) </w:t>
      </w:r>
      <w:r>
        <w:t xml:space="preserve">to test how DOM quality (HIX, BIX, FI, P/H) differed among seasons (summer, autumn, spring), between reaches (buried, open), and among </w:t>
      </w:r>
      <w:r>
        <w:lastRenderedPageBreak/>
        <w:t>streams</w:t>
      </w:r>
      <w:r w:rsidR="007946C2">
        <w:t>.  We also used GLS to test for differences in e</w:t>
      </w:r>
      <w:r w:rsidR="00DA0CE0">
        <w:t xml:space="preserve">xtracellular enzyme activity </w:t>
      </w:r>
      <w:r w:rsidR="007946C2">
        <w:t>(POX, DOPA-H</w:t>
      </w:r>
      <w:r w:rsidR="007946C2" w:rsidRPr="007946C2">
        <w:rPr>
          <w:vertAlign w:val="subscript"/>
        </w:rPr>
        <w:t>2</w:t>
      </w:r>
      <w:r w:rsidR="007946C2">
        <w:t>O</w:t>
      </w:r>
      <w:r w:rsidR="007946C2" w:rsidRPr="007946C2">
        <w:rPr>
          <w:vertAlign w:val="subscript"/>
        </w:rPr>
        <w:t>2</w:t>
      </w:r>
      <w:r w:rsidR="007946C2">
        <w:t>, LCI, NACE) and carbon limitation patterns among seasons, between reaches, and among streams.  We used linear modeling to test relationships between carbon limitation patterns and water chemistry, hydrologic parameters, organic matter standing stocks, and whole stream metabolism and nitrate (NO</w:t>
      </w:r>
      <w:r w:rsidR="007946C2" w:rsidRPr="00DE60EF">
        <w:rPr>
          <w:vertAlign w:val="subscript"/>
        </w:rPr>
        <w:t>3</w:t>
      </w:r>
      <w:r w:rsidR="007946C2" w:rsidRPr="00DE60EF">
        <w:rPr>
          <w:vertAlign w:val="superscript"/>
        </w:rPr>
        <w:t>-</w:t>
      </w:r>
      <w:r w:rsidR="007946C2">
        <w:t xml:space="preserve">) uptake.  </w:t>
      </w:r>
      <w:r w:rsidR="00864237">
        <w:t>We used p</w:t>
      </w:r>
      <w:r w:rsidR="00864237" w:rsidRPr="00AB6115">
        <w:t xml:space="preserve">ermutational </w:t>
      </w:r>
      <w:r w:rsidR="00864237">
        <w:t>m</w:t>
      </w:r>
      <w:r w:rsidR="00864237" w:rsidRPr="00AB6115">
        <w:t xml:space="preserve">ultivariate </w:t>
      </w:r>
      <w:r w:rsidR="00864237">
        <w:t>a</w:t>
      </w:r>
      <w:r w:rsidR="00864237" w:rsidRPr="00AB6115">
        <w:t xml:space="preserve">nalysis of </w:t>
      </w:r>
      <w:r w:rsidR="00864237">
        <w:t>v</w:t>
      </w:r>
      <w:r w:rsidR="00864237" w:rsidRPr="00AB6115">
        <w:t xml:space="preserve">ariance </w:t>
      </w:r>
      <w:r w:rsidR="00864237">
        <w:t>u</w:t>
      </w:r>
      <w:r w:rsidR="00864237" w:rsidRPr="00AB6115">
        <w:t xml:space="preserve">sing </w:t>
      </w:r>
      <w:r w:rsidR="00864237">
        <w:t>d</w:t>
      </w:r>
      <w:r w:rsidR="00864237" w:rsidRPr="00AB6115">
        <w:t xml:space="preserve">istance </w:t>
      </w:r>
      <w:r w:rsidR="00864237">
        <w:t>m</w:t>
      </w:r>
      <w:r w:rsidR="00864237" w:rsidRPr="00AB6115">
        <w:t>atrices</w:t>
      </w:r>
      <w:r w:rsidR="00864237">
        <w:t xml:space="preserve"> (adonis in the vegan package for R</w:t>
      </w:r>
      <w:r w:rsidR="00715881">
        <w:t xml:space="preserve">; </w:t>
      </w:r>
      <w:r w:rsidR="00864237">
        <w:t>Oksanen et al. 2016) to test simultaneously how CBOM and FBOM standing stocks affect the response to glucose, arabinose, and cellobiose.  All statistical analyses were done using R (R Core Team 2016)</w:t>
      </w:r>
    </w:p>
    <w:p w14:paraId="7E48988A" w14:textId="77777777" w:rsidR="007946C2" w:rsidRDefault="007946C2"/>
    <w:p w14:paraId="62B478A9" w14:textId="77777777" w:rsidR="00677634" w:rsidRDefault="00677634">
      <w:r>
        <w:t>Results</w:t>
      </w:r>
    </w:p>
    <w:p w14:paraId="4085D618" w14:textId="384F58EB" w:rsidR="00677634" w:rsidRDefault="00C65A5E">
      <w:r>
        <w:t>Patterns in DOM Variability</w:t>
      </w:r>
    </w:p>
    <w:p w14:paraId="13DFD60F" w14:textId="15B54FD7" w:rsidR="00C65A5E" w:rsidRDefault="00C65A5E" w:rsidP="00C65A5E">
      <w:r>
        <w:t xml:space="preserve">We examined differences in dissolved organic matter quality among seasons (summer, autumn, spring) and between reaches (buried, open).  HIX, the humification index derived from EEMs, differed by season (GLS, p=0.0005), with autumn having higher HIX than spring or summer, which were not different from each other, and also differed by reach (GLS, p=0.021) with open reaches having higher HIX than buried </w:t>
      </w:r>
      <w:r w:rsidR="008F3BFE">
        <w:t xml:space="preserve">reaches </w:t>
      </w:r>
      <w:r>
        <w:t>(Figure 1).  Because we did not perform the standard inner-filter corrections on these samples, these values cannot be compared to literature values, and using these data alone, we cannot determine whether our sites or seasons have more allochthonous or autochthonous organic content.  Rather they can be used to show relative difference between reach</w:t>
      </w:r>
      <w:r w:rsidR="008F3BFE">
        <w:t>es</w:t>
      </w:r>
      <w:r>
        <w:t xml:space="preserve"> and among seasons whereas other metrics from the EEMs can clarify allochthonous/autochthonous DOM content.</w:t>
      </w:r>
    </w:p>
    <w:p w14:paraId="41804061" w14:textId="318BD80B" w:rsidR="00EE4CAC" w:rsidRDefault="00785674" w:rsidP="00EE4CAC">
      <w:r>
        <w:t xml:space="preserve">For example, the biological freshness index (BIX) varied by season (GLS, p&lt;&lt;0.0001) but did not differ between buried and open reaches (Figure 2A).  Although BIX did not differ between spring and summer, both were significantly higher compared to autumn.  Typically BIX values between 0.6-0.7 are associated with DOM having low autochthonous content whereas BIX &gt;0.9 are associated with high autochthonous content.  </w:t>
      </w:r>
      <w:r w:rsidR="00EE4CAC">
        <w:t>The fluorescence index (FI) characterized whether fulvic acids in the DOM pool are microbially derived (~1.9) or terrestrially derived (~1.4), and FI was higher in summer and spring compared to autumn (GLS, p&lt;&lt;0.0001) but did not differ between buried and open reaches</w:t>
      </w:r>
      <w:r w:rsidR="00D9571E">
        <w:t xml:space="preserve"> (Figure 2B)</w:t>
      </w:r>
      <w:r w:rsidR="00EE4CAC">
        <w:t>.  Summer and spring did not differ from each other.</w:t>
      </w:r>
    </w:p>
    <w:p w14:paraId="169E7FAA" w14:textId="7BB2CBB5" w:rsidR="00EE4CAC" w:rsidRDefault="00EE4CAC" w:rsidP="00EE4CAC">
      <w:commentRangeStart w:id="2"/>
      <w:r>
        <w:t>A fourth index, the protein to humic ratio (P/H), compares autochthonous and labile tryptophan-like and protein-like content (more autochthonous and labile) to more terrestrial and recalcitrant humic-like content</w:t>
      </w:r>
      <w:r w:rsidR="002D6F75">
        <w:t xml:space="preserve">, and it was </w:t>
      </w:r>
      <w:r w:rsidR="00867771">
        <w:t>generally</w:t>
      </w:r>
      <w:r w:rsidR="002D6F75">
        <w:t xml:space="preserve"> less than 1 indicating high humics</w:t>
      </w:r>
      <w:r>
        <w:t>.  This ratio varied by season (GLS, p&lt;&lt;0.001), with spring and summer having a higher ratio (more protein) compared to fall</w:t>
      </w:r>
      <w:r w:rsidR="00D9571E">
        <w:t xml:space="preserve"> (Figure 3)</w:t>
      </w:r>
      <w:r>
        <w:t>, and also by reach (GLS, p&lt;&lt;0.0002) with open reaches having lower ratio (more humic-like) than buried reaches</w:t>
      </w:r>
      <w:r w:rsidR="00574D30">
        <w:t xml:space="preserve"> when all seasons were combined</w:t>
      </w:r>
      <w:r>
        <w:t>.</w:t>
      </w:r>
      <w:commentRangeEnd w:id="2"/>
      <w:r w:rsidR="00BD6DC3">
        <w:rPr>
          <w:rStyle w:val="CommentReference"/>
        </w:rPr>
        <w:commentReference w:id="2"/>
      </w:r>
    </w:p>
    <w:p w14:paraId="5CA3E7FE" w14:textId="1D5DD2C9" w:rsidR="00785674" w:rsidRDefault="00EE4CAC" w:rsidP="00785674">
      <w:r>
        <w:t>Patterns in extracellular enzyme activity</w:t>
      </w:r>
    </w:p>
    <w:p w14:paraId="2269862E" w14:textId="6C0E8993" w:rsidR="009574E4" w:rsidRDefault="009574E4" w:rsidP="009574E4">
      <w:r>
        <w:t xml:space="preserve">We deployed standard tiles for microbes to colonize for </w:t>
      </w:r>
      <w:r w:rsidR="00DA0CE0">
        <w:t>6</w:t>
      </w:r>
      <w:r>
        <w:t xml:space="preserve"> weeks prior to collecting all our samples, and we measured extracellular enzyme activity to characterize microbial effort to acquire nutrients and use different carbon sources av</w:t>
      </w:r>
      <w:r w:rsidR="00B212C3">
        <w:t xml:space="preserve">ailable in the environment.  Extracellular </w:t>
      </w:r>
      <w:r>
        <w:t>enzymes that degrade L-3,4-dihydroxyphenylalanine (DOPA) + H</w:t>
      </w:r>
      <w:r w:rsidRPr="00054229">
        <w:rPr>
          <w:vertAlign w:val="subscript"/>
        </w:rPr>
        <w:t>2</w:t>
      </w:r>
      <w:r>
        <w:t>O</w:t>
      </w:r>
      <w:r w:rsidRPr="00054229">
        <w:rPr>
          <w:vertAlign w:val="subscript"/>
        </w:rPr>
        <w:t>2</w:t>
      </w:r>
      <w:r>
        <w:t xml:space="preserve"> (DOPAH2) as a substrate correlate to lignin degradation, so it is a metric of recalcitrant carbon use.  While we found no significant differences in DOPAH2 among seasons, </w:t>
      </w:r>
      <w:r>
        <w:lastRenderedPageBreak/>
        <w:t xml:space="preserve">we did find that buried reaches had higher DOPAH2 than open reaches </w:t>
      </w:r>
      <w:r w:rsidR="00461D0C">
        <w:t>(GLS, p=0.024) when we expressed DOPAH</w:t>
      </w:r>
      <w:r w:rsidR="0039566E">
        <w:t>2</w:t>
      </w:r>
      <w:r w:rsidR="00461D0C">
        <w:t xml:space="preserve"> per unit dry mass (Figure 4</w:t>
      </w:r>
      <w:r w:rsidR="000860E0">
        <w:t>a</w:t>
      </w:r>
      <w:r w:rsidR="00461D0C">
        <w:t>) or per unit carbon (data not shown)</w:t>
      </w:r>
      <w:r>
        <w:t>.</w:t>
      </w:r>
      <w:r w:rsidR="00461D0C">
        <w:t xml:space="preserve">  </w:t>
      </w:r>
      <w:r w:rsidR="000860E0">
        <w:t>We found a similar pattern in the polyphenol oxidase (POX) extracellular enzyme activity.  POX is an alternate metric of recalcitrant carbon use, and we found higher POX in buried reaches compared to open reaches (GLS, p=0.0043) (Figure 4b).</w:t>
      </w:r>
    </w:p>
    <w:p w14:paraId="62356957" w14:textId="54686489" w:rsidR="00B212C3" w:rsidRDefault="00B212C3" w:rsidP="00B212C3">
      <w:r>
        <w:t>We found no evidence of spatio-temporal differences in extracellular enzyme activity (EEA) associated with labile carbon use.  However, when we composited metrics of carbon use together to calculate the LCI, an index of carbon lability that compares recalcitrant carbon use to total carbon use, we found that buried reaches had higher use of recalcitrant carbon (GLS, p=0.014), and we also found that summer had greater use of recalcitrant carbon than autumn (GLS, p=0.027).  There were no differences between spring and autumn (Figure 5).  The LCI was also correlated to the CQI</w:t>
      </w:r>
      <w:r w:rsidR="00FC20FD">
        <w:t>,</w:t>
      </w:r>
      <w:r>
        <w:t xml:space="preserve"> </w:t>
      </w:r>
      <w:r w:rsidR="00FC20FD">
        <w:t xml:space="preserve">an alternate </w:t>
      </w:r>
      <w:r>
        <w:t>carbon quality index derived from EEA on different substrates</w:t>
      </w:r>
      <w:r w:rsidR="00FC20FD">
        <w:t xml:space="preserve"> (data not shown)</w:t>
      </w:r>
      <w:r>
        <w:t xml:space="preserve">.  </w:t>
      </w:r>
    </w:p>
    <w:p w14:paraId="0B460610" w14:textId="0F6F5F5B" w:rsidR="00217DFF" w:rsidRDefault="00217DFF" w:rsidP="00217DFF">
      <w:r>
        <w:t xml:space="preserve">Because carbon uptake and use is often linked to the acquisition of nitrogen from the environment, we also analyzed differences in N uptake as activity of </w:t>
      </w:r>
      <w:r w:rsidRPr="00217DFF">
        <w:rPr>
          <w:rFonts w:ascii="Symbol" w:hAnsi="Symbol"/>
        </w:rPr>
        <w:t></w:t>
      </w:r>
      <w:r>
        <w:t>-N-acetylglucosaminidase.  We measured highest values in the autumn, intermediate values in summer, and lowest values in spring with all seasons significantly different from each other (GLS, p&lt;&lt;0.0001), but there were no differences between reaches (Figure 6).</w:t>
      </w:r>
    </w:p>
    <w:p w14:paraId="2A9005D1" w14:textId="7FD5F9F8" w:rsidR="005A5B38" w:rsidRDefault="005A5B38" w:rsidP="00217DFF">
      <w:r>
        <w:t>Carbon limitation</w:t>
      </w:r>
    </w:p>
    <w:p w14:paraId="5B09A671" w14:textId="77777777" w:rsidR="005A5B38" w:rsidRDefault="005A5B38" w:rsidP="00217DFF">
      <w:r>
        <w:t>We deployed NDS amended with different carbon sources (glucose, arabinose, cellobiose, and a no-carbon control) to see if patterns in carbon limitation differed between buried and open stream reaches or among seasons.  Unfortunately, the NDS we deployed during summer were washed away by thunderstorms that produced very flashy runoff in these urban streams dominated by impervious surface cover.  Therefore, we focus our analysis on autumn and spring to contrast the carbon limitation response to a time when leaf inputs dominate compared to when vernal algae blooms dominate.</w:t>
      </w:r>
    </w:p>
    <w:p w14:paraId="723BEBE7" w14:textId="3D5CED65" w:rsidR="005A5B38" w:rsidRDefault="005A5B38" w:rsidP="00217DFF">
      <w:r>
        <w:t>When respiration on NDS disks was scaled by biomass (</w:t>
      </w:r>
      <w:r w:rsidR="00DA0CE0">
        <w:t>m</w:t>
      </w:r>
      <w:r>
        <w:t>g O</w:t>
      </w:r>
      <w:r w:rsidRPr="005A5B38">
        <w:rPr>
          <w:vertAlign w:val="subscript"/>
        </w:rPr>
        <w:t>2</w:t>
      </w:r>
      <w:r>
        <w:t xml:space="preserve"> gAFDM</w:t>
      </w:r>
      <w:r w:rsidRPr="004E59C4">
        <w:rPr>
          <w:vertAlign w:val="superscript"/>
        </w:rPr>
        <w:t>-1</w:t>
      </w:r>
      <w:r>
        <w:t xml:space="preserve"> h</w:t>
      </w:r>
      <w:r w:rsidRPr="004E59C4">
        <w:rPr>
          <w:vertAlign w:val="superscript"/>
        </w:rPr>
        <w:t>-1</w:t>
      </w:r>
      <w:r>
        <w:t>), we found no differences among carbon amendments including the no carbon control.  However, when the respiration response was scaled by disk area (</w:t>
      </w:r>
      <w:r w:rsidRPr="004E59C4">
        <w:rPr>
          <w:rFonts w:ascii="Symbol" w:hAnsi="Symbol"/>
        </w:rPr>
        <w:t></w:t>
      </w:r>
      <w:r>
        <w:t>g O</w:t>
      </w:r>
      <w:r w:rsidRPr="005A5B38">
        <w:rPr>
          <w:vertAlign w:val="subscript"/>
        </w:rPr>
        <w:t>2</w:t>
      </w:r>
      <w:r>
        <w:t xml:space="preserve"> m</w:t>
      </w:r>
      <w:r w:rsidRPr="004E59C4">
        <w:rPr>
          <w:vertAlign w:val="superscript"/>
        </w:rPr>
        <w:t>-2</w:t>
      </w:r>
      <w:r>
        <w:t xml:space="preserve"> h</w:t>
      </w:r>
      <w:r w:rsidRPr="004E59C4">
        <w:rPr>
          <w:vertAlign w:val="superscript"/>
        </w:rPr>
        <w:t>-1</w:t>
      </w:r>
      <w:r>
        <w:t>), all NDS carbon amendments were significantly different than the control in all streams, seasons, and reaches (GLS, p</w:t>
      </w:r>
      <w:r w:rsidR="003E4698">
        <w:t>&lt;&lt;</w:t>
      </w:r>
      <w:r>
        <w:t xml:space="preserve">0.001), and we found no instances where the respiration response differed among the three carbon amendments during any deployment (GLS, p&gt;0.05).  Therefore, we analyzed the nutrient response ratio (NRR) of all carbon types together to detect differences between seasonal and/or reach-scale responses.  Furthermore, although we deployed NDS arrays at the top and bottom of the buried reaches, there was no difference in the response, so we categorized them all as “buried.”  </w:t>
      </w:r>
      <w:r w:rsidR="003244A1">
        <w:t xml:space="preserve">Generally, fall had higher NRR compared to spring in both reaches (LME, p&lt;&lt;0.0001; Figure 7).  </w:t>
      </w:r>
      <w:r>
        <w:t xml:space="preserve">We found a significant interaction (GLS, p=0.0009) between season (autumn versus spring) and reach (buried versus daylight) whereby the respiration response to added carbon was stronger </w:t>
      </w:r>
      <w:r w:rsidR="003244A1">
        <w:t xml:space="preserve">for open compared to buried reaches </w:t>
      </w:r>
      <w:r>
        <w:t xml:space="preserve">in autumn, but </w:t>
      </w:r>
      <w:r w:rsidR="003244A1">
        <w:t xml:space="preserve">it was stronger for buried compared to </w:t>
      </w:r>
      <w:r>
        <w:t>open reaches in spring</w:t>
      </w:r>
      <w:r w:rsidR="007F75D1">
        <w:t xml:space="preserve"> (Figure 7)</w:t>
      </w:r>
      <w:r>
        <w:t>.</w:t>
      </w:r>
      <w:r w:rsidR="005F6DA5">
        <w:t xml:space="preserve">  Overall, these results indicate carbon limitation in all streams and season.</w:t>
      </w:r>
    </w:p>
    <w:p w14:paraId="373F25C5" w14:textId="7AF234FA" w:rsidR="007F75D1" w:rsidRPr="00FE522C" w:rsidRDefault="007F75D1" w:rsidP="007F75D1">
      <w:r>
        <w:t xml:space="preserve">To see what factors might predict the areal NRR response to added carbon among streams and between seasons and reaches, we analyzed a suite of reach-scale variables including standing stocks (e.g., chl a, periphyton biomass, bacterial cell counts, FBOM, CBOM etc.), water chemistry (e.g., NH4+, NO3-, SRP, </w:t>
      </w:r>
      <w:r>
        <w:lastRenderedPageBreak/>
        <w:t>DOC, etc.), hydrologic variables (e.g., Q, As/A, travel time, etc.), ecosystem-scale functional attributes (e.g., NO3- uptake, whole-system metabolism), metrics of microbial effort to acquire nutrients using EEA assays, and metrics of dissolved organic matter quality derived from excitation-emission matrices.  We found no relationships between the NRR response and water chemistry, hydrology, or ecosystem-scale functional attributes.  Although EEA and DOM quality metrics often differed between seasons and reaches, there was no direct relationship between NRR and those metrics.  Further, most standing stock metrics were also unrelated to the NRR response, but we did find weak positive relationships between reach-scale standing stocks of CBOM (adonis, p=0.036) and FBOM (adonis, p=0.053)</w:t>
      </w:r>
      <w:r w:rsidR="00BF3255">
        <w:t xml:space="preserve"> with glucose, arabinose, and cellobiose</w:t>
      </w:r>
      <w:r>
        <w:t>.</w:t>
      </w:r>
    </w:p>
    <w:p w14:paraId="60746C15" w14:textId="77777777" w:rsidR="005A5B38" w:rsidRDefault="005A5B38" w:rsidP="00217DFF"/>
    <w:p w14:paraId="0120C663" w14:textId="02866854" w:rsidR="00677634" w:rsidRDefault="00677634">
      <w:r>
        <w:t>Discussion</w:t>
      </w:r>
    </w:p>
    <w:p w14:paraId="60816902" w14:textId="59E6F4E2" w:rsidR="005C6D06" w:rsidRDefault="005C6D06">
      <w:r>
        <w:t>Seasonal patterns</w:t>
      </w:r>
      <w:r w:rsidR="00EF1239">
        <w:t xml:space="preserve"> of DOM characteristics</w:t>
      </w:r>
    </w:p>
    <w:p w14:paraId="76608E66" w14:textId="30F9668B" w:rsidR="0055457E" w:rsidRDefault="008E6877">
      <w:r>
        <w:t>These urban streams had higher CBOM biomass in autumn compared to other seasons and higher chlorophyll a biomass in spring than in other seasons (</w:t>
      </w:r>
      <w:commentRangeStart w:id="3"/>
      <w:r>
        <w:t>see Beaulieu et al. 2014 Fig 3</w:t>
      </w:r>
      <w:commentRangeEnd w:id="3"/>
      <w:r w:rsidR="003716A4">
        <w:rPr>
          <w:rStyle w:val="CommentReference"/>
        </w:rPr>
        <w:commentReference w:id="3"/>
      </w:r>
      <w:r>
        <w:t xml:space="preserve">).  </w:t>
      </w:r>
      <w:r w:rsidR="005F6DA5">
        <w:t>Because terrestrial carbon sources typically have lower quality than aquatic autochthonous DOM sources (McKnight et al. 2001), t</w:t>
      </w:r>
      <w:r>
        <w:t>hese changes in particulate organic matter stocks should be reflected in changes to the quality of the DOM pool</w:t>
      </w:r>
      <w:r w:rsidR="005F6DA5">
        <w:t>,</w:t>
      </w:r>
      <w:r>
        <w:t xml:space="preserve"> with lower quality DOM dominating in fall and higher quality DOM dominating in the spring.  </w:t>
      </w:r>
      <w:r w:rsidR="00AA4A7B">
        <w:t xml:space="preserve">As we hypothesized, </w:t>
      </w:r>
      <w:r w:rsidR="0047775D">
        <w:t>BIX and FI</w:t>
      </w:r>
      <w:r w:rsidR="008A4795">
        <w:t>, metrics of labile DOM,</w:t>
      </w:r>
      <w:r w:rsidR="0047775D">
        <w:t xml:space="preserve"> show a clear pattern of </w:t>
      </w:r>
      <w:r w:rsidR="008A4795">
        <w:t xml:space="preserve">less labile </w:t>
      </w:r>
      <w:r w:rsidR="0047775D">
        <w:t xml:space="preserve">carbon </w:t>
      </w:r>
      <w:r w:rsidR="00404B78">
        <w:t>during</w:t>
      </w:r>
      <w:r w:rsidR="0047775D">
        <w:t xml:space="preserve"> autumn</w:t>
      </w:r>
      <w:r w:rsidR="00EF1239">
        <w:t xml:space="preserve"> and more labile carbon </w:t>
      </w:r>
      <w:r w:rsidR="00404B78">
        <w:t xml:space="preserve">during </w:t>
      </w:r>
      <w:r w:rsidR="00EF1239">
        <w:t>spring</w:t>
      </w:r>
      <w:r w:rsidR="00FD281A">
        <w:t xml:space="preserve">, </w:t>
      </w:r>
      <w:r>
        <w:t xml:space="preserve">likely </w:t>
      </w:r>
      <w:r w:rsidR="00FD281A">
        <w:t>due to</w:t>
      </w:r>
      <w:r>
        <w:t xml:space="preserve"> riparian leaf fall producing </w:t>
      </w:r>
      <w:r w:rsidR="00FD281A">
        <w:t xml:space="preserve">a large influx of </w:t>
      </w:r>
      <w:r w:rsidR="008A4795">
        <w:t xml:space="preserve">recalcitrant </w:t>
      </w:r>
      <w:r w:rsidR="00FD281A">
        <w:t>t</w:t>
      </w:r>
      <w:r w:rsidR="007571B9">
        <w:t xml:space="preserve">errestrial DOM </w:t>
      </w:r>
      <w:r w:rsidR="00FD281A">
        <w:t>in the fall</w:t>
      </w:r>
      <w:r w:rsidR="005F6DA5">
        <w:t xml:space="preserve"> and vernal algal blooms producing a large influx of labile autochthonous DOM in the spring</w:t>
      </w:r>
      <w:r w:rsidR="00FD281A">
        <w:t xml:space="preserve">.  </w:t>
      </w:r>
      <w:r w:rsidR="00EF6D38">
        <w:t>HIX</w:t>
      </w:r>
      <w:r w:rsidR="008A4795">
        <w:t>, which measures the recalcitrant humic fraction of DOM,</w:t>
      </w:r>
      <w:r w:rsidR="00EF6D38">
        <w:t xml:space="preserve"> is similar to BIX and FI with autumn having higher humic character than spring or summer</w:t>
      </w:r>
      <w:r w:rsidR="008A4795">
        <w:t xml:space="preserve">.  This </w:t>
      </w:r>
      <w:r w:rsidR="00EF6D38">
        <w:t xml:space="preserve">pattern is also seen in the P/H </w:t>
      </w:r>
      <w:r w:rsidR="008A4795">
        <w:t xml:space="preserve">(protein/humic) </w:t>
      </w:r>
      <w:r w:rsidR="00EF6D38">
        <w:t xml:space="preserve">ratio, which shows more humic-like components in the autumn compared to the spring whereas summer was not distinctly different.  </w:t>
      </w:r>
      <w:r w:rsidR="008A4795">
        <w:t xml:space="preserve">Collectively, these patterns </w:t>
      </w:r>
      <w:r>
        <w:t>reflect</w:t>
      </w:r>
      <w:r w:rsidR="008A4795">
        <w:t xml:space="preserve"> </w:t>
      </w:r>
      <w:r w:rsidR="00EF1239">
        <w:t xml:space="preserve">the </w:t>
      </w:r>
      <w:r w:rsidR="009A5D1A">
        <w:t>reach</w:t>
      </w:r>
      <w:r w:rsidR="008A4795">
        <w:t>-scale</w:t>
      </w:r>
      <w:r w:rsidR="009A5D1A">
        <w:t xml:space="preserve"> </w:t>
      </w:r>
      <w:r w:rsidR="0047775D">
        <w:t xml:space="preserve">standing stock data </w:t>
      </w:r>
      <w:r>
        <w:t xml:space="preserve">collected during this study.  </w:t>
      </w:r>
      <w:r w:rsidR="00CC5095">
        <w:t xml:space="preserve">This </w:t>
      </w:r>
      <w:r w:rsidR="008E04DD">
        <w:t xml:space="preserve">seasonal </w:t>
      </w:r>
      <w:r w:rsidR="00CC5095">
        <w:t>pattern is seen in temperate forested mountain streams (Villanueva et al. 2016)</w:t>
      </w:r>
      <w:r w:rsidR="008A4795">
        <w:t>,</w:t>
      </w:r>
      <w:r w:rsidR="005B7C83">
        <w:t xml:space="preserve"> ephemeral Mediterranean streams that flow during the autumn-spring wet season (Catalan et al. 2013)</w:t>
      </w:r>
      <w:r w:rsidR="00D85A10">
        <w:t xml:space="preserve">, </w:t>
      </w:r>
      <w:r w:rsidR="008A4795">
        <w:t>and in other</w:t>
      </w:r>
      <w:r w:rsidR="00D85A10">
        <w:t xml:space="preserve"> urbanized streams (Hosen et al. 2014)</w:t>
      </w:r>
      <w:r w:rsidR="005B7C83">
        <w:t xml:space="preserve">.  </w:t>
      </w:r>
      <w:r w:rsidR="001145D8">
        <w:t>Therefore</w:t>
      </w:r>
      <w:r w:rsidR="00EF1239">
        <w:t xml:space="preserve">, </w:t>
      </w:r>
      <w:r w:rsidR="008B1600">
        <w:t xml:space="preserve">temperate zone </w:t>
      </w:r>
      <w:r w:rsidR="00EF1239">
        <w:t>seasonal</w:t>
      </w:r>
      <w:r w:rsidR="008B1600">
        <w:t>ity</w:t>
      </w:r>
      <w:r w:rsidR="00EF1239">
        <w:t xml:space="preserve"> </w:t>
      </w:r>
      <w:r w:rsidR="008B1600">
        <w:t xml:space="preserve">of </w:t>
      </w:r>
      <w:r w:rsidR="00EF1239">
        <w:t xml:space="preserve">autumn riparian leaf inputs and spring algal blooms </w:t>
      </w:r>
      <w:r w:rsidR="001145D8">
        <w:t xml:space="preserve">imparts </w:t>
      </w:r>
      <w:r w:rsidR="00EF1239">
        <w:t xml:space="preserve">the dominant seasonal </w:t>
      </w:r>
      <w:r w:rsidR="001145D8">
        <w:t xml:space="preserve">signature to the DOM </w:t>
      </w:r>
      <w:r w:rsidR="00EF1239">
        <w:t xml:space="preserve">pool </w:t>
      </w:r>
      <w:r w:rsidR="001145D8">
        <w:t xml:space="preserve">of these </w:t>
      </w:r>
      <w:r w:rsidR="008B1600">
        <w:t xml:space="preserve">temperate </w:t>
      </w:r>
      <w:r w:rsidR="001145D8">
        <w:t>urban streams</w:t>
      </w:r>
      <w:r w:rsidR="008E04DD">
        <w:t xml:space="preserve"> </w:t>
      </w:r>
      <w:r w:rsidR="00ED7F51">
        <w:t xml:space="preserve">even </w:t>
      </w:r>
      <w:r w:rsidR="008A4795">
        <w:t xml:space="preserve">though they have </w:t>
      </w:r>
      <w:r w:rsidR="008E04DD">
        <w:t>limited riparian zones</w:t>
      </w:r>
      <w:r w:rsidR="002209FA">
        <w:t xml:space="preserve"> due to channelization</w:t>
      </w:r>
      <w:r w:rsidR="001145D8">
        <w:t>.</w:t>
      </w:r>
    </w:p>
    <w:p w14:paraId="31A75C55" w14:textId="304FFC27" w:rsidR="00032403" w:rsidRDefault="0055457E">
      <w:r>
        <w:t xml:space="preserve">Despite the </w:t>
      </w:r>
      <w:r w:rsidR="001145D8">
        <w:t>strong</w:t>
      </w:r>
      <w:r>
        <w:t xml:space="preserve"> </w:t>
      </w:r>
      <w:r w:rsidR="00CC5095">
        <w:t xml:space="preserve">and consistent </w:t>
      </w:r>
      <w:r>
        <w:t xml:space="preserve">seasonal differences seen </w:t>
      </w:r>
      <w:r w:rsidR="00CC5095">
        <w:t xml:space="preserve">across </w:t>
      </w:r>
      <w:r>
        <w:t xml:space="preserve">multiple </w:t>
      </w:r>
      <w:r w:rsidR="001145D8">
        <w:t xml:space="preserve">DOM </w:t>
      </w:r>
      <w:r>
        <w:t>optical properties, the low absolute values of BIX and FI show that the DOM</w:t>
      </w:r>
      <w:r w:rsidR="001D4449">
        <w:t xml:space="preserve"> pool</w:t>
      </w:r>
      <w:r>
        <w:t xml:space="preserve"> </w:t>
      </w:r>
      <w:r w:rsidR="001D4449">
        <w:t>in all seasons has a weak autochthonous component and a strong signature of terrestrially-derived fulvic acids</w:t>
      </w:r>
      <w:r w:rsidR="00CC2495">
        <w:t>,</w:t>
      </w:r>
      <w:r w:rsidR="00032403">
        <w:t xml:space="preserve"> despite </w:t>
      </w:r>
      <w:r w:rsidR="008B1600">
        <w:t>higher</w:t>
      </w:r>
      <w:r w:rsidR="00410F31">
        <w:t xml:space="preserve"> productiv</w:t>
      </w:r>
      <w:r w:rsidR="008B1600">
        <w:t>ity</w:t>
      </w:r>
      <w:r w:rsidR="00410F31">
        <w:t xml:space="preserve"> and </w:t>
      </w:r>
      <w:r w:rsidR="001145D8">
        <w:t xml:space="preserve">higher </w:t>
      </w:r>
      <w:r w:rsidR="00ED7F51">
        <w:t xml:space="preserve">algal </w:t>
      </w:r>
      <w:r w:rsidR="001145D8">
        <w:t>standing stock</w:t>
      </w:r>
      <w:r w:rsidR="00ED7F51">
        <w:t>s</w:t>
      </w:r>
      <w:r w:rsidR="001145D8">
        <w:t xml:space="preserve"> </w:t>
      </w:r>
      <w:r w:rsidR="00410F31">
        <w:t>in the spring</w:t>
      </w:r>
      <w:r w:rsidR="008B1600">
        <w:t xml:space="preserve">.  </w:t>
      </w:r>
      <w:r w:rsidR="002A19D7">
        <w:t xml:space="preserve">The dominance of terrestrial or humic derived carbon in the DOM pool may be a general pattern in streams draining urbanized basins.  </w:t>
      </w:r>
      <w:r w:rsidR="008B1600">
        <w:t xml:space="preserve">For example, microbial humic-like DOM compounds were associated with higher population density and greater proportion of developed land across </w:t>
      </w:r>
      <w:r w:rsidR="00ED7F51">
        <w:t xml:space="preserve">nearly 200 </w:t>
      </w:r>
      <w:r w:rsidR="008B1600">
        <w:t xml:space="preserve">catchments in southeast Canada (Williams et al. 2016).  In contrast to the </w:t>
      </w:r>
      <w:r w:rsidR="00ED7F51">
        <w:t xml:space="preserve">higher </w:t>
      </w:r>
      <w:r w:rsidR="008B1600">
        <w:t>microbial humic signature</w:t>
      </w:r>
      <w:r w:rsidR="00ED7F51">
        <w:t xml:space="preserve"> in Williams et al. (2016)</w:t>
      </w:r>
      <w:r w:rsidR="008B1600">
        <w:t xml:space="preserve">, we found more terrestrial humic-like DOM compounds instead, suggesting a terrestrial </w:t>
      </w:r>
      <w:r w:rsidR="0039685F">
        <w:t xml:space="preserve">DOM </w:t>
      </w:r>
      <w:r w:rsidR="008B1600">
        <w:t>source</w:t>
      </w:r>
      <w:r w:rsidR="0039685F">
        <w:t>.  Terrestrial DOM</w:t>
      </w:r>
      <w:r w:rsidR="0023201F">
        <w:t xml:space="preserve"> sources include </w:t>
      </w:r>
      <w:r w:rsidR="0039685F">
        <w:t xml:space="preserve">upwelling </w:t>
      </w:r>
      <w:r w:rsidR="008B1600">
        <w:t>ground water</w:t>
      </w:r>
      <w:r w:rsidR="0023201F">
        <w:t xml:space="preserve">, </w:t>
      </w:r>
      <w:r w:rsidR="0039685F">
        <w:t xml:space="preserve">leaking stormwater infrastructure </w:t>
      </w:r>
      <w:r w:rsidR="008B1600">
        <w:t>(Kaushal and Belt 2012)</w:t>
      </w:r>
      <w:r w:rsidR="0023201F">
        <w:t xml:space="preserve">, and runoff from impervious surfaces (Hope et al. 2014).  DOM derived from these sources may </w:t>
      </w:r>
      <w:r w:rsidR="008B1600">
        <w:t xml:space="preserve">overwhelm any </w:t>
      </w:r>
      <w:r w:rsidR="008B1600" w:rsidRPr="00AF7450">
        <w:rPr>
          <w:i/>
        </w:rPr>
        <w:t>in situ</w:t>
      </w:r>
      <w:r w:rsidR="008B1600">
        <w:t xml:space="preserve"> aquatic signature. </w:t>
      </w:r>
      <w:r w:rsidR="00861B1A">
        <w:t xml:space="preserve"> </w:t>
      </w:r>
      <w:r w:rsidR="008B1600">
        <w:t>Alternatively, t</w:t>
      </w:r>
      <w:r w:rsidR="00410F31">
        <w:t xml:space="preserve">he </w:t>
      </w:r>
      <w:r w:rsidR="001D4449">
        <w:t xml:space="preserve">year-round </w:t>
      </w:r>
      <w:r w:rsidR="00410F31">
        <w:t xml:space="preserve">stronger terrestrial/recalcitrant characteristics could indicate </w:t>
      </w:r>
      <w:r w:rsidR="00410F31">
        <w:lastRenderedPageBreak/>
        <w:t xml:space="preserve">that heterotrophic </w:t>
      </w:r>
      <w:r w:rsidR="001145D8">
        <w:t>biofilm</w:t>
      </w:r>
      <w:r w:rsidR="00861B1A">
        <w:t>s</w:t>
      </w:r>
      <w:r w:rsidR="005F6DA5">
        <w:t>, which are typical in urban streams (Johnson et al. 2009),</w:t>
      </w:r>
      <w:r w:rsidR="001145D8">
        <w:t xml:space="preserve"> </w:t>
      </w:r>
      <w:r w:rsidR="0023201F">
        <w:t xml:space="preserve">rapidly remove </w:t>
      </w:r>
      <w:r w:rsidR="00410F31">
        <w:t xml:space="preserve">high quality DOM </w:t>
      </w:r>
      <w:r w:rsidR="0023201F">
        <w:t xml:space="preserve">from </w:t>
      </w:r>
      <w:r w:rsidR="008B1600">
        <w:t xml:space="preserve">the water column.  For example, Franke et al. (2013) found that labile carbon, such as that from autochthonous sources, stimulated </w:t>
      </w:r>
      <w:r w:rsidR="00FC724E">
        <w:t xml:space="preserve">water column </w:t>
      </w:r>
      <w:r w:rsidR="008B1600">
        <w:t xml:space="preserve">carbon use for energy </w:t>
      </w:r>
      <w:r w:rsidR="00FC724E">
        <w:t xml:space="preserve">metabolism </w:t>
      </w:r>
      <w:r w:rsidR="008B1600">
        <w:t>and/or assimilation</w:t>
      </w:r>
      <w:r w:rsidR="00A4156E">
        <w:t>, and algal biofilms enhanced the EEA of heterotrophic biofilms</w:t>
      </w:r>
      <w:r w:rsidR="0023201F">
        <w:t>,</w:t>
      </w:r>
      <w:r w:rsidR="00A4156E">
        <w:t xml:space="preserve"> suggesting </w:t>
      </w:r>
      <w:r w:rsidR="0023201F">
        <w:t xml:space="preserve">the </w:t>
      </w:r>
      <w:r w:rsidR="00A4156E">
        <w:t xml:space="preserve">rapid use of </w:t>
      </w:r>
      <w:r w:rsidR="0023201F">
        <w:t xml:space="preserve">labile </w:t>
      </w:r>
      <w:r w:rsidR="00A4156E">
        <w:t xml:space="preserve">DOM in the presence of </w:t>
      </w:r>
      <w:r w:rsidR="0023201F">
        <w:t>autochthonous production</w:t>
      </w:r>
      <w:r w:rsidR="00A4156E">
        <w:t xml:space="preserve"> (Rier et al. 2014)</w:t>
      </w:r>
      <w:r w:rsidR="00FC724E">
        <w:t>.</w:t>
      </w:r>
      <w:r w:rsidR="00936854">
        <w:t xml:space="preserve">  Rapid use of high quality DOM would be consistent with systemic carbon limitation, which we found in all reaches and seasons.</w:t>
      </w:r>
    </w:p>
    <w:p w14:paraId="614F44F5" w14:textId="055CE654" w:rsidR="00767B6D" w:rsidRDefault="00767B6D">
      <w:r w:rsidRPr="001349DB">
        <w:t>Spatial</w:t>
      </w:r>
      <w:r>
        <w:t xml:space="preserve"> patterns of DOM characteristics</w:t>
      </w:r>
    </w:p>
    <w:p w14:paraId="6EE22FF9" w14:textId="4DF19089" w:rsidR="0047775D" w:rsidRDefault="00AA4A7B">
      <w:r>
        <w:t xml:space="preserve">Our hypothesis that open reaches would have more labile carbon than buried reaches was </w:t>
      </w:r>
      <w:r w:rsidR="002A19D7">
        <w:t xml:space="preserve">not supported by the </w:t>
      </w:r>
      <w:r w:rsidR="000C031A">
        <w:t>optical properties of the DOM pool</w:t>
      </w:r>
      <w:r>
        <w:t xml:space="preserve">.  </w:t>
      </w:r>
      <w:r w:rsidR="005B3BCC">
        <w:t xml:space="preserve">Although reach-scale </w:t>
      </w:r>
      <w:r w:rsidR="0047775D">
        <w:t>standing stock data show</w:t>
      </w:r>
      <w:r w:rsidR="005B3BCC">
        <w:t>ed</w:t>
      </w:r>
      <w:r w:rsidR="0047775D">
        <w:t xml:space="preserve"> lower overall chlorophyll and CBOM in buried </w:t>
      </w:r>
      <w:r w:rsidR="005B3BCC">
        <w:t xml:space="preserve">compared to open </w:t>
      </w:r>
      <w:r w:rsidR="0047775D">
        <w:t xml:space="preserve">reaches, reach was not </w:t>
      </w:r>
      <w:r w:rsidR="005B3BCC">
        <w:t xml:space="preserve">a </w:t>
      </w:r>
      <w:r w:rsidR="0047775D">
        <w:t xml:space="preserve">significant </w:t>
      </w:r>
      <w:r w:rsidR="005B3BCC">
        <w:t xml:space="preserve">predictor </w:t>
      </w:r>
      <w:r w:rsidR="00861B1A">
        <w:t>of BIX</w:t>
      </w:r>
      <w:r w:rsidR="0047775D">
        <w:t xml:space="preserve"> or FI</w:t>
      </w:r>
      <w:r w:rsidR="0051288B">
        <w:t xml:space="preserve">, metrics that </w:t>
      </w:r>
      <w:r>
        <w:t xml:space="preserve">indicate </w:t>
      </w:r>
      <w:r w:rsidR="0051288B">
        <w:t>labile DOM</w:t>
      </w:r>
      <w:r w:rsidR="0047775D">
        <w:t xml:space="preserve">.  </w:t>
      </w:r>
      <w:r w:rsidR="000C031A">
        <w:t xml:space="preserve">One explanation for the lack of a burial effect on BIX and FI is that these optical properties of the DOM pool are determined by </w:t>
      </w:r>
      <w:r w:rsidR="0023201F">
        <w:t xml:space="preserve">processes at the larger </w:t>
      </w:r>
      <w:r w:rsidR="008D6208">
        <w:t xml:space="preserve">stream segment or </w:t>
      </w:r>
      <w:r w:rsidR="0072207A">
        <w:t xml:space="preserve">catchment </w:t>
      </w:r>
      <w:r w:rsidR="008D6208">
        <w:t>scale</w:t>
      </w:r>
      <w:r w:rsidR="0023201F">
        <w:t>,</w:t>
      </w:r>
      <w:r w:rsidR="008D6208">
        <w:t xml:space="preserve"> rather than the reach scale</w:t>
      </w:r>
      <w:r w:rsidR="0023201F">
        <w:t>.</w:t>
      </w:r>
      <w:r w:rsidR="00EE6618">
        <w:t xml:space="preserve"> For example, </w:t>
      </w:r>
      <w:r w:rsidR="00B2571C">
        <w:t xml:space="preserve">in a previous study </w:t>
      </w:r>
      <w:r w:rsidR="00EE6618">
        <w:t xml:space="preserve">at the stream network scale and across a range of discharges in urbanized catchments, BIX never had a strongly autochthonous character despite </w:t>
      </w:r>
      <w:r w:rsidR="00593B6E">
        <w:t xml:space="preserve">many </w:t>
      </w:r>
      <w:r w:rsidR="00EE6618">
        <w:t xml:space="preserve">instances of net ecosystem productivity </w:t>
      </w:r>
      <w:r w:rsidR="00593B6E">
        <w:t xml:space="preserve">in the spring </w:t>
      </w:r>
      <w:r w:rsidR="00321914">
        <w:t xml:space="preserve">across 30 months of continuous sampling </w:t>
      </w:r>
      <w:r w:rsidR="00593B6E">
        <w:t xml:space="preserve">(Smith and Kaushal 2015).   Further, a cross-system study found that </w:t>
      </w:r>
      <w:r w:rsidR="00503AEB">
        <w:t xml:space="preserve">catchment scale </w:t>
      </w:r>
      <w:r w:rsidR="00593B6E">
        <w:t xml:space="preserve">land use was a </w:t>
      </w:r>
      <w:r w:rsidR="00936854">
        <w:t xml:space="preserve">good </w:t>
      </w:r>
      <w:r w:rsidR="00593B6E">
        <w:t xml:space="preserve">predictor </w:t>
      </w:r>
      <w:r w:rsidR="00503AEB">
        <w:t>of DOM composition</w:t>
      </w:r>
      <w:r w:rsidR="00593B6E">
        <w:t xml:space="preserve"> (</w:t>
      </w:r>
      <w:r w:rsidR="0023580C">
        <w:t>Williams et al. 2016)</w:t>
      </w:r>
      <w:r w:rsidR="00503AEB">
        <w:t>,</w:t>
      </w:r>
      <w:r w:rsidR="0023580C">
        <w:t xml:space="preserve"> </w:t>
      </w:r>
      <w:r w:rsidR="00593B6E">
        <w:t xml:space="preserve">which </w:t>
      </w:r>
      <w:r w:rsidR="00321914">
        <w:t xml:space="preserve">implies that </w:t>
      </w:r>
      <w:r w:rsidR="00503AEB">
        <w:t xml:space="preserve">catchment </w:t>
      </w:r>
      <w:r w:rsidR="00321914">
        <w:t xml:space="preserve">urbanization could </w:t>
      </w:r>
      <w:r w:rsidR="00593B6E">
        <w:t xml:space="preserve">have overwhelmed </w:t>
      </w:r>
      <w:r w:rsidR="0023580C">
        <w:t>reach-scale differences in organic matter dynamics at our highly urbanized streams</w:t>
      </w:r>
      <w:r w:rsidR="00861B1A">
        <w:t xml:space="preserve"> (16-34% impervious surface cover; Beaulieu et al. 2014)</w:t>
      </w:r>
      <w:r w:rsidR="00321914">
        <w:t>.</w:t>
      </w:r>
    </w:p>
    <w:p w14:paraId="42B476F7" w14:textId="785D3C16" w:rsidR="00677634" w:rsidRDefault="00BC6BF1">
      <w:r>
        <w:t xml:space="preserve">In contrast to </w:t>
      </w:r>
      <w:r w:rsidR="00503AEB">
        <w:t>BIX and FI</w:t>
      </w:r>
      <w:r w:rsidR="00617E7D">
        <w:t>,</w:t>
      </w:r>
      <w:r w:rsidR="00503AEB">
        <w:t xml:space="preserve"> which were not affected by burial, </w:t>
      </w:r>
      <w:r>
        <w:t xml:space="preserve">HIX </w:t>
      </w:r>
      <w:r w:rsidR="000C031A">
        <w:t xml:space="preserve">(an indicator of humic DOM) </w:t>
      </w:r>
      <w:r>
        <w:t>was higher in open reaches compared to buried reaches</w:t>
      </w:r>
      <w:commentRangeStart w:id="4"/>
      <w:commentRangeStart w:id="5"/>
      <w:r w:rsidR="00AA4A7B">
        <w:t xml:space="preserve">, </w:t>
      </w:r>
      <w:r w:rsidR="000C031A">
        <w:t xml:space="preserve">which was contrary to our hypothesis </w:t>
      </w:r>
      <w:r w:rsidR="00AA4A7B">
        <w:t>that buried reaches would have lower quality DOM</w:t>
      </w:r>
      <w:commentRangeEnd w:id="4"/>
      <w:r w:rsidR="00B2571C">
        <w:rPr>
          <w:rStyle w:val="CommentReference"/>
        </w:rPr>
        <w:commentReference w:id="4"/>
      </w:r>
      <w:commentRangeEnd w:id="5"/>
      <w:r w:rsidR="003716A4">
        <w:rPr>
          <w:rStyle w:val="CommentReference"/>
        </w:rPr>
        <w:commentReference w:id="5"/>
      </w:r>
      <w:r w:rsidR="007413BB">
        <w:t>. T</w:t>
      </w:r>
      <w:r w:rsidR="0051288B">
        <w:t xml:space="preserve">his pattern was </w:t>
      </w:r>
      <w:r w:rsidR="00BC4267">
        <w:t xml:space="preserve">also </w:t>
      </w:r>
      <w:r w:rsidR="0051288B">
        <w:t xml:space="preserve">reflected in the P/H </w:t>
      </w:r>
      <w:r w:rsidR="00936854">
        <w:t xml:space="preserve">(protein-to-humic) </w:t>
      </w:r>
      <w:r w:rsidR="0051288B">
        <w:t>ratio</w:t>
      </w:r>
      <w:r w:rsidR="00F45CA1">
        <w:t xml:space="preserve">, </w:t>
      </w:r>
      <w:r w:rsidR="0051288B">
        <w:t xml:space="preserve">which </w:t>
      </w:r>
      <w:r>
        <w:t xml:space="preserve">was </w:t>
      </w:r>
      <w:r w:rsidR="00936854">
        <w:t xml:space="preserve">likely </w:t>
      </w:r>
      <w:r>
        <w:t xml:space="preserve">driven by the </w:t>
      </w:r>
      <w:r w:rsidR="007413BB">
        <w:t xml:space="preserve">relative abundance of humic-like compounds </w:t>
      </w:r>
      <w:r w:rsidR="00936854">
        <w:t xml:space="preserve">(denominator of the ratio) </w:t>
      </w:r>
      <w:r w:rsidR="007413BB">
        <w:t>rather than patterns in aquatic production that affect</w:t>
      </w:r>
      <w:r w:rsidR="00936854">
        <w:t>ed</w:t>
      </w:r>
      <w:r w:rsidR="007413BB">
        <w:t xml:space="preserve"> low molecular weight fractions of the DOM pool</w:t>
      </w:r>
      <w:r w:rsidR="00936854">
        <w:t xml:space="preserve"> (numerator of the ratio)</w:t>
      </w:r>
      <w:r w:rsidR="007413BB">
        <w:t xml:space="preserve">, consistent with the year-round humic nature of </w:t>
      </w:r>
      <w:r w:rsidR="00773F63">
        <w:t>DOM in these urban streams</w:t>
      </w:r>
      <w:r w:rsidR="007413BB">
        <w:t xml:space="preserve">.  </w:t>
      </w:r>
      <w:r>
        <w:t xml:space="preserve"> </w:t>
      </w:r>
      <w:r w:rsidR="00BC4267">
        <w:t>T</w:t>
      </w:r>
      <w:r w:rsidR="003716A4">
        <w:t xml:space="preserve">he pattern of higher HIX in open reaches was largely driven by high HIX in autumn (Figure </w:t>
      </w:r>
      <w:r w:rsidR="00EB4703">
        <w:t>1</w:t>
      </w:r>
      <w:r w:rsidR="003716A4">
        <w:t xml:space="preserve">) when open reaches received and retained more leaf litter that could leach recalcitrant </w:t>
      </w:r>
      <w:r w:rsidR="001F31D5">
        <w:t xml:space="preserve">terrestrial </w:t>
      </w:r>
      <w:r w:rsidR="003716A4">
        <w:t>DOM</w:t>
      </w:r>
      <w:r w:rsidR="00EB4703">
        <w:t>.  I</w:t>
      </w:r>
      <w:r w:rsidR="003716A4">
        <w:t>n contrast</w:t>
      </w:r>
      <w:r w:rsidR="00EB4703">
        <w:t>,</w:t>
      </w:r>
      <w:r w:rsidR="003716A4">
        <w:t xml:space="preserve"> buried reaches neither received </w:t>
      </w:r>
      <w:r w:rsidR="00EB4703">
        <w:t xml:space="preserve">direct inputs of riparian </w:t>
      </w:r>
      <w:r w:rsidR="003716A4">
        <w:t xml:space="preserve">leaf litter nor retained </w:t>
      </w:r>
      <w:r w:rsidR="00EB4703">
        <w:t xml:space="preserve">litter exported from upstream </w:t>
      </w:r>
      <w:r w:rsidR="003716A4">
        <w:t xml:space="preserve">due to higher velocities and fewer retention structures (Beaulieu et al. 2014).  </w:t>
      </w:r>
      <w:r w:rsidR="001F31D5">
        <w:t xml:space="preserve">Alternatively, several abiotic mechanisms could account for lower HIX in buried reaches including dilution of the DOM pool by lower HIX sewage sources that leak into the buried reaches (Smith and Kaushal 2015) or by sorption of humic compounds during transport through the buried reaches (Ohno 2002; Zsolnay et al. 1999).  We collected water for EEM metrics from the top and bottom of the buried reaches, and there was no significant difference in HIX collected at either end of a buried reach (data not shown).  Therefore, although the EEA data indicated greater use of recalcitrant carbon in buried reaches compared to open reaches (see below), microbial processing was not enough to change the humic character of the DOM as water flows through the buried reach.  </w:t>
      </w:r>
      <w:r w:rsidR="006310E9">
        <w:t xml:space="preserve">Therefore microbial processing of humic compounds was not likely a dominant enough process to reduce the HIX of the DOM pool.  </w:t>
      </w:r>
      <w:r w:rsidR="00937703">
        <w:t xml:space="preserve">Higher HIX in the open reach in spring </w:t>
      </w:r>
      <w:r w:rsidR="00746901">
        <w:t xml:space="preserve">is counter-intuitive given </w:t>
      </w:r>
      <w:r w:rsidR="000C031A">
        <w:t xml:space="preserve">the presence of large </w:t>
      </w:r>
      <w:r w:rsidR="00746901">
        <w:t>alga</w:t>
      </w:r>
      <w:r w:rsidR="000C031A">
        <w:t>l standing stocks</w:t>
      </w:r>
      <w:r w:rsidR="00746901">
        <w:t xml:space="preserve"> and high GPP</w:t>
      </w:r>
      <w:r w:rsidR="006310E9">
        <w:t>, which would be expected to produce labile DOM</w:t>
      </w:r>
      <w:r w:rsidR="000C031A">
        <w:t xml:space="preserve">.  It is possible that the high HIX values resulted from DOM leached from </w:t>
      </w:r>
      <w:r>
        <w:t xml:space="preserve">greenfall </w:t>
      </w:r>
      <w:r w:rsidR="00F45CA1">
        <w:t xml:space="preserve">inputs </w:t>
      </w:r>
      <w:r w:rsidR="00937703">
        <w:t xml:space="preserve">during </w:t>
      </w:r>
      <w:r>
        <w:t xml:space="preserve">leaf out and/or </w:t>
      </w:r>
      <w:r w:rsidR="00937703">
        <w:t xml:space="preserve">flower or </w:t>
      </w:r>
      <w:r>
        <w:t>seed production</w:t>
      </w:r>
      <w:r w:rsidR="00AA3F72">
        <w:t xml:space="preserve"> (Lewis and </w:t>
      </w:r>
      <w:r w:rsidR="00AA3F72">
        <w:lastRenderedPageBreak/>
        <w:t>Likens 2007)</w:t>
      </w:r>
      <w:r w:rsidR="00C92F3E">
        <w:t xml:space="preserve">.  </w:t>
      </w:r>
      <w:r w:rsidR="00A73B3B">
        <w:t>However, in the overall context of this study</w:t>
      </w:r>
      <w:r w:rsidR="00695DAE">
        <w:t>,</w:t>
      </w:r>
      <w:r w:rsidR="00937703">
        <w:t xml:space="preserve"> the median spring </w:t>
      </w:r>
      <w:r w:rsidR="00746901">
        <w:t xml:space="preserve">HIX </w:t>
      </w:r>
      <w:r w:rsidR="00937703">
        <w:t>values are lower than autumn</w:t>
      </w:r>
      <w:r w:rsidR="00A73B3B">
        <w:t xml:space="preserve"> </w:t>
      </w:r>
      <w:r w:rsidR="00746901">
        <w:t>in open and buried reaches,</w:t>
      </w:r>
      <w:r w:rsidR="00F45CA1">
        <w:t xml:space="preserve"> </w:t>
      </w:r>
      <w:r w:rsidR="00937703">
        <w:t xml:space="preserve">which is still consistent with </w:t>
      </w:r>
      <w:r w:rsidR="00893365">
        <w:t xml:space="preserve">an </w:t>
      </w:r>
      <w:r w:rsidR="00937703">
        <w:t>overarching seasonal affect</w:t>
      </w:r>
      <w:r w:rsidR="00893365">
        <w:t xml:space="preserve"> driven by terrestrial sources in the autumn and aquatic sources in the spring</w:t>
      </w:r>
      <w:r w:rsidR="00937703">
        <w:t>.</w:t>
      </w:r>
      <w:r w:rsidR="00C708F4">
        <w:t xml:space="preserve">  </w:t>
      </w:r>
    </w:p>
    <w:p w14:paraId="041C826B" w14:textId="5ECD88C2" w:rsidR="00C708F4" w:rsidRDefault="000002B1">
      <w:r>
        <w:t xml:space="preserve">Despite spatio-temporal differences in the DOM composition driven by seasonal differences in CBOM and algae, </w:t>
      </w:r>
      <w:r w:rsidR="00564163">
        <w:t xml:space="preserve">the DOM data show </w:t>
      </w:r>
      <w:r w:rsidR="00773F63">
        <w:t>that these urban streams are dominated by</w:t>
      </w:r>
      <w:r w:rsidR="00B53949">
        <w:t xml:space="preserve"> terrestrial</w:t>
      </w:r>
      <w:r w:rsidR="00773F63">
        <w:t xml:space="preserve"> humic sources</w:t>
      </w:r>
      <w:r>
        <w:t xml:space="preserve">, likely from constant seepage of DOM from soils to streams throughout the watershed.  </w:t>
      </w:r>
      <w:r w:rsidR="00773F63">
        <w:t xml:space="preserve">These data also show </w:t>
      </w:r>
      <w:r w:rsidR="00C2260A">
        <w:t xml:space="preserve">secondary control </w:t>
      </w:r>
      <w:r w:rsidR="00773F63">
        <w:t xml:space="preserve">over DOM quality </w:t>
      </w:r>
      <w:r w:rsidR="00C2260A">
        <w:t xml:space="preserve">due to </w:t>
      </w:r>
      <w:r w:rsidR="00564163">
        <w:t xml:space="preserve">spatial differences in organic matter inputs </w:t>
      </w:r>
      <w:r w:rsidR="00B53949">
        <w:t xml:space="preserve">that alter the characteristics of the DOM pool in </w:t>
      </w:r>
      <w:r w:rsidR="00C2260A">
        <w:t>buried versus open</w:t>
      </w:r>
      <w:r w:rsidR="00B53949">
        <w:t xml:space="preserve"> reaches</w:t>
      </w:r>
      <w:r w:rsidR="00564163">
        <w:t>.</w:t>
      </w:r>
      <w:r w:rsidR="00CB0B5C">
        <w:t xml:space="preserve">  Therefore urban infrastructure can influence the characteristics of the DOM pool in the urban stream network.</w:t>
      </w:r>
    </w:p>
    <w:p w14:paraId="473A911B" w14:textId="7696B6B1" w:rsidR="00564163" w:rsidRDefault="00C2260A">
      <w:r>
        <w:t>Patterns in Carbon Use – Extracellular Enzyme Activities</w:t>
      </w:r>
      <w:r w:rsidR="00A4156E">
        <w:t xml:space="preserve"> (EEA)</w:t>
      </w:r>
    </w:p>
    <w:p w14:paraId="2E65F4CC" w14:textId="3777F7F2" w:rsidR="005E3CA5" w:rsidRDefault="00B51B57">
      <w:r>
        <w:t xml:space="preserve">Extracellular enzyme activity (EEA) reflects the composition of the DOM pool, as perceived by </w:t>
      </w:r>
      <w:r w:rsidR="00AE52F9">
        <w:t xml:space="preserve">the </w:t>
      </w:r>
      <w:r>
        <w:t xml:space="preserve">microbial </w:t>
      </w:r>
      <w:r w:rsidR="00AE52F9">
        <w:t>community</w:t>
      </w:r>
      <w:r>
        <w:t xml:space="preserve">.  Although </w:t>
      </w:r>
      <w:r w:rsidR="00B53949">
        <w:t xml:space="preserve">P/H </w:t>
      </w:r>
      <w:r w:rsidR="00072102">
        <w:t xml:space="preserve">and HIX indicated more humic </w:t>
      </w:r>
      <w:r w:rsidR="00AE52F9">
        <w:t xml:space="preserve">and </w:t>
      </w:r>
      <w:r w:rsidR="00072102">
        <w:t xml:space="preserve">recalcitrant DOM in open reaches, </w:t>
      </w:r>
      <w:r w:rsidR="000E3C43">
        <w:t xml:space="preserve">buried reaches had higher DOPAH2 and POX </w:t>
      </w:r>
      <w:r w:rsidR="00AE52F9">
        <w:t xml:space="preserve">(indicators of recalcitrant carbon) </w:t>
      </w:r>
      <w:r w:rsidR="000E3C43">
        <w:t xml:space="preserve">than open reaches.  This </w:t>
      </w:r>
      <w:r w:rsidR="008F52D5">
        <w:t xml:space="preserve">supports our hypothesis </w:t>
      </w:r>
      <w:r w:rsidR="000E3C43">
        <w:t xml:space="preserve">that the microbial community in buried reaches </w:t>
      </w:r>
      <w:r w:rsidR="008F52D5">
        <w:t xml:space="preserve">would </w:t>
      </w:r>
      <w:r w:rsidR="000E3C43">
        <w:t>allocate more energy toward acquiring recalcitrant carbon sources than in the open reach</w:t>
      </w:r>
      <w:r w:rsidR="00072102">
        <w:t>,</w:t>
      </w:r>
      <w:r w:rsidR="000E3C43">
        <w:t xml:space="preserve"> regardless of season.  This pattern is </w:t>
      </w:r>
      <w:r w:rsidR="004D48C0">
        <w:t xml:space="preserve">consistent with </w:t>
      </w:r>
      <w:r w:rsidR="00F1744C">
        <w:t xml:space="preserve">experiments showing </w:t>
      </w:r>
      <w:r w:rsidR="009D2A5A">
        <w:t>greater POX in low light conditions (Wagner et al. 2015)</w:t>
      </w:r>
      <w:r w:rsidR="000E3C43">
        <w:t>.  Lower values of DOPAH2 and POX in the open reach indicate less effort to acquire recalcitrant carbon</w:t>
      </w:r>
      <w:r w:rsidR="00AE52F9">
        <w:t xml:space="preserve">, likely because DOM </w:t>
      </w:r>
      <w:r w:rsidR="007E449A">
        <w:t xml:space="preserve">leached </w:t>
      </w:r>
      <w:r w:rsidR="00AE52F9">
        <w:t xml:space="preserve">from primary producers </w:t>
      </w:r>
      <w:r w:rsidR="007E449A">
        <w:t xml:space="preserve">supplies </w:t>
      </w:r>
      <w:r w:rsidR="00AE52F9">
        <w:t>an alternative, high quality carbon source</w:t>
      </w:r>
      <w:r w:rsidR="000E3C43">
        <w:t xml:space="preserve">.  Conversely, the greater effort to acquire recalcitrant carbon in buried reaches </w:t>
      </w:r>
      <w:r w:rsidR="00F25F37">
        <w:t xml:space="preserve">is </w:t>
      </w:r>
      <w:r w:rsidR="000E3C43">
        <w:t xml:space="preserve">consistent with </w:t>
      </w:r>
      <w:r w:rsidR="00F25F37">
        <w:t xml:space="preserve">low </w:t>
      </w:r>
      <w:r w:rsidR="004D48C0">
        <w:t>chlorophyll</w:t>
      </w:r>
      <w:r w:rsidR="00F25F37">
        <w:t xml:space="preserve">, limited </w:t>
      </w:r>
      <w:r w:rsidR="004D48C0">
        <w:t>periphyton cover</w:t>
      </w:r>
      <w:r w:rsidR="00F25F37">
        <w:t>, and an extremely low reach scale GPP estimate</w:t>
      </w:r>
      <w:r w:rsidR="00F1744C">
        <w:t>s</w:t>
      </w:r>
      <w:r w:rsidR="000E3C43">
        <w:t xml:space="preserve"> that suggest more recalcitrant carbon.  This </w:t>
      </w:r>
      <w:r w:rsidR="00CB0B5C">
        <w:t>implies</w:t>
      </w:r>
      <w:r w:rsidR="004D48C0">
        <w:t xml:space="preserve"> rapid use of </w:t>
      </w:r>
      <w:r w:rsidR="00CD2751">
        <w:t xml:space="preserve">high quality carbon produced in the open reaches </w:t>
      </w:r>
      <w:r w:rsidR="004D48C0">
        <w:t xml:space="preserve">and little export </w:t>
      </w:r>
      <w:r w:rsidR="00CD2751">
        <w:t>to downstream buried reaches</w:t>
      </w:r>
      <w:r w:rsidR="00BE0AFA">
        <w:t>, and is consistent with generally greater EEA in the presence of algal biofilms (Rier et al. 2014)</w:t>
      </w:r>
      <w:r w:rsidR="004D48C0">
        <w:t>.</w:t>
      </w:r>
      <w:r w:rsidR="00F1744C">
        <w:t xml:space="preserve">  </w:t>
      </w:r>
    </w:p>
    <w:p w14:paraId="2D84A3C1" w14:textId="59D4B68C" w:rsidR="004D48C0" w:rsidRDefault="002E3B2A">
      <w:r>
        <w:t>T</w:t>
      </w:r>
      <w:r w:rsidR="004D48C0">
        <w:t>he LCI</w:t>
      </w:r>
      <w:r w:rsidR="00072102">
        <w:t>, which</w:t>
      </w:r>
      <w:r>
        <w:t xml:space="preserve"> </w:t>
      </w:r>
      <w:r w:rsidR="004D48C0">
        <w:t xml:space="preserve">aggregates several </w:t>
      </w:r>
      <w:r w:rsidR="00B10C08">
        <w:t xml:space="preserve">EEA </w:t>
      </w:r>
      <w:r w:rsidR="004D48C0">
        <w:t>me</w:t>
      </w:r>
      <w:r w:rsidR="00072102">
        <w:t xml:space="preserve">asures </w:t>
      </w:r>
      <w:r w:rsidR="001A2557">
        <w:t>into a composite index of carbon use</w:t>
      </w:r>
      <w:r>
        <w:t xml:space="preserve">, </w:t>
      </w:r>
      <w:r w:rsidR="001A2557">
        <w:t xml:space="preserve">also </w:t>
      </w:r>
      <w:r>
        <w:t xml:space="preserve">shows greater use of recalcitrant carbon in buried reaches.  However, </w:t>
      </w:r>
      <w:r w:rsidR="003B406E">
        <w:t>LCI</w:t>
      </w:r>
      <w:r>
        <w:t xml:space="preserve"> shows a seasonal effect whereby summer has greater use of recalcitrant carbon than autumn, but that autumn and spring were not different.  This pattern </w:t>
      </w:r>
      <w:r w:rsidR="003B406E">
        <w:t xml:space="preserve">may be </w:t>
      </w:r>
      <w:r>
        <w:t xml:space="preserve">driven by low CBOM, low chlorophyll a, and high FBOM </w:t>
      </w:r>
      <w:r w:rsidR="003B406E">
        <w:t>in open reaches during the summer</w:t>
      </w:r>
      <w:r>
        <w:t xml:space="preserve">.  The lack of chlorophyll and reliance on FBOM, a highly processed </w:t>
      </w:r>
      <w:r w:rsidR="00CB0B5C">
        <w:t xml:space="preserve">particulate </w:t>
      </w:r>
      <w:r>
        <w:t xml:space="preserve">carbon source, may explain the high use of recalcitrant carbon sources in summer.  </w:t>
      </w:r>
      <w:r w:rsidR="001A2557">
        <w:t>Furthermore, t</w:t>
      </w:r>
      <w:r>
        <w:t xml:space="preserve">he lack of difference in enzyme activity between spring and autumn despite the major differences in CBOM and chlorophyll may reflect the overall terrestrial </w:t>
      </w:r>
      <w:r w:rsidR="005D29AC">
        <w:t xml:space="preserve">signature of the DOM </w:t>
      </w:r>
      <w:r>
        <w:t>pool, which is dominate</w:t>
      </w:r>
      <w:r w:rsidR="005D29AC">
        <w:t>d by terrestrial sources even in the spring.</w:t>
      </w:r>
    </w:p>
    <w:p w14:paraId="54573DD1" w14:textId="3E81FD1C" w:rsidR="00CF7ED3" w:rsidRDefault="00CF7ED3" w:rsidP="00CF7ED3">
      <w:r>
        <w:t xml:space="preserve">While the </w:t>
      </w:r>
      <w:r w:rsidR="00AE52F9">
        <w:t xml:space="preserve">spatial patterns in </w:t>
      </w:r>
      <w:r>
        <w:t xml:space="preserve">EEA are consistent with </w:t>
      </w:r>
      <w:r w:rsidR="00AE52F9">
        <w:t xml:space="preserve">our </w:t>
      </w:r>
      <w:r w:rsidR="007E449A">
        <w:t>hypotheses</w:t>
      </w:r>
      <w:r>
        <w:t xml:space="preserve">, they do not match </w:t>
      </w:r>
      <w:r w:rsidR="00AE52F9">
        <w:t xml:space="preserve">patterns in </w:t>
      </w:r>
      <w:r>
        <w:t xml:space="preserve">the optical properties </w:t>
      </w:r>
      <w:r w:rsidR="00AE52F9">
        <w:t xml:space="preserve">of </w:t>
      </w:r>
      <w:r>
        <w:t>the DOM pool.  Th</w:t>
      </w:r>
      <w:r w:rsidR="00AE52F9">
        <w:t xml:space="preserve">is discrepancy may be due to </w:t>
      </w:r>
      <w:r w:rsidR="00344CFF">
        <w:t xml:space="preserve">differences in the composition of the DOM pool in the water column, where the EEM samples were collected, and at the sediment-water </w:t>
      </w:r>
      <w:r>
        <w:t>boundary layer</w:t>
      </w:r>
      <w:r w:rsidR="00344CFF">
        <w:t xml:space="preserve"> where the microbial community was sampled for EEA.  For example, </w:t>
      </w:r>
      <w:r>
        <w:t xml:space="preserve">labile carbon produced in the benthos of the open reaches </w:t>
      </w:r>
      <w:r w:rsidR="00344CFF">
        <w:t xml:space="preserve">may be </w:t>
      </w:r>
      <w:r>
        <w:t>rapidly and selectively processed by microbes</w:t>
      </w:r>
      <w:r w:rsidR="00344CFF">
        <w:t xml:space="preserve"> with little being transported to the water column.  </w:t>
      </w:r>
      <w:r>
        <w:t xml:space="preserve">Alternatively, the </w:t>
      </w:r>
      <w:r w:rsidR="00344CFF">
        <w:t xml:space="preserve">discrepancy between the optical and microbial indicators may be due to a temporal mismatch.  The </w:t>
      </w:r>
      <w:r>
        <w:t>microb</w:t>
      </w:r>
      <w:r w:rsidR="00344CFF">
        <w:t xml:space="preserve">ial </w:t>
      </w:r>
      <w:r>
        <w:t xml:space="preserve">EEA </w:t>
      </w:r>
      <w:r w:rsidR="00344CFF">
        <w:t xml:space="preserve">indicators likely reflect the integrated response of the microbial community to a temporally variable DOM pool, whereas the optical indices </w:t>
      </w:r>
      <w:r w:rsidR="007E449A">
        <w:t>reflect the</w:t>
      </w:r>
      <w:r w:rsidR="00344CFF">
        <w:t xml:space="preserve"> composition of the DOM pool at the moment the grab sample was collected</w:t>
      </w:r>
      <w:r>
        <w:t xml:space="preserve">.  The </w:t>
      </w:r>
      <w:r>
        <w:lastRenderedPageBreak/>
        <w:t xml:space="preserve">mismatch between EEA and EEMs might also be related to specific substrates used in the EEA assays not corresponding to the compounds that determine the optical properties of DOM.  </w:t>
      </w:r>
    </w:p>
    <w:p w14:paraId="6D5903B7" w14:textId="1856DCB3" w:rsidR="00B21FB4" w:rsidRDefault="00CF7ED3">
      <w:r w:rsidRPr="0029475B">
        <w:t>Although</w:t>
      </w:r>
      <w:r>
        <w:t xml:space="preserve"> some EEA metrics did not conform to the DOM characteristics, others did.  In our streams, N-acquiring enzymes had the lowest abundance in the spring, coincident with higher quality algal DOM, and highest values in summer and autumn, when overall chlorophyll is low and the system is dominated by lower quality FBOM and CBOM standing stocks respectively.  </w:t>
      </w:r>
      <w:r w:rsidR="00721277">
        <w:t>Greater N acquiring activity is associated with increasing C recalcitrance (Sinsabaugh and Follstad Shah 2012</w:t>
      </w:r>
      <w:r w:rsidR="003244A1">
        <w:t>)</w:t>
      </w:r>
      <w:r w:rsidR="00721277">
        <w:t>, so this finding is consistent with a more labile pool of carbon in spring</w:t>
      </w:r>
      <w:r w:rsidR="003244A1">
        <w:t xml:space="preserve"> and a more recalcitrant pool in other seasons</w:t>
      </w:r>
      <w:r w:rsidR="00721277">
        <w:t xml:space="preserve">.  </w:t>
      </w:r>
      <w:r>
        <w:t>For example, o</w:t>
      </w:r>
      <w:r w:rsidR="002A2306">
        <w:t>rganic matter C:N ratio was lower during spring in forested Mediterranean streams (Villanueva et al. 2016)</w:t>
      </w:r>
      <w:r w:rsidR="00196646">
        <w:t>, and higher quality spring DOM in temperate rainforest streams was likely used as a source of labile C and N (Fellman et al. 2009)</w:t>
      </w:r>
      <w:r w:rsidR="002A2306">
        <w:t xml:space="preserve">. </w:t>
      </w:r>
      <w:r w:rsidR="007D4EB1">
        <w:t xml:space="preserve"> </w:t>
      </w:r>
      <w:r w:rsidR="004E190D">
        <w:t>We found no significant seasonal differences between NO3- or NH4</w:t>
      </w:r>
      <w:r>
        <w:t>+</w:t>
      </w:r>
      <w:r w:rsidR="004E190D">
        <w:t xml:space="preserve"> concentrations (data not shown), </w:t>
      </w:r>
      <w:r w:rsidR="007D4EB1">
        <w:t>suggest</w:t>
      </w:r>
      <w:r w:rsidR="004E190D">
        <w:t>ing</w:t>
      </w:r>
      <w:r w:rsidR="007D4EB1">
        <w:t xml:space="preserve"> that higher quality spring DOM acted as a </w:t>
      </w:r>
      <w:r>
        <w:t xml:space="preserve">nitrogen </w:t>
      </w:r>
      <w:r w:rsidR="007D4EB1">
        <w:t>source as well as a carbon source.</w:t>
      </w:r>
      <w:r w:rsidR="00300EB4">
        <w:t xml:space="preserve">  The combined approach of using EEA and EEMs provides complementary information about the characteristics of, and microbial use of, the DOM pool</w:t>
      </w:r>
      <w:r w:rsidR="00CB0B5C">
        <w:t>, and the combine approach confirms that spatio-temporal differences in the DOM pool, driven in part by urban infrastructure, translate to spatial differences in how microbes use carbon sources in the urban stream network</w:t>
      </w:r>
      <w:r w:rsidR="00300EB4">
        <w:t>.</w:t>
      </w:r>
    </w:p>
    <w:p w14:paraId="2DCC2994" w14:textId="0C63DFDF" w:rsidR="00F1140B" w:rsidRDefault="004943B2">
      <w:r>
        <w:t xml:space="preserve">Patterns in Carbon Use </w:t>
      </w:r>
      <w:r w:rsidR="00A6224B">
        <w:t>–</w:t>
      </w:r>
      <w:r>
        <w:t xml:space="preserve"> </w:t>
      </w:r>
      <w:r w:rsidR="00A67D45">
        <w:t>NDS</w:t>
      </w:r>
    </w:p>
    <w:p w14:paraId="02B7E156" w14:textId="1F4EB47F" w:rsidR="00A67D45" w:rsidRDefault="00A67D45">
      <w:r>
        <w:t>We assessed overall carbon limitation in autumn and spring and found an interaction between season and reach</w:t>
      </w:r>
      <w:r w:rsidR="00AA3795">
        <w:t xml:space="preserve"> when expressed on an areal basis</w:t>
      </w:r>
      <w:r>
        <w:t>.  Biofilms in autumn were always more limited by carb</w:t>
      </w:r>
      <w:r w:rsidR="00B21FB4">
        <w:t xml:space="preserve">on than biofilms in spring, </w:t>
      </w:r>
      <w:r w:rsidR="008F52D5">
        <w:t xml:space="preserve">which supported our hypothesis, </w:t>
      </w:r>
      <w:r w:rsidR="00B21FB4">
        <w:t>but the pattern of which reach was more limited in a given season was reversed</w:t>
      </w:r>
      <w:r w:rsidR="00CD2751">
        <w:t>.  O</w:t>
      </w:r>
      <w:r w:rsidR="00B21FB4">
        <w:t xml:space="preserve">pen reaches </w:t>
      </w:r>
      <w:r w:rsidR="00CD2751">
        <w:t xml:space="preserve">were </w:t>
      </w:r>
      <w:r w:rsidR="00B21FB4">
        <w:t>more strongly limited by carbon than buried reaches in the autumn</w:t>
      </w:r>
      <w:r w:rsidR="00CD2751">
        <w:t xml:space="preserve">, but they were </w:t>
      </w:r>
      <w:r w:rsidR="00B21FB4">
        <w:t xml:space="preserve">less limited by carbon </w:t>
      </w:r>
      <w:r w:rsidR="00CD2751">
        <w:t xml:space="preserve">than </w:t>
      </w:r>
      <w:r w:rsidR="00B21FB4">
        <w:t>the buried</w:t>
      </w:r>
      <w:r w:rsidR="00F1140B">
        <w:t xml:space="preserve"> reaches</w:t>
      </w:r>
      <w:r w:rsidR="00B21FB4">
        <w:t xml:space="preserve"> in the spring.  The overall seasonal effect </w:t>
      </w:r>
      <w:r w:rsidR="006A7291">
        <w:t xml:space="preserve">may </w:t>
      </w:r>
      <w:r w:rsidR="00B21FB4">
        <w:t xml:space="preserve">be explained as autumn having a pulse of </w:t>
      </w:r>
      <w:r w:rsidR="00F1140B">
        <w:t xml:space="preserve">recalcitrant </w:t>
      </w:r>
      <w:r w:rsidR="00B21FB4">
        <w:t xml:space="preserve">DOM from terrestrial leaves whereas spring has a pulse of </w:t>
      </w:r>
      <w:r w:rsidR="00F1140B">
        <w:t xml:space="preserve">labile </w:t>
      </w:r>
      <w:r w:rsidR="00B21FB4">
        <w:t>DOM from algal sources</w:t>
      </w:r>
      <w:r w:rsidR="00300EB4">
        <w:t xml:space="preserve">, </w:t>
      </w:r>
      <w:r w:rsidR="006A7291">
        <w:t xml:space="preserve">which is supported by the </w:t>
      </w:r>
      <w:r w:rsidR="00300EB4">
        <w:t>DOM optical properties</w:t>
      </w:r>
      <w:r w:rsidR="00EB6EBE">
        <w:t>.  Total DOC concentration did not vary between seasons</w:t>
      </w:r>
      <w:r w:rsidR="007E449A">
        <w:t xml:space="preserve"> (data not shown)</w:t>
      </w:r>
      <w:r w:rsidR="00EB6EBE">
        <w:t xml:space="preserve">, suggesting that the pulse of autumn leaves and spring algae blooms changed </w:t>
      </w:r>
      <w:r w:rsidR="00300EB4">
        <w:t xml:space="preserve">DOM </w:t>
      </w:r>
      <w:r w:rsidR="00EB6EBE">
        <w:t xml:space="preserve">composition </w:t>
      </w:r>
      <w:r w:rsidR="00300EB4">
        <w:t xml:space="preserve">rather than </w:t>
      </w:r>
      <w:r w:rsidR="00EB6EBE">
        <w:t>quantity</w:t>
      </w:r>
      <w:r w:rsidR="00B21FB4">
        <w:t xml:space="preserve">. </w:t>
      </w:r>
      <w:r w:rsidR="00EB6EBE">
        <w:t xml:space="preserve"> </w:t>
      </w:r>
      <w:r w:rsidR="00B21FB4">
        <w:t>The differen</w:t>
      </w:r>
      <w:r w:rsidR="006A7291">
        <w:t xml:space="preserve">ces in C limitation between reaches </w:t>
      </w:r>
      <w:r w:rsidR="00B21FB4">
        <w:t xml:space="preserve">might be related to </w:t>
      </w:r>
      <w:r w:rsidR="00F1140B">
        <w:t xml:space="preserve">secondary reach-scale factors.  For example, </w:t>
      </w:r>
      <w:r w:rsidR="00300EB4">
        <w:t xml:space="preserve">EEA assays confirm that </w:t>
      </w:r>
      <w:r w:rsidR="00F1140B">
        <w:t xml:space="preserve">biofilms in </w:t>
      </w:r>
      <w:r w:rsidR="00B21FB4">
        <w:t>buried reaches always invest</w:t>
      </w:r>
      <w:r w:rsidR="00F1140B">
        <w:t>ed</w:t>
      </w:r>
      <w:r w:rsidR="00B21FB4">
        <w:t xml:space="preserve"> more effort </w:t>
      </w:r>
      <w:r w:rsidR="00F1140B">
        <w:t xml:space="preserve">to </w:t>
      </w:r>
      <w:r w:rsidR="00B21FB4">
        <w:t>acquir</w:t>
      </w:r>
      <w:r w:rsidR="00F1140B">
        <w:t>e</w:t>
      </w:r>
      <w:r w:rsidR="00B21FB4">
        <w:t xml:space="preserve"> recalcitrant carbon, so </w:t>
      </w:r>
      <w:r w:rsidR="00F1140B">
        <w:t xml:space="preserve">they </w:t>
      </w:r>
      <w:r w:rsidR="00B21FB4">
        <w:t>might have been better able to u</w:t>
      </w:r>
      <w:r w:rsidR="006A7291">
        <w:t xml:space="preserve">tilize </w:t>
      </w:r>
      <w:r w:rsidR="00B21FB4">
        <w:t xml:space="preserve">the autumn pulse of terrestrial DOM </w:t>
      </w:r>
      <w:r w:rsidR="00F1140B">
        <w:t xml:space="preserve">compared to the open reaches.  In contrast, biofilms in </w:t>
      </w:r>
      <w:r w:rsidR="00B21FB4">
        <w:t>open reaches always invested less in recalcitrant carbon acquisition</w:t>
      </w:r>
      <w:r w:rsidR="00AA3795">
        <w:t xml:space="preserve"> which</w:t>
      </w:r>
      <w:r w:rsidR="00F1140B">
        <w:t xml:space="preserve">, </w:t>
      </w:r>
      <w:r w:rsidR="00AA3795">
        <w:t xml:space="preserve">when </w:t>
      </w:r>
      <w:r w:rsidR="00F1140B">
        <w:t>compounded by the fact that the pulse of autumn leaves was delivered directly to the open reaches</w:t>
      </w:r>
      <w:r w:rsidR="00AA3795">
        <w:t>, could have led to more intensified carbon limitation</w:t>
      </w:r>
      <w:r w:rsidR="00F1140B">
        <w:t xml:space="preserve">.  </w:t>
      </w:r>
      <w:r w:rsidR="00AA3795">
        <w:t>S</w:t>
      </w:r>
      <w:r w:rsidR="00B21FB4">
        <w:t xml:space="preserve">imilarly, in the spring, open reaches </w:t>
      </w:r>
      <w:r w:rsidR="00CD2751">
        <w:t xml:space="preserve">responded </w:t>
      </w:r>
      <w:r w:rsidR="00B21FB4">
        <w:t xml:space="preserve">less </w:t>
      </w:r>
      <w:r w:rsidR="00CD2751">
        <w:t xml:space="preserve">to </w:t>
      </w:r>
      <w:r w:rsidR="00B21FB4">
        <w:t xml:space="preserve">the simple carbon sources </w:t>
      </w:r>
      <w:r w:rsidR="00CD2751">
        <w:t xml:space="preserve">in the NDS </w:t>
      </w:r>
      <w:r w:rsidR="00B21FB4">
        <w:t xml:space="preserve">because the system had higher levels of </w:t>
      </w:r>
      <w:r w:rsidR="00AA3795">
        <w:t xml:space="preserve">high quality </w:t>
      </w:r>
      <w:r w:rsidR="00B21FB4">
        <w:t xml:space="preserve">algal DOM, but </w:t>
      </w:r>
      <w:r w:rsidR="00300EB4">
        <w:t xml:space="preserve">P/H ratio shows that </w:t>
      </w:r>
      <w:r w:rsidR="00B21FB4">
        <w:t xml:space="preserve">buried reaches appear to get less of </w:t>
      </w:r>
      <w:r w:rsidR="00F1140B">
        <w:t>this higher quality DOM</w:t>
      </w:r>
      <w:r w:rsidR="00B21FB4">
        <w:t>, so they responded more strongly to the NDS.</w:t>
      </w:r>
      <w:r w:rsidR="00F1140B">
        <w:t xml:space="preserve">  Less high quality DOM exported to buried reaches is consistent with the potential for rapid use of algal DOM </w:t>
      </w:r>
      <w:r w:rsidR="00F1140B" w:rsidRPr="00F1140B">
        <w:rPr>
          <w:i/>
        </w:rPr>
        <w:t>in situ</w:t>
      </w:r>
      <w:r w:rsidR="00F1140B">
        <w:t xml:space="preserve"> by heterotrophic biofilms (Franke et al. 2013; Rier et al. 2014)</w:t>
      </w:r>
      <w:r w:rsidR="00AA3795">
        <w:t xml:space="preserve"> and is reflected in the carbon acquisition effort devoted to recalcitrant carbon sources</w:t>
      </w:r>
      <w:r w:rsidR="00F1140B">
        <w:t>.</w:t>
      </w:r>
    </w:p>
    <w:p w14:paraId="4CD50773" w14:textId="7ACBDEC1" w:rsidR="00B21FB4" w:rsidRDefault="00B21FB4">
      <w:r>
        <w:t xml:space="preserve">We </w:t>
      </w:r>
      <w:r w:rsidR="00AA3795">
        <w:t>found</w:t>
      </w:r>
      <w:r>
        <w:t xml:space="preserve"> different results when we expressed carbon limitation by area or biomass (i.e., gAFDM</w:t>
      </w:r>
      <w:r w:rsidRPr="007E449A">
        <w:rPr>
          <w:vertAlign w:val="superscript"/>
        </w:rPr>
        <w:t>-1</w:t>
      </w:r>
      <w:r>
        <w:t xml:space="preserve">).  When expressed by area, </w:t>
      </w:r>
      <w:r w:rsidR="006A7291">
        <w:t xml:space="preserve">the temporal and spatial patterns </w:t>
      </w:r>
      <w:r>
        <w:t xml:space="preserve">were highly significant, but </w:t>
      </w:r>
      <w:r w:rsidR="006A7291">
        <w:t xml:space="preserve">no patterns were evident </w:t>
      </w:r>
      <w:r>
        <w:t xml:space="preserve">when expressed by biomass.  </w:t>
      </w:r>
      <w:r w:rsidR="00C9067E">
        <w:t xml:space="preserve">Therefore, </w:t>
      </w:r>
      <w:r>
        <w:t xml:space="preserve">the biofilm response to added carbon is not to increase </w:t>
      </w:r>
      <w:r w:rsidR="00972E1F">
        <w:lastRenderedPageBreak/>
        <w:t xml:space="preserve">the per cell </w:t>
      </w:r>
      <w:r>
        <w:t xml:space="preserve">carbon use rate, but </w:t>
      </w:r>
      <w:r w:rsidR="00972E1F">
        <w:t xml:space="preserve">simply to accumulate </w:t>
      </w:r>
      <w:r w:rsidR="00CD2751">
        <w:t xml:space="preserve">greater </w:t>
      </w:r>
      <w:r>
        <w:t xml:space="preserve">biomass.  </w:t>
      </w:r>
      <w:r w:rsidR="00430256">
        <w:t xml:space="preserve">Given the fact that we relieved N and P limitation to focus on the response to added carbon, these results might not apply to carbon additions in low nutrient streams, but they may be reasonably applicable to agricultural and urban streams which tend to have </w:t>
      </w:r>
      <w:r w:rsidR="00300EB4">
        <w:t xml:space="preserve">chronically </w:t>
      </w:r>
      <w:r w:rsidR="00430256">
        <w:t>high background nutrient concentrations</w:t>
      </w:r>
      <w:r w:rsidR="006A7291">
        <w:t xml:space="preserve"> (</w:t>
      </w:r>
      <w:r w:rsidR="007E449A">
        <w:t>Carpenter et al. 1998</w:t>
      </w:r>
      <w:r w:rsidR="006A7291">
        <w:t>)</w:t>
      </w:r>
      <w:r w:rsidR="00430256">
        <w:t>.</w:t>
      </w:r>
      <w:r w:rsidR="00413BFB">
        <w:t xml:space="preserve">  The rapid processing of added carbon could also be a function of generally high inorganic nutrient concentrations in these urban streams in combination with the nutrients added to the NDS (Rosemond et al. 2015).</w:t>
      </w:r>
    </w:p>
    <w:p w14:paraId="3EE568D2" w14:textId="2AFAF41D" w:rsidR="00430256" w:rsidRDefault="008F52D5">
      <w:r>
        <w:t xml:space="preserve">Although we hypothesized different responses to </w:t>
      </w:r>
      <w:r w:rsidR="006A7291">
        <w:t xml:space="preserve">the different </w:t>
      </w:r>
      <w:r>
        <w:t xml:space="preserve">carbon </w:t>
      </w:r>
      <w:r w:rsidR="006A7291">
        <w:t xml:space="preserve">types </w:t>
      </w:r>
      <w:r>
        <w:t>in the NDS arrays, b</w:t>
      </w:r>
      <w:r w:rsidR="00430256">
        <w:t xml:space="preserve">iofilms responded the same to all carbon sources (glucose, arabinose, cellobiose).  Although arabinose has been used </w:t>
      </w:r>
      <w:r w:rsidR="00CD2751">
        <w:t xml:space="preserve">as </w:t>
      </w:r>
      <w:r w:rsidR="00430256">
        <w:t xml:space="preserve">a less labile form of carbon in some studies (e.g., Newbold et al. 2006), our results show that it is just as bioavailable as glucose in this study system.  Similarly, we used cellobiose as a breakdown product of cellulose that we predicted would be less bioavailable than glucose or arabinose, yet it was equally bioavailable </w:t>
      </w:r>
      <w:r>
        <w:t>to those more simple carbon sources</w:t>
      </w:r>
      <w:r w:rsidR="00430256">
        <w:t>.  It</w:t>
      </w:r>
      <w:r w:rsidR="00AA3795">
        <w:t xml:space="preserve"> i</w:t>
      </w:r>
      <w:r w:rsidR="00430256">
        <w:t>s unclear if arabinose and cellobiose bioavailability is equally high as glucose in most streams or if it was high in th</w:t>
      </w:r>
      <w:r>
        <w:t>e</w:t>
      </w:r>
      <w:r w:rsidR="00430256">
        <w:t>s</w:t>
      </w:r>
      <w:r>
        <w:t>e</w:t>
      </w:r>
      <w:r w:rsidR="00430256">
        <w:t xml:space="preserve"> </w:t>
      </w:r>
      <w:r>
        <w:t xml:space="preserve">urban </w:t>
      </w:r>
      <w:r w:rsidR="00430256">
        <w:t>stream</w:t>
      </w:r>
      <w:r>
        <w:t>s</w:t>
      </w:r>
      <w:r w:rsidR="00430256">
        <w:t xml:space="preserve"> because of the systemic dominance of recalcitrant carbon</w:t>
      </w:r>
      <w:r w:rsidR="00CD2751">
        <w:t xml:space="preserve"> and/or the presence of N and P in the NDS agars</w:t>
      </w:r>
      <w:r w:rsidR="00430256">
        <w:t xml:space="preserve">.  </w:t>
      </w:r>
    </w:p>
    <w:p w14:paraId="1079E637" w14:textId="481E6D8A" w:rsidR="00F62BD7" w:rsidDel="00042CD6" w:rsidRDefault="00D62789">
      <w:pPr>
        <w:rPr>
          <w:del w:id="6" w:author="Clay" w:date="2016-10-07T16:52:00Z"/>
        </w:rPr>
      </w:pPr>
      <w:r>
        <w:t xml:space="preserve">Overall, these results </w:t>
      </w:r>
      <w:r w:rsidR="00CD49BA">
        <w:t xml:space="preserve">indicate </w:t>
      </w:r>
      <w:r>
        <w:t>spatio-temporal variation in biofilm carbon use patterns related primarily to seasonal changes in the DOM pool and secondarily to reach scale patterns such as stream burial</w:t>
      </w:r>
      <w:r w:rsidR="008F52D5">
        <w:t xml:space="preserve"> that can alter the microbial effort to acquire different carbon sources</w:t>
      </w:r>
      <w:r>
        <w:t xml:space="preserve">.   </w:t>
      </w:r>
      <w:r w:rsidR="00042CD6">
        <w:t xml:space="preserve">Additionally , we documented widespread carbon limitation in these urban streams which could have been induced by the dominance of recalcitrant terrestrial sources from the watershed, limited production of labile DOM due to burial, high background nutrient concentration and rapid consumption of particulate carbon source (e.g., Rosemond et al. 2015), or some combination of those factors.  Together, </w:t>
      </w:r>
      <w:r w:rsidR="00CD49BA">
        <w:t xml:space="preserve">differences </w:t>
      </w:r>
      <w:r w:rsidR="00042CD6">
        <w:t xml:space="preserve">in carbon use patterns within the stream system </w:t>
      </w:r>
      <w:r w:rsidR="00CD49BA">
        <w:t xml:space="preserve">likely have implications at the stream network scale, particularly in streams systems dominated by urban infrastructure that alternate between buried and open stream reaches.   </w:t>
      </w:r>
      <w:r w:rsidR="00042CD6">
        <w:t xml:space="preserve">Because labile carbon is more likely to be used </w:t>
      </w:r>
      <w:r w:rsidR="00042CD6" w:rsidRPr="00042CD6">
        <w:rPr>
          <w:i/>
        </w:rPr>
        <w:t>in situ</w:t>
      </w:r>
      <w:r w:rsidR="00042CD6">
        <w:t>, recalcitrant carbon is likely to be exported to downstream ecosystems, possibly increasing C flux from streams to receiving water bodies.  Further, when DOM sources are dominated by recalcitrant carbon, uptake and use of nitrogen and phosphorus could decrease, further loading downstream ecosystems with nutrients.  Therefore, d</w:t>
      </w:r>
      <w:r>
        <w:t xml:space="preserve">ifferential carbon use in an urban stream continuum </w:t>
      </w:r>
      <w:r w:rsidR="00042CD6">
        <w:t xml:space="preserve">is likely to have </w:t>
      </w:r>
      <w:r>
        <w:t>consequences for biogeochemical cycling of other nutrients a</w:t>
      </w:r>
      <w:r w:rsidR="008F52D5">
        <w:t xml:space="preserve">nd for downstream export of DOM, </w:t>
      </w:r>
      <w:r>
        <w:t>nutrients</w:t>
      </w:r>
      <w:r w:rsidR="008F52D5">
        <w:t>, and inorganic carbon</w:t>
      </w:r>
      <w:r>
        <w:t>.</w:t>
      </w:r>
      <w:del w:id="7" w:author="Clay" w:date="2016-10-07T16:52:00Z">
        <w:r w:rsidR="008F52D5" w:rsidDel="00042CD6">
          <w:delText xml:space="preserve">  </w:delText>
        </w:r>
      </w:del>
    </w:p>
    <w:p w14:paraId="1171DFDC" w14:textId="77777777" w:rsidR="00C92F3E" w:rsidRDefault="00C92F3E">
      <w:pPr>
        <w:sectPr w:rsidR="00C92F3E" w:rsidSect="00D1248D">
          <w:pgSz w:w="12240" w:h="15840"/>
          <w:pgMar w:top="1440" w:right="1440" w:bottom="1440" w:left="1440" w:header="720" w:footer="720" w:gutter="0"/>
          <w:lnNumType w:countBy="1" w:restart="continuous"/>
          <w:cols w:space="720"/>
          <w:docGrid w:linePitch="360"/>
        </w:sectPr>
      </w:pPr>
    </w:p>
    <w:p w14:paraId="2044BA13" w14:textId="77777777" w:rsidR="00677634" w:rsidRDefault="00677634">
      <w:r>
        <w:lastRenderedPageBreak/>
        <w:t>Acknowledgements</w:t>
      </w:r>
    </w:p>
    <w:p w14:paraId="07A3244D" w14:textId="77777777" w:rsidR="00677634" w:rsidRDefault="00967806">
      <w:r>
        <w:t xml:space="preserve">We thank Kendall Jo Stanavich for assistance in the laboratory and Mike Bosko for assistance in the laboratory and with R coding.   This research would not have been possible without the permission of numerous private property owners who allowed site access and the assistance of site selection by Cincinnati Metropolitan Sewer District.  Field and laboratory support was provided by Pegasus Technical Services under contract #EP-C-006.  </w:t>
      </w:r>
      <w:commentRangeStart w:id="8"/>
      <w:r>
        <w:t xml:space="preserve">This research was supported by EPA NNEMS Award 2010-309, the NSF Graduate Research Fellowship Program under Grant No. DGE1144243, NSF Awards DBI 0640300 and CBET 1058502, NASA grant NASA NNX11AM28G, Maryland Sea Grant Awards SA7528085-U, R/WS-2 and </w:t>
      </w:r>
      <w:commentRangeStart w:id="9"/>
      <w:r>
        <w:t>NA05OAR4171042</w:t>
      </w:r>
      <w:commentRangeEnd w:id="9"/>
      <w:r w:rsidR="00C31D90">
        <w:rPr>
          <w:rStyle w:val="CommentReference"/>
        </w:rPr>
        <w:commentReference w:id="9"/>
      </w:r>
      <w:r>
        <w:t>.</w:t>
      </w:r>
      <w:commentRangeEnd w:id="8"/>
      <w:r>
        <w:rPr>
          <w:rStyle w:val="CommentReference"/>
        </w:rPr>
        <w:commentReference w:id="8"/>
      </w:r>
    </w:p>
    <w:p w14:paraId="18B456B2" w14:textId="77777777" w:rsidR="00967806" w:rsidRDefault="00967806"/>
    <w:p w14:paraId="596EB165" w14:textId="77777777" w:rsidR="00967806" w:rsidRDefault="00967806">
      <w:pPr>
        <w:sectPr w:rsidR="00967806">
          <w:pgSz w:w="12240" w:h="15840"/>
          <w:pgMar w:top="1440" w:right="1440" w:bottom="1440" w:left="1440" w:header="720" w:footer="720" w:gutter="0"/>
          <w:cols w:space="720"/>
          <w:docGrid w:linePitch="360"/>
        </w:sectPr>
      </w:pPr>
    </w:p>
    <w:p w14:paraId="06985B84" w14:textId="77777777" w:rsidR="00677634" w:rsidRDefault="00677634">
      <w:r>
        <w:lastRenderedPageBreak/>
        <w:t>Citations</w:t>
      </w:r>
    </w:p>
    <w:p w14:paraId="6F69AC18" w14:textId="77777777" w:rsidR="006723D1" w:rsidRDefault="006723D1" w:rsidP="00911F1C">
      <w:pPr>
        <w:rPr>
          <w:rFonts w:eastAsia="Times New Roman"/>
        </w:rPr>
      </w:pPr>
      <w:r>
        <w:t xml:space="preserve">Alberts, J.M, Beaulieu, J.J., Buffam I.  In Press.  </w:t>
      </w:r>
      <w:r>
        <w:rPr>
          <w:rFonts w:eastAsia="Times New Roman"/>
        </w:rPr>
        <w:t>Watershed Land-use and Seasonal Variation Constrain the Influence of Riparian Canopy Cover on Stream Ecosystem Metabolism.  Ecosystems.</w:t>
      </w:r>
    </w:p>
    <w:p w14:paraId="5A94E5A5" w14:textId="43FC1A04" w:rsidR="00911F1C" w:rsidRDefault="00911F1C" w:rsidP="00911F1C">
      <w:r>
        <w:t xml:space="preserve">APHA (2005) Standard methods for the examination of water and wastewater. American Public Health Association, Washington DC </w:t>
      </w:r>
    </w:p>
    <w:p w14:paraId="1DFB990B" w14:textId="1D3AD0EC" w:rsidR="00677634" w:rsidRDefault="00CE70D3" w:rsidP="00911F1C">
      <w:r>
        <w:t>Beaulieu, J. J., P. M. Mayer, S. S. Kaushal, M. J. Pennino, C. P. Arango, D. A. Balz, T. J. Canfield, C. M. Elonen, K. M. Fritz, B. H. Hill, H. Ryu, and J. W. Santo Domingo. 2014. Effects of urban stream burial on organic matter dynamics and reach scale nitrate retention. Biogeochemistry 121:107-126.</w:t>
      </w:r>
    </w:p>
    <w:p w14:paraId="6F2B7F8B" w14:textId="1875531E" w:rsidR="00F83205" w:rsidRDefault="007C4F8D" w:rsidP="00343A56">
      <w:r>
        <w:t>Beaulieu JJ, HE Golden, CD Knightes, PM Mayer, SS Kaushal, MJ Pennino, CP Arango, DA Balz, CM Elonen, KM Fritz, and BH Hill. 2015. Urban stream burial increases watershed-scale nitrate export. PLOS One DOI:10.1371/journal.pone.0132256</w:t>
      </w:r>
    </w:p>
    <w:p w14:paraId="72C8F539" w14:textId="3226729B" w:rsidR="00F83205" w:rsidRDefault="00F83205" w:rsidP="00F83205">
      <w:r>
        <w:t>Booth DB, Jackson CR. 1997. Urbanization of aquatic systems: degradation thresholds, stormwater detection, and the limits of mitigation. J. Am.Water Resour. Assoc. 33:1077–90</w:t>
      </w:r>
    </w:p>
    <w:p w14:paraId="749F147F" w14:textId="1770CB7B" w:rsidR="005B7C83" w:rsidRDefault="005B7C83" w:rsidP="00343A56">
      <w:r>
        <w:t>Catalan N, Obrador B, Alomar C, and Pretus JL. 2013. Seasonal and landscape factors drive dissolved organic matter properties in Mediterranean ephemeral washes. Biogeochemistry 112:261-274.</w:t>
      </w:r>
    </w:p>
    <w:p w14:paraId="0126AD0F" w14:textId="0F00F023" w:rsidR="00343A56" w:rsidRDefault="00343A56" w:rsidP="00343A56">
      <w:r>
        <w:t xml:space="preserve">Charles DF, Knowles C, Davis RC (2002) Protocols for the analysis of algal samples collected as part of the U.S. Geological Survey National Water-Quality Assessment Program. In: Report No. 02-06. Patrick Center for Environmental Research, The Academy of Natural Sciences, Philadelphia, p 124 </w:t>
      </w:r>
    </w:p>
    <w:p w14:paraId="582AF66A" w14:textId="43C9CA5A" w:rsidR="005C0484" w:rsidRDefault="005C0484" w:rsidP="00343A56">
      <w:r>
        <w:t>Coble. P. G. 1996. Characterization of marine and terrestrial DOM in seawater using excitation emission matrix spectroscopy. Marine Chemistry 51(4):325–346</w:t>
      </w:r>
    </w:p>
    <w:p w14:paraId="033C1BED" w14:textId="77777777" w:rsidR="00CE70D3" w:rsidRDefault="005C0484" w:rsidP="005C0484">
      <w:r>
        <w:t>Coble P. G., S. A. Green, N.V. Blough, and R. B. Gagosian. 1990. Characterization of dissolved organic-matter in the black-sea by fluorescence spectroscopy. Nature 348(6300):432–435</w:t>
      </w:r>
    </w:p>
    <w:p w14:paraId="3407F74A" w14:textId="77777777" w:rsidR="005C0484" w:rsidRDefault="005C0484" w:rsidP="005C0484">
      <w:r>
        <w:t>Cory RM, Miller MP, McKnight DM, Guerard JJ, Miller PL. 2010. Effect of instrument-specific response on the analysis of fulvic acid fluorescence spectra. Limnology and Oceanography Methods 8:67–78</w:t>
      </w:r>
    </w:p>
    <w:p w14:paraId="1C13F071" w14:textId="3D46BA79" w:rsidR="00BA5314" w:rsidRDefault="00BA5314" w:rsidP="00BA5314">
      <w:r>
        <w:t>Dunne T, Leopold LB. 1978.Water in Environmental Planning. New York: Freeman. 818 pp.</w:t>
      </w:r>
    </w:p>
    <w:p w14:paraId="779EE40B" w14:textId="259F7BC6" w:rsidR="00EA33B2" w:rsidRDefault="00EA33B2" w:rsidP="00BA5314">
      <w:r>
        <w:t>Elmore AJ and SS Kaushal. 2008. Disappearing headwaters: patterns of stream burial due to urbanization. Frontiers in Ecology and Environment 2008 6:308-312</w:t>
      </w:r>
    </w:p>
    <w:p w14:paraId="31496A34" w14:textId="43FBF285" w:rsidR="00B06F04" w:rsidRDefault="00B06F04" w:rsidP="00BA5314">
      <w:r>
        <w:t>Fellman JB, Hood E, D’Amore DV, Edwards RT, White D. 2009. Seasonal changes in the chemical quality and biodegradability of dissolved organic matter exported from soils to streams in coastal temperate rainforest watersh</w:t>
      </w:r>
      <w:r w:rsidR="00353FD1">
        <w:t>eds. Biogeochemistry 95:277-293</w:t>
      </w:r>
    </w:p>
    <w:p w14:paraId="54CB9BCA" w14:textId="32755D05" w:rsidR="0025768F" w:rsidRDefault="0025768F" w:rsidP="005849D6">
      <w:r>
        <w:t>Franke D, Bonnell EJ, and Ziegler SE.  2013. Mineralisation of dissolved organic matter by heterotrophic stream biofilm communities in a large boreal catchment. Freshwater Biology 58:2007-2026.</w:t>
      </w:r>
    </w:p>
    <w:p w14:paraId="4CE721C4" w14:textId="0E973FC5" w:rsidR="002437FB" w:rsidRDefault="002437FB" w:rsidP="005849D6">
      <w:r>
        <w:t>Griffiths NA, JL Tank, TV Royer, SS Roley, EJ Rosi-Marshall, MR Whiles, JJ Beaulieu, and LT Johnson. 2013. Agricultural land use alters the seasonality and magnitude of stream metabolism. Limnology and Oceanography 58:1513-1529.</w:t>
      </w:r>
    </w:p>
    <w:p w14:paraId="07F6BCF2" w14:textId="107E2D8B" w:rsidR="00C05820" w:rsidRDefault="00C05820" w:rsidP="005849D6">
      <w:r>
        <w:lastRenderedPageBreak/>
        <w:t>Hansen AM, Kraus TEC, Pellerin BA, Fleck JA, Downing BD, Bergamaschi BA. 2016. Optical properties of dissolved organic matter (DOM): effects of biological and phytolytic degradation. Limnology and Oceanography 61:1015-1032.</w:t>
      </w:r>
    </w:p>
    <w:p w14:paraId="30A6A176" w14:textId="222486BA" w:rsidR="005849D6" w:rsidRDefault="005849D6" w:rsidP="005849D6">
      <w:r>
        <w:t xml:space="preserve">Hill BH, McCormick FH, Harvey BC, Johnson SL, Warren ML, Elonen CM (2010) Microbial enzyme activity, nutrient uptake and nutrient limitation in forested streams. Freshw Biol 55(5):1005–1019 </w:t>
      </w:r>
    </w:p>
    <w:p w14:paraId="0AEACF67" w14:textId="32987233" w:rsidR="00165323" w:rsidRDefault="00165323" w:rsidP="005849D6">
      <w:r>
        <w:t xml:space="preserve">Hill BH, CM Elonen, LR Seifert, AA May, and Ellen Tarquinio. 2012. </w:t>
      </w:r>
      <w:r w:rsidRPr="00165323">
        <w:t>Microbial enzyme stoichiometry and nutrient limitation in US streams and rivers</w:t>
      </w:r>
      <w:r>
        <w:t>. Ecological Indicators 18:540-551</w:t>
      </w:r>
    </w:p>
    <w:p w14:paraId="1882E365" w14:textId="09FD492B" w:rsidR="000F2368" w:rsidRDefault="000F2368" w:rsidP="005849D6">
      <w:r>
        <w:t>Hope, D, Naegeli MW, Chan AH, Grimm NB. (2004). Nutrients on asphalt parking surfaces in an urban environment. Water, Air, and Soil Pollution 4:371-390.</w:t>
      </w:r>
    </w:p>
    <w:p w14:paraId="76DF38AD" w14:textId="2A52F2B2" w:rsidR="00D85A10" w:rsidRDefault="00D85A10" w:rsidP="005849D6">
      <w:r>
        <w:t>Hosen JD, McDonough OT, Febria CM, Palmer MA. 2014. Dissolved organic matter quality and bioavailability changes across an urbanization gradient in headwater streams. Environmental Science and Technology 48:7817-7824.</w:t>
      </w:r>
    </w:p>
    <w:p w14:paraId="038CF29A" w14:textId="6C8E4772" w:rsidR="00E65E40" w:rsidRDefault="00E65E40" w:rsidP="005849D6">
      <w:r>
        <w:t>Huguet A, Vacher L, Relexans S, Saubusse S, Froidefond JM, Parlanti E (2009) Properties of fluorescent dissolved organic matter in the Gironde Estuary. Organic Geochemistry 40(6):706–719</w:t>
      </w:r>
    </w:p>
    <w:p w14:paraId="218C94FF" w14:textId="3DD5B5A9" w:rsidR="005F6DA5" w:rsidRDefault="005F6DA5" w:rsidP="00E65E40">
      <w:r>
        <w:t xml:space="preserve">Johnson LT, JL Tank, and WK Dodds. 2009. </w:t>
      </w:r>
      <w:r w:rsidRPr="005F6DA5">
        <w:t>The influence of land use on stream biofilm nutrient limitation across eight North American ecoregions</w:t>
      </w:r>
      <w:r>
        <w:t>. Canadian Journal of Fisheries and Aquatic Sciences 66:1081-1094</w:t>
      </w:r>
    </w:p>
    <w:p w14:paraId="5C07ABA6" w14:textId="44236E7F" w:rsidR="00222011" w:rsidRDefault="00222011" w:rsidP="00E65E40">
      <w:r>
        <w:t>Kaushal, SS and KT Belt. 2012. The urban watershed continuum: evolving spatial and temporal dimensions. Urban Ecosystems 15:409-435.</w:t>
      </w:r>
    </w:p>
    <w:p w14:paraId="56EE497E" w14:textId="77777777" w:rsidR="00F83205" w:rsidRDefault="00F83205" w:rsidP="00F83205">
      <w:r>
        <w:t>Klein RD. 1979. Urbanization and stream quality impairment. Water Resour. Bull. 15:948–63</w:t>
      </w:r>
    </w:p>
    <w:p w14:paraId="18C9FFAE" w14:textId="0E8655BF" w:rsidR="00AA3F72" w:rsidRDefault="00AA3F72" w:rsidP="00F83205">
      <w:r>
        <w:t>Lewis GP and Likens GE. 2007. Changes in stream chemistry associated with insect defoliation in a Pennsylvania hemlock-hardwoods forest. Forest Ecology and Mangement 238:199-211</w:t>
      </w:r>
    </w:p>
    <w:p w14:paraId="5143C367" w14:textId="2D50E7D5" w:rsidR="00CE70D3" w:rsidRDefault="00E65E40" w:rsidP="00E65E40">
      <w:r>
        <w:t>McKnight DM, Boyer EW, Westerhoff PK, Doran PT, Kulbe T, Andersen DT (2001) Spectrofluorometric characterization of dissolved organic matter for indication of precursor organic material and aromaticity. Limnology and Oceanography 46(1):38–48</w:t>
      </w:r>
    </w:p>
    <w:p w14:paraId="6B3C6B2B" w14:textId="722771CD" w:rsidR="00EB293C" w:rsidRDefault="00EB293C" w:rsidP="00E65E40">
      <w:r>
        <w:t>Meyer, JL. 1994. The microbial loop in flowing waters. Microbial Ecology 28:195-199.</w:t>
      </w:r>
    </w:p>
    <w:p w14:paraId="6C19C0F0" w14:textId="2F9DED61" w:rsidR="00C85291" w:rsidRDefault="00C85291" w:rsidP="00D76225">
      <w:r>
        <w:t>Meyer, JL and RT Edwards. 1990. Ecosystem metabolism and turnover of organic carbon along a blackwater river continuum. Ecology 71:668-677</w:t>
      </w:r>
    </w:p>
    <w:p w14:paraId="2FAC2EDF" w14:textId="77777777" w:rsidR="00D76225" w:rsidRDefault="00D76225" w:rsidP="00D76225">
      <w:r>
        <w:t>Ohno T (2002) Fluorescence inner-filtering correction for determining the humification index of dissolved organic matter. Environmental Science and Technology 36(4):742–746</w:t>
      </w:r>
    </w:p>
    <w:p w14:paraId="6358476C" w14:textId="00DC08B6" w:rsidR="00864237" w:rsidRDefault="00864237" w:rsidP="00864237">
      <w:r>
        <w:t xml:space="preserve">Jari Oksanen, F. Guillaume Blanchet, Roeland Kindt, Pierre Legendre, Peter R. Minchin, R. B. O'Hara, Gavin L. Simpson, Peter Solymos, M. Henry H. Stevens and Helene Wagner (2016). vegan: Community Ecology Package. R package version 2.3-5. https://CRAN.R-project.org/package=vegan </w:t>
      </w:r>
    </w:p>
    <w:p w14:paraId="37FF4E7E" w14:textId="6EBF2864" w:rsidR="00DD3021" w:rsidRDefault="00DD3021" w:rsidP="00864237">
      <w:r>
        <w:t>Paul MJ and JL Meyer. 2001. Streams in the urban landscape. Annual Review of Ecology and Systematics 32:333-365</w:t>
      </w:r>
    </w:p>
    <w:p w14:paraId="1E7913C8" w14:textId="4CB8F0B2" w:rsidR="00864237" w:rsidRDefault="00864237" w:rsidP="00864237">
      <w:r>
        <w:lastRenderedPageBreak/>
        <w:t xml:space="preserve">R Core Team (2016). R: A language and environment for statistical computing. R Foundation for Statistical Computing, Vienna, Austria. URL https://www.R-project.org/. </w:t>
      </w:r>
    </w:p>
    <w:p w14:paraId="6231DD78" w14:textId="3FB43C36" w:rsidR="002A2A13" w:rsidRDefault="002A2A13" w:rsidP="00864237">
      <w:r>
        <w:t>Regnier P, Friedlingstein P, Ciais P et al. 2013. Anthropogenic perturbation of the carbon fluxes from land to ocean. Nature Geoscience 6:597-607.</w:t>
      </w:r>
    </w:p>
    <w:p w14:paraId="1EF762A0" w14:textId="2ACFF501" w:rsidR="00A4156E" w:rsidRDefault="00A4156E" w:rsidP="00864237">
      <w:r>
        <w:t>Rier ST, Shirvinski JM, and Kinek KC. 2014. In situ light and phosphorus manipulations reveal potential role of biofilm algae in enhancing enzyme-mediated decomposition of organic matter in streams. Freshwater Biology 59:1039-1051.</w:t>
      </w:r>
    </w:p>
    <w:p w14:paraId="56A71942" w14:textId="7BBA95EF" w:rsidR="004E7F3B" w:rsidRDefault="004E7F3B" w:rsidP="00864237">
      <w:r>
        <w:t>Rosemond AD, JP Benstead, PM Bumpers, V Gulis, JS Kominoski, DWP Manning, K Suberkropp, and JB Wallace. 2015. Experimental nutrient additions accelerate terrestrial carbon loss from stream ecosystems. Science 347:1142-1145</w:t>
      </w:r>
    </w:p>
    <w:p w14:paraId="7B8EDC6D" w14:textId="138F607B" w:rsidR="00967806" w:rsidRDefault="00967806" w:rsidP="00864237">
      <w:r>
        <w:t>Runkel R.L. (1998) One-Dimensional Transport with Inflow and Storage (OTIS): A Solute Transport Model for Streams and Rivers. U.S. Geological Society, Water Resources Investigations Report 98-4018.</w:t>
      </w:r>
    </w:p>
    <w:p w14:paraId="32AB4360" w14:textId="77777777" w:rsidR="00967806" w:rsidRDefault="00967806" w:rsidP="00967806">
      <w:r>
        <w:t>Runkel R.L. (2002) A new metric for determining the importance of transient storage. Journal of the North American Benthological Society, 21, 529–543.</w:t>
      </w:r>
    </w:p>
    <w:p w14:paraId="6E3CC236" w14:textId="7330C574" w:rsidR="00E13C73" w:rsidRDefault="00E13C73" w:rsidP="00E13C73">
      <w:r>
        <w:t xml:space="preserve">Sartory DP, Grobbelaar JU (1984) Extraction of chlorophyll a from freshwater phytoplankton for spectrophotometric analysis. Hydrobiologia 114(3):177–187 </w:t>
      </w:r>
    </w:p>
    <w:p w14:paraId="6F44846D" w14:textId="2BF370EE" w:rsidR="005849D6" w:rsidRDefault="005849D6" w:rsidP="00E13C73">
      <w:r>
        <w:t xml:space="preserve">Sinsabaugh RL, Findlay S, Franchini P, Fisher D (1997) Enzymatic analysis of riverine bacterioplankton production. Limnol Oceanogr 42(1):29–38 </w:t>
      </w:r>
    </w:p>
    <w:p w14:paraId="32993F89" w14:textId="77777777" w:rsidR="006730DB" w:rsidRDefault="006730DB" w:rsidP="005849D6">
      <w:r>
        <w:t>Sinsabaugh RL, Foreman CM (2001) Activity profiles of bacterioplankton in a eutrophic river. Freshwater Biol 46(9): 1239–1249</w:t>
      </w:r>
    </w:p>
    <w:p w14:paraId="00F9854A" w14:textId="67ADB312" w:rsidR="00720ACC" w:rsidRDefault="00720ACC" w:rsidP="000A2E66">
      <w:r>
        <w:t xml:space="preserve">Sinsabaugh RL, BH Hill, JJ Follstad Shah (2009) </w:t>
      </w:r>
      <w:r w:rsidRPr="00720ACC">
        <w:t>Ecoenzymatic stoichiometry of microbial organic nutrient acquisition in soil and sediment</w:t>
      </w:r>
      <w:r>
        <w:t>. Nature 462:795-798.</w:t>
      </w:r>
    </w:p>
    <w:p w14:paraId="3C274103" w14:textId="29C288E4" w:rsidR="000A2E66" w:rsidRDefault="000A2E66" w:rsidP="000A2E66">
      <w:r>
        <w:t xml:space="preserve">Sinsabaugh RL, </w:t>
      </w:r>
      <w:r w:rsidR="001A210C">
        <w:t xml:space="preserve">Follstad </w:t>
      </w:r>
      <w:r>
        <w:t>Shah JJ (2011) Ecoenzymatic stoichiometry of recalcitrant organic matter decomposition: the growth rate hypothesis in reverse. Biogeochemistry 102(1–3):31–43</w:t>
      </w:r>
    </w:p>
    <w:p w14:paraId="273F87E8" w14:textId="4F4F2089" w:rsidR="00721277" w:rsidRDefault="00721277" w:rsidP="00D76225">
      <w:r>
        <w:t>Sinsabaugh RL, Follstad Shah JJ (2011) Ecoenzymatic stoichiometry and ecological theory. Annual Review of Ecology, Evolution, and Systematics 43:313-343.</w:t>
      </w:r>
    </w:p>
    <w:p w14:paraId="46117127" w14:textId="240AEF30" w:rsidR="0072207A" w:rsidRDefault="0072207A" w:rsidP="00D76225">
      <w:r>
        <w:t>Smith RM and Kaushal SS. 2015. Carbon cycle of an urban watershed: exports, sources, and metabolism. Biogeochemistry 126:173-195.</w:t>
      </w:r>
    </w:p>
    <w:p w14:paraId="48F5EC8D" w14:textId="77777777" w:rsidR="00E65E40" w:rsidRDefault="00E65E40" w:rsidP="00D76225">
      <w:r>
        <w:t xml:space="preserve">Stolpe B, Guo L, Shiller AM, Hassellov M (2010) Size and composition of colloidal organic matter and trace elements in the Mississippi River, Pearl River and the northern Gulf of Mexico, as characterized by flow field-flow fractionation. Marine Chemistry 118(3–4):119–128 </w:t>
      </w:r>
    </w:p>
    <w:p w14:paraId="78C86970" w14:textId="7FE3F45A" w:rsidR="00CC5095" w:rsidRDefault="00CC5095" w:rsidP="00D76225">
      <w:r>
        <w:t>Villanueva VD, Navarro MB, Albarino R. 2016. Seasonal patterns of organic matter stoichiometry along a mountain catchment. Hydrobiologia 227-238.</w:t>
      </w:r>
    </w:p>
    <w:p w14:paraId="26238EB8" w14:textId="1743A2F0" w:rsidR="009D2A5A" w:rsidRDefault="009D2A5A" w:rsidP="00D76225">
      <w:r>
        <w:t>Wagner K, Besemer K, Burns NR, Battin TJ, Bengtsson MM. 2015. Light availability affects stream biofilm bacterial community composition and function, but not diversity. Environmental Microbiology 17:5036-5047.</w:t>
      </w:r>
    </w:p>
    <w:p w14:paraId="46C3CD6B" w14:textId="506D41D3" w:rsidR="001145D8" w:rsidRDefault="001145D8" w:rsidP="00D76225">
      <w:r>
        <w:lastRenderedPageBreak/>
        <w:t>Williams CJ, Frost PC, Morales-Williams AM, Larson JH, Richardson WB, Chiandet AS, and Xenopoulos MA. 2016. Human activities cause distinct dissolved organic matter composition across freshwater ecosystems. Global Change Biology 22:613-626</w:t>
      </w:r>
    </w:p>
    <w:p w14:paraId="1D80BC9C" w14:textId="77777777" w:rsidR="00E65E40" w:rsidRDefault="00E65E40" w:rsidP="00E65E40">
      <w:r>
        <w:t>Zsolnay A, Baigar E, Jimenez M, Steinweg B, Saccomandi F (1999) Differentiating with fluorescence spectroscopy the sources of dissolved organic matter in soils subjected to drying. Chemosphere 38(1):45–50</w:t>
      </w:r>
    </w:p>
    <w:p w14:paraId="6ED068E9" w14:textId="77777777" w:rsidR="00CE70D3" w:rsidRDefault="00CE70D3"/>
    <w:p w14:paraId="4C55B458" w14:textId="77777777" w:rsidR="00CE70D3" w:rsidRDefault="00CE70D3">
      <w:pPr>
        <w:sectPr w:rsidR="00CE70D3">
          <w:pgSz w:w="12240" w:h="15840"/>
          <w:pgMar w:top="1440" w:right="1440" w:bottom="1440" w:left="1440" w:header="720" w:footer="720" w:gutter="0"/>
          <w:cols w:space="720"/>
          <w:docGrid w:linePitch="360"/>
        </w:sectPr>
      </w:pPr>
    </w:p>
    <w:p w14:paraId="0EF47DFF" w14:textId="2B909B2E" w:rsidR="00677634" w:rsidRDefault="00677634">
      <w:r>
        <w:lastRenderedPageBreak/>
        <w:t>Tables</w:t>
      </w:r>
      <w:r w:rsidR="001E1D53">
        <w:t xml:space="preserve"> (part of me wants to have another table with site descriptions, but then again we can just refer to your 2014 paper)</w:t>
      </w:r>
    </w:p>
    <w:p w14:paraId="04CCF3FA" w14:textId="77777777" w:rsidR="006326B4" w:rsidRPr="008D33D5" w:rsidRDefault="006326B4" w:rsidP="006326B4">
      <w:pPr>
        <w:pStyle w:val="Caption"/>
        <w:keepNext/>
        <w:rPr>
          <w:i w:val="0"/>
          <w:color w:val="auto"/>
          <w:sz w:val="22"/>
          <w:szCs w:val="22"/>
        </w:rPr>
      </w:pPr>
      <w:r w:rsidRPr="008D33D5">
        <w:rPr>
          <w:i w:val="0"/>
          <w:color w:val="auto"/>
          <w:sz w:val="22"/>
          <w:szCs w:val="22"/>
        </w:rPr>
        <w:t xml:space="preserve">Table </w:t>
      </w:r>
      <w:r w:rsidRPr="008D33D5">
        <w:rPr>
          <w:i w:val="0"/>
          <w:color w:val="auto"/>
          <w:sz w:val="22"/>
          <w:szCs w:val="22"/>
        </w:rPr>
        <w:fldChar w:fldCharType="begin"/>
      </w:r>
      <w:r w:rsidRPr="008D33D5">
        <w:rPr>
          <w:i w:val="0"/>
          <w:color w:val="auto"/>
          <w:sz w:val="22"/>
          <w:szCs w:val="22"/>
        </w:rPr>
        <w:instrText xml:space="preserve"> SEQ Table \* ARABIC </w:instrText>
      </w:r>
      <w:r w:rsidRPr="008D33D5">
        <w:rPr>
          <w:i w:val="0"/>
          <w:color w:val="auto"/>
          <w:sz w:val="22"/>
          <w:szCs w:val="22"/>
        </w:rPr>
        <w:fldChar w:fldCharType="separate"/>
      </w:r>
      <w:r w:rsidR="001E5507">
        <w:rPr>
          <w:i w:val="0"/>
          <w:noProof/>
          <w:color w:val="auto"/>
          <w:sz w:val="22"/>
          <w:szCs w:val="22"/>
        </w:rPr>
        <w:t>1</w:t>
      </w:r>
      <w:r w:rsidRPr="008D33D5">
        <w:rPr>
          <w:i w:val="0"/>
          <w:color w:val="auto"/>
          <w:sz w:val="22"/>
          <w:szCs w:val="22"/>
        </w:rPr>
        <w:fldChar w:fldCharType="end"/>
      </w:r>
      <w:r>
        <w:rPr>
          <w:i w:val="0"/>
          <w:color w:val="auto"/>
          <w:sz w:val="22"/>
          <w:szCs w:val="22"/>
        </w:rPr>
        <w:t>.  Coefficients from adonis, a p</w:t>
      </w:r>
      <w:r w:rsidRPr="00AB6115">
        <w:rPr>
          <w:i w:val="0"/>
          <w:color w:val="auto"/>
          <w:sz w:val="22"/>
          <w:szCs w:val="22"/>
        </w:rPr>
        <w:t xml:space="preserve">ermutational </w:t>
      </w:r>
      <w:r>
        <w:rPr>
          <w:i w:val="0"/>
          <w:color w:val="auto"/>
          <w:sz w:val="22"/>
          <w:szCs w:val="22"/>
        </w:rPr>
        <w:t>m</w:t>
      </w:r>
      <w:r w:rsidRPr="00AB6115">
        <w:rPr>
          <w:i w:val="0"/>
          <w:color w:val="auto"/>
          <w:sz w:val="22"/>
          <w:szCs w:val="22"/>
        </w:rPr>
        <w:t xml:space="preserve">ultivariate </w:t>
      </w:r>
      <w:r>
        <w:rPr>
          <w:i w:val="0"/>
          <w:color w:val="auto"/>
          <w:sz w:val="22"/>
          <w:szCs w:val="22"/>
        </w:rPr>
        <w:t>a</w:t>
      </w:r>
      <w:r w:rsidRPr="00AB6115">
        <w:rPr>
          <w:i w:val="0"/>
          <w:color w:val="auto"/>
          <w:sz w:val="22"/>
          <w:szCs w:val="22"/>
        </w:rPr>
        <w:t xml:space="preserve">nalysis of </w:t>
      </w:r>
      <w:r>
        <w:rPr>
          <w:i w:val="0"/>
          <w:color w:val="auto"/>
          <w:sz w:val="22"/>
          <w:szCs w:val="22"/>
        </w:rPr>
        <w:t>v</w:t>
      </w:r>
      <w:r w:rsidRPr="00AB6115">
        <w:rPr>
          <w:i w:val="0"/>
          <w:color w:val="auto"/>
          <w:sz w:val="22"/>
          <w:szCs w:val="22"/>
        </w:rPr>
        <w:t xml:space="preserve">ariance </w:t>
      </w:r>
      <w:r>
        <w:rPr>
          <w:i w:val="0"/>
          <w:color w:val="auto"/>
          <w:sz w:val="22"/>
          <w:szCs w:val="22"/>
        </w:rPr>
        <w:t>u</w:t>
      </w:r>
      <w:r w:rsidRPr="00AB6115">
        <w:rPr>
          <w:i w:val="0"/>
          <w:color w:val="auto"/>
          <w:sz w:val="22"/>
          <w:szCs w:val="22"/>
        </w:rPr>
        <w:t xml:space="preserve">sing </w:t>
      </w:r>
      <w:r>
        <w:rPr>
          <w:i w:val="0"/>
          <w:color w:val="auto"/>
          <w:sz w:val="22"/>
          <w:szCs w:val="22"/>
        </w:rPr>
        <w:t>d</w:t>
      </w:r>
      <w:r w:rsidRPr="00AB6115">
        <w:rPr>
          <w:i w:val="0"/>
          <w:color w:val="auto"/>
          <w:sz w:val="22"/>
          <w:szCs w:val="22"/>
        </w:rPr>
        <w:t xml:space="preserve">istance </w:t>
      </w:r>
      <w:r>
        <w:rPr>
          <w:i w:val="0"/>
          <w:color w:val="auto"/>
          <w:sz w:val="22"/>
          <w:szCs w:val="22"/>
        </w:rPr>
        <w:t>m</w:t>
      </w:r>
      <w:r w:rsidRPr="00AB6115">
        <w:rPr>
          <w:i w:val="0"/>
          <w:color w:val="auto"/>
          <w:sz w:val="22"/>
          <w:szCs w:val="22"/>
        </w:rPr>
        <w:t>atrices</w:t>
      </w:r>
      <w:r>
        <w:rPr>
          <w:i w:val="0"/>
          <w:color w:val="auto"/>
          <w:sz w:val="22"/>
          <w:szCs w:val="22"/>
        </w:rPr>
        <w:t>, show weak relationships between nutrient response and particulate carbon standing stocks</w:t>
      </w:r>
    </w:p>
    <w:tbl>
      <w:tblPr>
        <w:tblStyle w:val="TableGrid"/>
        <w:tblW w:w="0" w:type="auto"/>
        <w:tblLook w:val="04A0" w:firstRow="1" w:lastRow="0" w:firstColumn="1" w:lastColumn="0" w:noHBand="0" w:noVBand="1"/>
      </w:tblPr>
      <w:tblGrid>
        <w:gridCol w:w="1870"/>
        <w:gridCol w:w="1870"/>
        <w:gridCol w:w="1870"/>
        <w:gridCol w:w="1870"/>
        <w:gridCol w:w="1870"/>
      </w:tblGrid>
      <w:tr w:rsidR="006326B4" w14:paraId="71EACB01" w14:textId="77777777" w:rsidTr="00EB6EBE">
        <w:tc>
          <w:tcPr>
            <w:tcW w:w="1870" w:type="dxa"/>
          </w:tcPr>
          <w:p w14:paraId="45B878CA" w14:textId="77777777" w:rsidR="006326B4" w:rsidRDefault="006326B4" w:rsidP="00EB6EBE"/>
        </w:tc>
        <w:tc>
          <w:tcPr>
            <w:tcW w:w="1870" w:type="dxa"/>
          </w:tcPr>
          <w:p w14:paraId="50FEB559" w14:textId="77777777" w:rsidR="006326B4" w:rsidRDefault="006326B4" w:rsidP="00EB6EBE">
            <w:r>
              <w:t>Glucose NRR</w:t>
            </w:r>
          </w:p>
        </w:tc>
        <w:tc>
          <w:tcPr>
            <w:tcW w:w="1870" w:type="dxa"/>
          </w:tcPr>
          <w:p w14:paraId="567FFA9C" w14:textId="77777777" w:rsidR="006326B4" w:rsidRDefault="006326B4" w:rsidP="00EB6EBE">
            <w:r>
              <w:t>Arabinose NRR</w:t>
            </w:r>
          </w:p>
        </w:tc>
        <w:tc>
          <w:tcPr>
            <w:tcW w:w="1870" w:type="dxa"/>
          </w:tcPr>
          <w:p w14:paraId="06BE265D" w14:textId="77777777" w:rsidR="006326B4" w:rsidRDefault="006326B4" w:rsidP="00EB6EBE">
            <w:r>
              <w:t>Cellobiose NRR</w:t>
            </w:r>
          </w:p>
        </w:tc>
        <w:tc>
          <w:tcPr>
            <w:tcW w:w="1870" w:type="dxa"/>
          </w:tcPr>
          <w:p w14:paraId="47D282A5" w14:textId="77777777" w:rsidR="006326B4" w:rsidRDefault="006326B4" w:rsidP="00EB6EBE">
            <w:r>
              <w:t>P value</w:t>
            </w:r>
          </w:p>
        </w:tc>
      </w:tr>
      <w:tr w:rsidR="006326B4" w14:paraId="187CC983" w14:textId="77777777" w:rsidTr="00EB6EBE">
        <w:tc>
          <w:tcPr>
            <w:tcW w:w="1870" w:type="dxa"/>
          </w:tcPr>
          <w:p w14:paraId="577AE81D" w14:textId="77777777" w:rsidR="006326B4" w:rsidRDefault="006326B4" w:rsidP="00EB6EBE">
            <w:r>
              <w:t>CBOM</w:t>
            </w:r>
          </w:p>
        </w:tc>
        <w:tc>
          <w:tcPr>
            <w:tcW w:w="1870" w:type="dxa"/>
          </w:tcPr>
          <w:p w14:paraId="21277907" w14:textId="77777777" w:rsidR="006326B4" w:rsidRDefault="006326B4" w:rsidP="00EB6EBE">
            <w:r>
              <w:t>0.072</w:t>
            </w:r>
          </w:p>
        </w:tc>
        <w:tc>
          <w:tcPr>
            <w:tcW w:w="1870" w:type="dxa"/>
          </w:tcPr>
          <w:p w14:paraId="025AC8E1" w14:textId="77777777" w:rsidR="006326B4" w:rsidRDefault="006326B4" w:rsidP="00EB6EBE">
            <w:r>
              <w:t>0.060</w:t>
            </w:r>
          </w:p>
        </w:tc>
        <w:tc>
          <w:tcPr>
            <w:tcW w:w="1870" w:type="dxa"/>
          </w:tcPr>
          <w:p w14:paraId="6FD91037" w14:textId="77777777" w:rsidR="006326B4" w:rsidRDefault="006326B4" w:rsidP="00EB6EBE">
            <w:r>
              <w:t>0.064</w:t>
            </w:r>
          </w:p>
        </w:tc>
        <w:tc>
          <w:tcPr>
            <w:tcW w:w="1870" w:type="dxa"/>
          </w:tcPr>
          <w:p w14:paraId="754FFBD3" w14:textId="77777777" w:rsidR="006326B4" w:rsidRDefault="006326B4" w:rsidP="00EB6EBE">
            <w:r>
              <w:t>0.036</w:t>
            </w:r>
          </w:p>
        </w:tc>
      </w:tr>
      <w:tr w:rsidR="006326B4" w14:paraId="53C48C52" w14:textId="77777777" w:rsidTr="00EB6EBE">
        <w:tc>
          <w:tcPr>
            <w:tcW w:w="1870" w:type="dxa"/>
          </w:tcPr>
          <w:p w14:paraId="064B63CF" w14:textId="77777777" w:rsidR="006326B4" w:rsidRDefault="006326B4" w:rsidP="00EB6EBE">
            <w:r>
              <w:t>FBOM</w:t>
            </w:r>
          </w:p>
        </w:tc>
        <w:tc>
          <w:tcPr>
            <w:tcW w:w="1870" w:type="dxa"/>
          </w:tcPr>
          <w:p w14:paraId="1540BF0A" w14:textId="77777777" w:rsidR="006326B4" w:rsidRDefault="006326B4" w:rsidP="00EB6EBE">
            <w:r>
              <w:t>0.014</w:t>
            </w:r>
          </w:p>
        </w:tc>
        <w:tc>
          <w:tcPr>
            <w:tcW w:w="1870" w:type="dxa"/>
          </w:tcPr>
          <w:p w14:paraId="6FED9701" w14:textId="77777777" w:rsidR="006326B4" w:rsidRDefault="006326B4" w:rsidP="00EB6EBE">
            <w:r>
              <w:t>0.011</w:t>
            </w:r>
          </w:p>
        </w:tc>
        <w:tc>
          <w:tcPr>
            <w:tcW w:w="1870" w:type="dxa"/>
          </w:tcPr>
          <w:p w14:paraId="08C7004C" w14:textId="77777777" w:rsidR="006326B4" w:rsidRDefault="006326B4" w:rsidP="00EB6EBE">
            <w:r>
              <w:t>0.01</w:t>
            </w:r>
          </w:p>
        </w:tc>
        <w:tc>
          <w:tcPr>
            <w:tcW w:w="1870" w:type="dxa"/>
          </w:tcPr>
          <w:p w14:paraId="55630BB2" w14:textId="77777777" w:rsidR="006326B4" w:rsidRDefault="006326B4" w:rsidP="00EB6EBE">
            <w:r>
              <w:t>0.053</w:t>
            </w:r>
          </w:p>
        </w:tc>
      </w:tr>
    </w:tbl>
    <w:p w14:paraId="31EAB1D8" w14:textId="77777777" w:rsidR="001E1D53" w:rsidRDefault="001E1D53"/>
    <w:p w14:paraId="0CAAEFCA" w14:textId="77777777" w:rsidR="00677634" w:rsidRDefault="00677634"/>
    <w:p w14:paraId="14BDC472" w14:textId="77777777" w:rsidR="00677634" w:rsidRDefault="00677634">
      <w:pPr>
        <w:sectPr w:rsidR="00677634">
          <w:pgSz w:w="12240" w:h="15840"/>
          <w:pgMar w:top="1440" w:right="1440" w:bottom="1440" w:left="1440" w:header="720" w:footer="720" w:gutter="0"/>
          <w:cols w:space="720"/>
          <w:docGrid w:linePitch="360"/>
        </w:sectPr>
      </w:pPr>
    </w:p>
    <w:p w14:paraId="4F25F565" w14:textId="77777777" w:rsidR="00677634" w:rsidRDefault="00677634">
      <w:r>
        <w:lastRenderedPageBreak/>
        <w:t>Figure Captions</w:t>
      </w:r>
    </w:p>
    <w:p w14:paraId="7E44156E" w14:textId="5C4E96BD" w:rsidR="00677634" w:rsidRDefault="00C65A5E">
      <w:r>
        <w:t xml:space="preserve">Figure 1. Spatio-temporal variation in the humification index (HIX) derived from excitation-emission matrices.  </w:t>
      </w:r>
    </w:p>
    <w:p w14:paraId="08A57490" w14:textId="77777777" w:rsidR="00C65A5E" w:rsidRDefault="00C65A5E"/>
    <w:p w14:paraId="09E0141E" w14:textId="5E97632F" w:rsidR="00C65A5E" w:rsidRDefault="00785674">
      <w:r>
        <w:t>Figure 2.  Seasonal variation in the (A) biological freshness index (BIX) and (B) fluorescence index (FI)</w:t>
      </w:r>
      <w:r w:rsidR="009574E4">
        <w:t xml:space="preserve"> derived from excitation-emission matrices</w:t>
      </w:r>
      <w:r>
        <w:t>.</w:t>
      </w:r>
    </w:p>
    <w:p w14:paraId="61BB932B" w14:textId="77777777" w:rsidR="00785674" w:rsidRDefault="00785674"/>
    <w:p w14:paraId="14F712D3" w14:textId="4F518259" w:rsidR="00677634" w:rsidRDefault="009574E4">
      <w:r>
        <w:t>Figure 3.  Spatio-temporal variation in the protein-to-humic ratio (P/H) derived from excitation-emission matrices.</w:t>
      </w:r>
    </w:p>
    <w:p w14:paraId="05025D96" w14:textId="77777777" w:rsidR="009574E4" w:rsidRDefault="009574E4"/>
    <w:p w14:paraId="46CD0162" w14:textId="15B037DF" w:rsidR="009574E4" w:rsidRDefault="009574E4">
      <w:r>
        <w:t xml:space="preserve">Figure 4.  Reach-scale variation in ecoenzyme activity on </w:t>
      </w:r>
      <w:r w:rsidR="000860E0">
        <w:t xml:space="preserve">(A) </w:t>
      </w:r>
      <w:r>
        <w:t>L-3,4-dihydroxyphenylalanine (DOPA) + H</w:t>
      </w:r>
      <w:r w:rsidRPr="00054229">
        <w:rPr>
          <w:vertAlign w:val="subscript"/>
        </w:rPr>
        <w:t>2</w:t>
      </w:r>
      <w:r>
        <w:t>O</w:t>
      </w:r>
      <w:r w:rsidRPr="00054229">
        <w:rPr>
          <w:vertAlign w:val="subscript"/>
        </w:rPr>
        <w:t>2</w:t>
      </w:r>
      <w:r>
        <w:t xml:space="preserve"> (DOPAH2) </w:t>
      </w:r>
      <w:r w:rsidR="000860E0">
        <w:t xml:space="preserve">and (B) polyphenol oxidase (POX), both </w:t>
      </w:r>
      <w:r>
        <w:t>metric</w:t>
      </w:r>
      <w:r w:rsidR="000860E0">
        <w:t>s</w:t>
      </w:r>
      <w:r>
        <w:t xml:space="preserve"> of recalcitrant carbon use.</w:t>
      </w:r>
    </w:p>
    <w:p w14:paraId="41BAE7CA" w14:textId="77777777" w:rsidR="009574E4" w:rsidRDefault="009574E4"/>
    <w:p w14:paraId="72054F5A" w14:textId="50C21752" w:rsidR="00480FC7" w:rsidRDefault="00480FC7">
      <w:r>
        <w:t>Figure 5.  Spatio-temporal variation in the LCI, and index of carbon quality where larger values indicate more recalcitrant carbon in the dissolved organic matter pool.</w:t>
      </w:r>
    </w:p>
    <w:p w14:paraId="1602A5F4" w14:textId="77777777" w:rsidR="001A743D" w:rsidRDefault="001A743D"/>
    <w:p w14:paraId="7EA546CC" w14:textId="749D454A" w:rsidR="001A743D" w:rsidRDefault="001A743D">
      <w:r>
        <w:t xml:space="preserve">Figure 6.  </w:t>
      </w:r>
      <w:r w:rsidR="00624BFE">
        <w:t xml:space="preserve">Seasonal variation in </w:t>
      </w:r>
      <w:r w:rsidR="00624BFE" w:rsidRPr="00217DFF">
        <w:rPr>
          <w:rFonts w:ascii="Symbol" w:hAnsi="Symbol"/>
        </w:rPr>
        <w:t></w:t>
      </w:r>
      <w:r w:rsidR="00624BFE">
        <w:t>-N-acetylglucosaminidase (NACE) activity of stream biofilms.</w:t>
      </w:r>
    </w:p>
    <w:p w14:paraId="48ABFA81" w14:textId="77777777" w:rsidR="004C0A72" w:rsidRDefault="004C0A72"/>
    <w:p w14:paraId="2599F30D" w14:textId="4C63E9C8" w:rsidR="001A743D" w:rsidRDefault="004C0A72">
      <w:r>
        <w:t>Figure 7.  Spatio-temporal variation in the nutrient response ratio (NRR: respiration/mean control) to added carbon</w:t>
      </w:r>
      <w:r w:rsidR="005F2189">
        <w:t xml:space="preserve"> when measured on an areal basis (</w:t>
      </w:r>
      <w:r w:rsidR="005F2189" w:rsidRPr="005F2189">
        <w:rPr>
          <w:rFonts w:ascii="Symbol" w:hAnsi="Symbol"/>
        </w:rPr>
        <w:t></w:t>
      </w:r>
      <w:r w:rsidR="005F2189">
        <w:t>g O</w:t>
      </w:r>
      <w:r w:rsidR="005F2189" w:rsidRPr="005F2189">
        <w:rPr>
          <w:vertAlign w:val="subscript"/>
        </w:rPr>
        <w:t>2</w:t>
      </w:r>
      <w:r w:rsidR="005F2189">
        <w:t xml:space="preserve"> cm</w:t>
      </w:r>
      <w:r w:rsidR="005F2189" w:rsidRPr="005F2189">
        <w:rPr>
          <w:vertAlign w:val="superscript"/>
        </w:rPr>
        <w:t>-2</w:t>
      </w:r>
      <w:r w:rsidR="005F2189">
        <w:t xml:space="preserve"> h</w:t>
      </w:r>
      <w:r w:rsidR="005F2189" w:rsidRPr="005F2189">
        <w:rPr>
          <w:vertAlign w:val="superscript"/>
        </w:rPr>
        <w:t>-1</w:t>
      </w:r>
      <w:r w:rsidR="005F2189">
        <w:t>)</w:t>
      </w:r>
      <w:r>
        <w:t>.</w:t>
      </w:r>
      <w:r w:rsidR="005F2189">
        <w:t xml:space="preserve"> </w:t>
      </w:r>
    </w:p>
    <w:p w14:paraId="3A5B0C65" w14:textId="77777777" w:rsidR="009574E4" w:rsidRDefault="009574E4"/>
    <w:p w14:paraId="23D9CB03" w14:textId="77777777" w:rsidR="004C0A72" w:rsidRDefault="004C0A72">
      <w:pPr>
        <w:sectPr w:rsidR="004C0A72">
          <w:pgSz w:w="12240" w:h="15840"/>
          <w:pgMar w:top="1440" w:right="1440" w:bottom="1440" w:left="1440" w:header="720" w:footer="720" w:gutter="0"/>
          <w:cols w:space="720"/>
          <w:docGrid w:linePitch="360"/>
        </w:sectPr>
      </w:pPr>
    </w:p>
    <w:p w14:paraId="6599F7D9" w14:textId="77777777" w:rsidR="00677634" w:rsidRDefault="00677634">
      <w:r>
        <w:lastRenderedPageBreak/>
        <w:t>Figures</w:t>
      </w:r>
    </w:p>
    <w:p w14:paraId="5EC63FCF" w14:textId="0E02E477" w:rsidR="00677634" w:rsidRDefault="00C65A5E">
      <w:r>
        <w:t>Figure 1.</w:t>
      </w:r>
    </w:p>
    <w:p w14:paraId="1BA4D997" w14:textId="118B66C6" w:rsidR="00C65A5E" w:rsidRDefault="000D2F8B">
      <w:r w:rsidRPr="000D2F8B">
        <w:rPr>
          <w:noProof/>
        </w:rPr>
        <w:drawing>
          <wp:inline distT="0" distB="0" distL="0" distR="0" wp14:anchorId="6EDA5579" wp14:editId="64BBBE96">
            <wp:extent cx="2971800" cy="2971800"/>
            <wp:effectExtent l="0" t="0" r="0" b="0"/>
            <wp:docPr id="12" name="Picture 12" descr="C:\Users\ArangoC\Documents\R Files\Cinn R dev\Cincy-Carbon-Limitation\output\figures\box.hix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ngoC\Documents\R Files\Cinn R dev\Cincy-Carbon-Limitation\output\figures\box.hixByReachSeason.tif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768ACB54" w14:textId="77777777" w:rsidR="00677634" w:rsidRDefault="00677634"/>
    <w:p w14:paraId="21FFBC68" w14:textId="77777777" w:rsidR="00C65A5E" w:rsidRDefault="00C65A5E">
      <w:pPr>
        <w:sectPr w:rsidR="00C65A5E">
          <w:pgSz w:w="12240" w:h="15840"/>
          <w:pgMar w:top="1440" w:right="1440" w:bottom="1440" w:left="1440" w:header="720" w:footer="720" w:gutter="0"/>
          <w:cols w:space="720"/>
          <w:docGrid w:linePitch="360"/>
        </w:sectPr>
      </w:pPr>
    </w:p>
    <w:p w14:paraId="45A73B45" w14:textId="1C70491D" w:rsidR="00677634" w:rsidRDefault="00C65A5E">
      <w:r>
        <w:lastRenderedPageBreak/>
        <w:t>Figure 2.</w:t>
      </w:r>
      <w:r w:rsidR="001013D9">
        <w:t xml:space="preserve">  </w:t>
      </w:r>
      <w:del w:id="10" w:author="Clay" w:date="2016-10-07T15:56:00Z">
        <w:r w:rsidR="001013D9" w:rsidDel="00EB4703">
          <w:delText>(Make a 2 panel graphic eventually)</w:delText>
        </w:r>
      </w:del>
    </w:p>
    <w:p w14:paraId="3B999351" w14:textId="76666251" w:rsidR="00677634" w:rsidRDefault="00C65A5E">
      <w:r>
        <w:t xml:space="preserve"> </w:t>
      </w:r>
      <w:r w:rsidR="00B04BB8">
        <w:rPr>
          <w:noProof/>
        </w:rPr>
        <w:drawing>
          <wp:inline distT="0" distB="0" distL="0" distR="0" wp14:anchorId="50D6BAC8" wp14:editId="1A1D7550">
            <wp:extent cx="2971800" cy="5943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x.fi.2panel.tif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71800" cy="5943600"/>
                    </a:xfrm>
                    <a:prstGeom prst="rect">
                      <a:avLst/>
                    </a:prstGeom>
                  </pic:spPr>
                </pic:pic>
              </a:graphicData>
            </a:graphic>
          </wp:inline>
        </w:drawing>
      </w:r>
    </w:p>
    <w:p w14:paraId="5AE81A82" w14:textId="77777777" w:rsidR="00EE4CAC" w:rsidRDefault="00EE4CAC"/>
    <w:p w14:paraId="3CF905A5" w14:textId="77777777" w:rsidR="00EE4CAC" w:rsidRDefault="00EE4CAC">
      <w:pPr>
        <w:sectPr w:rsidR="00EE4CAC">
          <w:pgSz w:w="12240" w:h="15840"/>
          <w:pgMar w:top="1440" w:right="1440" w:bottom="1440" w:left="1440" w:header="720" w:footer="720" w:gutter="0"/>
          <w:cols w:space="720"/>
          <w:docGrid w:linePitch="360"/>
        </w:sectPr>
      </w:pPr>
    </w:p>
    <w:p w14:paraId="154DC618" w14:textId="7C60BAC7" w:rsidR="00EE4CAC" w:rsidRDefault="00EE4CAC">
      <w:r>
        <w:lastRenderedPageBreak/>
        <w:t>Figure 3.</w:t>
      </w:r>
    </w:p>
    <w:p w14:paraId="385A544C" w14:textId="40BDC068" w:rsidR="00EE4CAC" w:rsidRDefault="00EE4CAC">
      <w:r w:rsidRPr="00EE4CAC">
        <w:rPr>
          <w:noProof/>
        </w:rPr>
        <w:drawing>
          <wp:inline distT="0" distB="0" distL="0" distR="0" wp14:anchorId="69630CA2" wp14:editId="310FA871">
            <wp:extent cx="2971800" cy="2971800"/>
            <wp:effectExtent l="0" t="0" r="0" b="0"/>
            <wp:docPr id="5" name="Picture 5" descr="C:\Users\ArangoC\Documents\R Files\Cinn R dev\Cincy-Carbon-Limitation\output\figures\p2h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angoC\Documents\R Files\Cinn R dev\Cincy-Carbon-Limitation\output\figures\p2hByReachSeason.tif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1CE582E2" w14:textId="77777777" w:rsidR="001013D9" w:rsidRDefault="001013D9"/>
    <w:p w14:paraId="5AF9795A" w14:textId="77777777" w:rsidR="001013D9" w:rsidRDefault="001013D9">
      <w:pPr>
        <w:sectPr w:rsidR="001013D9">
          <w:pgSz w:w="12240" w:h="15840"/>
          <w:pgMar w:top="1440" w:right="1440" w:bottom="1440" w:left="1440" w:header="720" w:footer="720" w:gutter="0"/>
          <w:cols w:space="720"/>
          <w:docGrid w:linePitch="360"/>
        </w:sectPr>
      </w:pPr>
    </w:p>
    <w:p w14:paraId="2BDADF36" w14:textId="1C806A2B" w:rsidR="001013D9" w:rsidRDefault="001013D9">
      <w:r>
        <w:lastRenderedPageBreak/>
        <w:t>Figure 4.</w:t>
      </w:r>
    </w:p>
    <w:p w14:paraId="2FB15640" w14:textId="789EF1CD" w:rsidR="001013D9" w:rsidRDefault="001013D9"/>
    <w:p w14:paraId="4E5926CE" w14:textId="7448428B" w:rsidR="001013D9" w:rsidRDefault="00B04BB8">
      <w:r>
        <w:rPr>
          <w:noProof/>
        </w:rPr>
        <w:drawing>
          <wp:inline distT="0" distB="0" distL="0" distR="0" wp14:anchorId="132DCC14" wp14:editId="5952843E">
            <wp:extent cx="2971800" cy="5943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pa.pox.2panel.tif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71800" cy="5943600"/>
                    </a:xfrm>
                    <a:prstGeom prst="rect">
                      <a:avLst/>
                    </a:prstGeom>
                  </pic:spPr>
                </pic:pic>
              </a:graphicData>
            </a:graphic>
          </wp:inline>
        </w:drawing>
      </w:r>
    </w:p>
    <w:p w14:paraId="4D328A45" w14:textId="77777777" w:rsidR="001013D9" w:rsidRDefault="001013D9"/>
    <w:p w14:paraId="5B181F0A" w14:textId="77777777" w:rsidR="00480FC7" w:rsidRDefault="00480FC7">
      <w:pPr>
        <w:sectPr w:rsidR="00480FC7">
          <w:pgSz w:w="12240" w:h="15840"/>
          <w:pgMar w:top="1440" w:right="1440" w:bottom="1440" w:left="1440" w:header="720" w:footer="720" w:gutter="0"/>
          <w:cols w:space="720"/>
          <w:docGrid w:linePitch="360"/>
        </w:sectPr>
      </w:pPr>
    </w:p>
    <w:p w14:paraId="26EF6650" w14:textId="059B3F6E" w:rsidR="001013D9" w:rsidRDefault="00480FC7">
      <w:r>
        <w:lastRenderedPageBreak/>
        <w:t>Figure 5.</w:t>
      </w:r>
    </w:p>
    <w:p w14:paraId="476B9761" w14:textId="395E4EE4" w:rsidR="00480FC7" w:rsidRDefault="00480FC7">
      <w:r w:rsidRPr="00480FC7">
        <w:rPr>
          <w:noProof/>
        </w:rPr>
        <w:drawing>
          <wp:inline distT="0" distB="0" distL="0" distR="0" wp14:anchorId="108EB5A5" wp14:editId="288CB73C">
            <wp:extent cx="2971800" cy="2971800"/>
            <wp:effectExtent l="0" t="0" r="0" b="0"/>
            <wp:docPr id="8" name="Picture 8" descr="C:\Users\ArangoC\Documents\R Files\Cinn R dev\Cincy-Carbon-Limitation\output\figures\lci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angoC\Documents\R Files\Cinn R dev\Cincy-Carbon-Limitation\output\figures\lciByReachSeason.tif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43E5AEF1" w14:textId="77777777" w:rsidR="00FC20FD" w:rsidRDefault="00FC20FD"/>
    <w:p w14:paraId="7997C599" w14:textId="77777777" w:rsidR="00FC20FD" w:rsidRDefault="00FC20FD">
      <w:pPr>
        <w:sectPr w:rsidR="00FC20FD">
          <w:pgSz w:w="12240" w:h="15840"/>
          <w:pgMar w:top="1440" w:right="1440" w:bottom="1440" w:left="1440" w:header="720" w:footer="720" w:gutter="0"/>
          <w:cols w:space="720"/>
          <w:docGrid w:linePitch="360"/>
        </w:sectPr>
      </w:pPr>
    </w:p>
    <w:p w14:paraId="5D751EDA" w14:textId="4AE143B3" w:rsidR="00FC20FD" w:rsidRDefault="00FC20FD">
      <w:r>
        <w:lastRenderedPageBreak/>
        <w:t>Figure 6.</w:t>
      </w:r>
    </w:p>
    <w:p w14:paraId="4E84774A" w14:textId="47CB7DD4" w:rsidR="00FC20FD" w:rsidRDefault="00AA075B">
      <w:r>
        <w:rPr>
          <w:noProof/>
        </w:rPr>
        <w:drawing>
          <wp:inline distT="0" distB="0" distL="0" distR="0" wp14:anchorId="64A70980" wp14:editId="4B38806B">
            <wp:extent cx="2971800" cy="2971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aceBySeason.tif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p w14:paraId="3EEF007F" w14:textId="77777777" w:rsidR="00FC20FD" w:rsidRDefault="00FC20FD"/>
    <w:p w14:paraId="7E2571FC" w14:textId="77777777" w:rsidR="004C0A72" w:rsidRDefault="004C0A72">
      <w:pPr>
        <w:sectPr w:rsidR="004C0A72">
          <w:pgSz w:w="12240" w:h="15840"/>
          <w:pgMar w:top="1440" w:right="1440" w:bottom="1440" w:left="1440" w:header="720" w:footer="720" w:gutter="0"/>
          <w:cols w:space="720"/>
          <w:docGrid w:linePitch="360"/>
        </w:sectPr>
      </w:pPr>
    </w:p>
    <w:p w14:paraId="71F2D323" w14:textId="039BB04C" w:rsidR="00FC20FD" w:rsidRDefault="004C0A72">
      <w:r>
        <w:lastRenderedPageBreak/>
        <w:t>Figure 7.</w:t>
      </w:r>
    </w:p>
    <w:p w14:paraId="7D92CBA7" w14:textId="3E963771" w:rsidR="004C0A72" w:rsidRDefault="004C0A72">
      <w:r w:rsidRPr="004C0A72">
        <w:rPr>
          <w:noProof/>
        </w:rPr>
        <w:drawing>
          <wp:inline distT="0" distB="0" distL="0" distR="0" wp14:anchorId="5E078073" wp14:editId="500A84D1">
            <wp:extent cx="2971800" cy="2971800"/>
            <wp:effectExtent l="0" t="0" r="0" b="0"/>
            <wp:docPr id="11" name="Picture 11" descr="C:\Users\ArangoC\Documents\R Files\Cinn R dev\Cincy-Carbon-Limitation\output\figures\nrr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angoC\Documents\R Files\Cinn R dev\Cincy-Carbon-Limitation\output\figures\nrrByReachSeason.tif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sectPr w:rsidR="004C0A7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lay Arango" w:date="2016-09-06T13:23:00Z" w:initials="CA">
    <w:p w14:paraId="4CF2E21F" w14:textId="555D9F59" w:rsidR="00D1248D" w:rsidRDefault="00D1248D">
      <w:pPr>
        <w:pStyle w:val="CommentText"/>
      </w:pPr>
      <w:r>
        <w:rPr>
          <w:rStyle w:val="CommentReference"/>
        </w:rPr>
        <w:annotationRef/>
      </w:r>
      <w:r>
        <w:t>Please update as needed</w:t>
      </w:r>
    </w:p>
  </w:comment>
  <w:comment w:id="2" w:author="Clay Arango" w:date="2016-10-06T11:44:00Z" w:initials="CA">
    <w:p w14:paraId="05F40930" w14:textId="6C779551" w:rsidR="00BD6DC3" w:rsidRDefault="00BD6DC3">
      <w:pPr>
        <w:pStyle w:val="CommentText"/>
      </w:pPr>
      <w:r>
        <w:rPr>
          <w:rStyle w:val="CommentReference"/>
        </w:rPr>
        <w:annotationRef/>
      </w:r>
      <w:r>
        <w:t>Michael, do you think it’s important that spring buried reaches have the highest ratios of all, even if they are all around and maybe slightly higher than 1?  Does this suggest that buried reaches are producing a higher quality microbial DOM in spring given no GPP in the buried reaches?</w:t>
      </w:r>
    </w:p>
  </w:comment>
  <w:comment w:id="3" w:author="Clay Arango" w:date="2016-10-06T08:29:00Z" w:initials="CA">
    <w:p w14:paraId="5F0E8C8F" w14:textId="2CB0DBED" w:rsidR="003716A4" w:rsidRDefault="003716A4">
      <w:pPr>
        <w:pStyle w:val="CommentText"/>
      </w:pPr>
      <w:r>
        <w:rPr>
          <w:rStyle w:val="CommentReference"/>
        </w:rPr>
        <w:annotationRef/>
      </w:r>
      <w:r>
        <w:t>Jake, I think it would be best to include a reduced version of this figure in this paper so the reader doesn’t have to flip back and forth.  Can you remake this figure to include just summer, fall, and spring?</w:t>
      </w:r>
    </w:p>
  </w:comment>
  <w:comment w:id="4" w:author="Pennino, Michael" w:date="2016-09-29T16:51:00Z" w:initials="PM">
    <w:p w14:paraId="141F143D" w14:textId="4D4F98C2" w:rsidR="00B2571C" w:rsidRDefault="00B2571C">
      <w:pPr>
        <w:pStyle w:val="CommentText"/>
      </w:pPr>
      <w:r>
        <w:rPr>
          <w:rStyle w:val="CommentReference"/>
        </w:rPr>
        <w:annotationRef/>
      </w:r>
      <w:r>
        <w:t>It think it should be pointed out that this was largely driven by differences in the fall where the open reaches would be receiving and retaining more leaf derived rec</w:t>
      </w:r>
      <w:r w:rsidR="008B1C61">
        <w:t>alcitrant organic matter whereas</w:t>
      </w:r>
      <w:r>
        <w:t xml:space="preserve"> the buried streams which are channelized would not as easily retain this type of organic matter.  Thus the open reaches have greater HIX in the fall.  But in the summer the HIX is lower in the open reac</w:t>
      </w:r>
      <w:r w:rsidR="008B1C61">
        <w:t xml:space="preserve">hes, which is likely due to autochthonous </w:t>
      </w:r>
      <w:r>
        <w:t xml:space="preserve">labile OM from algae being produced in the open reaches through GGP, but not in the buried reaches.  </w:t>
      </w:r>
    </w:p>
  </w:comment>
  <w:comment w:id="5" w:author="Clay Arango" w:date="2016-10-06T08:34:00Z" w:initials="CA">
    <w:p w14:paraId="4254BDE0" w14:textId="22158BFF" w:rsidR="003716A4" w:rsidRDefault="003716A4">
      <w:pPr>
        <w:pStyle w:val="CommentText"/>
      </w:pPr>
      <w:r>
        <w:rPr>
          <w:rStyle w:val="CommentReference"/>
        </w:rPr>
        <w:annotationRef/>
      </w:r>
      <w:r>
        <w:t xml:space="preserve">I’m not convinced that low HIX in summer is driven by labile OM from algae given the much lower standing stocks of algae in summer compared to spring.  </w:t>
      </w:r>
      <w:r w:rsidR="00BD6DC3">
        <w:t xml:space="preserve">If algal standing stock was the main driver, I would expect lowest HIX in spring*open reaches, and based on means, it’s actually a bit lower in spring*buried reaches.  </w:t>
      </w:r>
      <w:r>
        <w:t>For now, I’ve left that portion of your comment out of the discussion, but I will revise as people chime in.</w:t>
      </w:r>
    </w:p>
  </w:comment>
  <w:comment w:id="9" w:author="Pennino, Michael" w:date="2016-09-29T17:55:00Z" w:initials="PM">
    <w:p w14:paraId="30552462" w14:textId="0E5CFAEA" w:rsidR="00C31D90" w:rsidRDefault="00C31D90">
      <w:pPr>
        <w:pStyle w:val="CommentText"/>
      </w:pPr>
      <w:r>
        <w:rPr>
          <w:rStyle w:val="CommentReference"/>
        </w:rPr>
        <w:annotationRef/>
      </w:r>
      <w:r>
        <w:t xml:space="preserve">This is probably correct, but Sujay would probably have a better idea.  </w:t>
      </w:r>
    </w:p>
  </w:comment>
  <w:comment w:id="8" w:author="Clay Arango" w:date="2016-08-04T14:23:00Z" w:initials="CA">
    <w:p w14:paraId="7A8B3071" w14:textId="77777777" w:rsidR="00EB6EBE" w:rsidRDefault="00EB6EBE">
      <w:pPr>
        <w:pStyle w:val="CommentText"/>
      </w:pPr>
      <w:r>
        <w:rPr>
          <w:rStyle w:val="CommentReference"/>
        </w:rPr>
        <w:annotationRef/>
      </w:r>
      <w:r>
        <w:t>Michael/Sujay, I took this from Pennino et al. 2014.  Is this accurate for support of the EEM analysis?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F2E21F" w15:done="0"/>
  <w15:commentEx w15:paraId="05F40930" w15:done="0"/>
  <w15:commentEx w15:paraId="5F0E8C8F" w15:done="0"/>
  <w15:commentEx w15:paraId="141F143D" w15:done="0"/>
  <w15:commentEx w15:paraId="4254BDE0" w15:paraIdParent="141F143D" w15:done="0"/>
  <w15:commentEx w15:paraId="30552462" w15:done="0"/>
  <w15:commentEx w15:paraId="7A8B307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14D514" w14:textId="77777777" w:rsidR="003E690C" w:rsidRDefault="003E690C" w:rsidP="00503AEB">
      <w:pPr>
        <w:spacing w:after="0" w:line="240" w:lineRule="auto"/>
      </w:pPr>
      <w:r>
        <w:separator/>
      </w:r>
    </w:p>
  </w:endnote>
  <w:endnote w:type="continuationSeparator" w:id="0">
    <w:p w14:paraId="04EF552D" w14:textId="77777777" w:rsidR="003E690C" w:rsidRDefault="003E690C" w:rsidP="00503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C66EC0" w14:textId="77777777" w:rsidR="003E690C" w:rsidRDefault="003E690C" w:rsidP="00503AEB">
      <w:pPr>
        <w:spacing w:after="0" w:line="240" w:lineRule="auto"/>
      </w:pPr>
      <w:r>
        <w:separator/>
      </w:r>
    </w:p>
  </w:footnote>
  <w:footnote w:type="continuationSeparator" w:id="0">
    <w:p w14:paraId="4BD57163" w14:textId="77777777" w:rsidR="003E690C" w:rsidRDefault="003E690C" w:rsidP="00503AEB">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ay Arango">
    <w15:presenceInfo w15:providerId="AD" w15:userId="S-1-5-21-284843130-3751062232-1573799400-5078"/>
  </w15:person>
  <w15:person w15:author="Pennino, Michael">
    <w15:presenceInfo w15:providerId="AD" w15:userId="S-1-5-21-1339303556-449845944-1601390327-4018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ADC"/>
    <w:rsid w:val="000002B1"/>
    <w:rsid w:val="000066DE"/>
    <w:rsid w:val="000136A9"/>
    <w:rsid w:val="00016571"/>
    <w:rsid w:val="000205FD"/>
    <w:rsid w:val="00026FDA"/>
    <w:rsid w:val="00032403"/>
    <w:rsid w:val="00042CD6"/>
    <w:rsid w:val="000514E6"/>
    <w:rsid w:val="00054229"/>
    <w:rsid w:val="00060CE9"/>
    <w:rsid w:val="000719A9"/>
    <w:rsid w:val="00072102"/>
    <w:rsid w:val="000858E5"/>
    <w:rsid w:val="000860E0"/>
    <w:rsid w:val="000865E2"/>
    <w:rsid w:val="000A2E66"/>
    <w:rsid w:val="000C031A"/>
    <w:rsid w:val="000D2F8B"/>
    <w:rsid w:val="000E3C43"/>
    <w:rsid w:val="000F2368"/>
    <w:rsid w:val="000F2E10"/>
    <w:rsid w:val="00100884"/>
    <w:rsid w:val="001013D9"/>
    <w:rsid w:val="001145D8"/>
    <w:rsid w:val="0011663B"/>
    <w:rsid w:val="001273FD"/>
    <w:rsid w:val="001349DB"/>
    <w:rsid w:val="00155107"/>
    <w:rsid w:val="00165323"/>
    <w:rsid w:val="00166574"/>
    <w:rsid w:val="00180E79"/>
    <w:rsid w:val="0018190F"/>
    <w:rsid w:val="00181D4D"/>
    <w:rsid w:val="001875F5"/>
    <w:rsid w:val="00196646"/>
    <w:rsid w:val="001A210C"/>
    <w:rsid w:val="001A2557"/>
    <w:rsid w:val="001A5D44"/>
    <w:rsid w:val="001A743D"/>
    <w:rsid w:val="001D4449"/>
    <w:rsid w:val="001E1D53"/>
    <w:rsid w:val="001E5507"/>
    <w:rsid w:val="001F31D5"/>
    <w:rsid w:val="00206CC0"/>
    <w:rsid w:val="00217DFF"/>
    <w:rsid w:val="002209FA"/>
    <w:rsid w:val="00222011"/>
    <w:rsid w:val="00227135"/>
    <w:rsid w:val="0023201F"/>
    <w:rsid w:val="0023580C"/>
    <w:rsid w:val="002437FB"/>
    <w:rsid w:val="00247216"/>
    <w:rsid w:val="0025768F"/>
    <w:rsid w:val="00266F71"/>
    <w:rsid w:val="002802C7"/>
    <w:rsid w:val="0029475B"/>
    <w:rsid w:val="00296B27"/>
    <w:rsid w:val="00296F26"/>
    <w:rsid w:val="002A19D7"/>
    <w:rsid w:val="002A2306"/>
    <w:rsid w:val="002A2A13"/>
    <w:rsid w:val="002C23B0"/>
    <w:rsid w:val="002D6F75"/>
    <w:rsid w:val="002E3B2A"/>
    <w:rsid w:val="00300EB4"/>
    <w:rsid w:val="00321914"/>
    <w:rsid w:val="003244A1"/>
    <w:rsid w:val="00343A56"/>
    <w:rsid w:val="00344CFF"/>
    <w:rsid w:val="0035207F"/>
    <w:rsid w:val="00353FD1"/>
    <w:rsid w:val="00356EFC"/>
    <w:rsid w:val="00361338"/>
    <w:rsid w:val="003716A4"/>
    <w:rsid w:val="00392880"/>
    <w:rsid w:val="0039566E"/>
    <w:rsid w:val="0039685F"/>
    <w:rsid w:val="003A2FF8"/>
    <w:rsid w:val="003A4A43"/>
    <w:rsid w:val="003B406E"/>
    <w:rsid w:val="003B4F7D"/>
    <w:rsid w:val="003C0EBF"/>
    <w:rsid w:val="003D4753"/>
    <w:rsid w:val="003D6AAE"/>
    <w:rsid w:val="003E2F8E"/>
    <w:rsid w:val="003E4698"/>
    <w:rsid w:val="003E690C"/>
    <w:rsid w:val="00404B78"/>
    <w:rsid w:val="00410F31"/>
    <w:rsid w:val="00413BFB"/>
    <w:rsid w:val="00430256"/>
    <w:rsid w:val="00436DF5"/>
    <w:rsid w:val="00461D0C"/>
    <w:rsid w:val="0047775D"/>
    <w:rsid w:val="00480FC7"/>
    <w:rsid w:val="004943B2"/>
    <w:rsid w:val="004A78AB"/>
    <w:rsid w:val="004B1823"/>
    <w:rsid w:val="004B6FF8"/>
    <w:rsid w:val="004C0A72"/>
    <w:rsid w:val="004D15C4"/>
    <w:rsid w:val="004D2149"/>
    <w:rsid w:val="004D48C0"/>
    <w:rsid w:val="004E190D"/>
    <w:rsid w:val="004E7F3B"/>
    <w:rsid w:val="00503AEB"/>
    <w:rsid w:val="0051288B"/>
    <w:rsid w:val="0052731C"/>
    <w:rsid w:val="00527E9C"/>
    <w:rsid w:val="0055457E"/>
    <w:rsid w:val="00564163"/>
    <w:rsid w:val="00574D30"/>
    <w:rsid w:val="005849D6"/>
    <w:rsid w:val="005924AC"/>
    <w:rsid w:val="00593B6E"/>
    <w:rsid w:val="005A0F5C"/>
    <w:rsid w:val="005A5B38"/>
    <w:rsid w:val="005B3BCC"/>
    <w:rsid w:val="005B7C83"/>
    <w:rsid w:val="005C0484"/>
    <w:rsid w:val="005C6D06"/>
    <w:rsid w:val="005D29AC"/>
    <w:rsid w:val="005E3CA5"/>
    <w:rsid w:val="005F2189"/>
    <w:rsid w:val="005F33AE"/>
    <w:rsid w:val="005F3AF7"/>
    <w:rsid w:val="005F6DA5"/>
    <w:rsid w:val="00617E7D"/>
    <w:rsid w:val="00624BFE"/>
    <w:rsid w:val="006259AF"/>
    <w:rsid w:val="006310E9"/>
    <w:rsid w:val="006326B4"/>
    <w:rsid w:val="0066271A"/>
    <w:rsid w:val="00670F06"/>
    <w:rsid w:val="006723D1"/>
    <w:rsid w:val="006730DB"/>
    <w:rsid w:val="00677634"/>
    <w:rsid w:val="00681735"/>
    <w:rsid w:val="00695DAE"/>
    <w:rsid w:val="006A371E"/>
    <w:rsid w:val="006A4CD3"/>
    <w:rsid w:val="006A7291"/>
    <w:rsid w:val="006B244A"/>
    <w:rsid w:val="006C0AB7"/>
    <w:rsid w:val="006C31DC"/>
    <w:rsid w:val="006D0A68"/>
    <w:rsid w:val="006E7F3F"/>
    <w:rsid w:val="006F31DA"/>
    <w:rsid w:val="007021C3"/>
    <w:rsid w:val="00702B2A"/>
    <w:rsid w:val="007116EA"/>
    <w:rsid w:val="0071380A"/>
    <w:rsid w:val="00713EE8"/>
    <w:rsid w:val="00714098"/>
    <w:rsid w:val="00715712"/>
    <w:rsid w:val="00715881"/>
    <w:rsid w:val="00720ACC"/>
    <w:rsid w:val="00721277"/>
    <w:rsid w:val="0072207A"/>
    <w:rsid w:val="007413BB"/>
    <w:rsid w:val="00741415"/>
    <w:rsid w:val="00741F76"/>
    <w:rsid w:val="00746901"/>
    <w:rsid w:val="00751875"/>
    <w:rsid w:val="007571B9"/>
    <w:rsid w:val="00767B6D"/>
    <w:rsid w:val="00771ADC"/>
    <w:rsid w:val="00772B2A"/>
    <w:rsid w:val="00773F63"/>
    <w:rsid w:val="00782633"/>
    <w:rsid w:val="00785674"/>
    <w:rsid w:val="007946C2"/>
    <w:rsid w:val="007949DA"/>
    <w:rsid w:val="007A2B98"/>
    <w:rsid w:val="007C4F8D"/>
    <w:rsid w:val="007D4EB1"/>
    <w:rsid w:val="007D5673"/>
    <w:rsid w:val="007E19F3"/>
    <w:rsid w:val="007E449A"/>
    <w:rsid w:val="007F1BD5"/>
    <w:rsid w:val="007F75D1"/>
    <w:rsid w:val="00861B1A"/>
    <w:rsid w:val="00863950"/>
    <w:rsid w:val="00864237"/>
    <w:rsid w:val="00867771"/>
    <w:rsid w:val="00893365"/>
    <w:rsid w:val="008A4795"/>
    <w:rsid w:val="008B1600"/>
    <w:rsid w:val="008B1C61"/>
    <w:rsid w:val="008D6208"/>
    <w:rsid w:val="008E04DD"/>
    <w:rsid w:val="008E568E"/>
    <w:rsid w:val="008E5DCD"/>
    <w:rsid w:val="008E6877"/>
    <w:rsid w:val="008F1726"/>
    <w:rsid w:val="008F1DBB"/>
    <w:rsid w:val="008F3BFE"/>
    <w:rsid w:val="008F52D5"/>
    <w:rsid w:val="009046CD"/>
    <w:rsid w:val="0090661B"/>
    <w:rsid w:val="00911F1C"/>
    <w:rsid w:val="00936854"/>
    <w:rsid w:val="00937703"/>
    <w:rsid w:val="009405F8"/>
    <w:rsid w:val="00941570"/>
    <w:rsid w:val="00951339"/>
    <w:rsid w:val="009574E4"/>
    <w:rsid w:val="00967806"/>
    <w:rsid w:val="00972E1F"/>
    <w:rsid w:val="009A5D1A"/>
    <w:rsid w:val="009B563F"/>
    <w:rsid w:val="009D2A5A"/>
    <w:rsid w:val="009D7226"/>
    <w:rsid w:val="009F0CA4"/>
    <w:rsid w:val="00A06E49"/>
    <w:rsid w:val="00A17A8C"/>
    <w:rsid w:val="00A20B94"/>
    <w:rsid w:val="00A30DCC"/>
    <w:rsid w:val="00A41247"/>
    <w:rsid w:val="00A4156E"/>
    <w:rsid w:val="00A422B3"/>
    <w:rsid w:val="00A57D8E"/>
    <w:rsid w:val="00A6224B"/>
    <w:rsid w:val="00A67D45"/>
    <w:rsid w:val="00A714C6"/>
    <w:rsid w:val="00A73B3B"/>
    <w:rsid w:val="00A771A6"/>
    <w:rsid w:val="00AA075B"/>
    <w:rsid w:val="00AA3795"/>
    <w:rsid w:val="00AA3F72"/>
    <w:rsid w:val="00AA4A7B"/>
    <w:rsid w:val="00AD18D4"/>
    <w:rsid w:val="00AE52F9"/>
    <w:rsid w:val="00AF0C42"/>
    <w:rsid w:val="00AF7450"/>
    <w:rsid w:val="00B04BB8"/>
    <w:rsid w:val="00B06101"/>
    <w:rsid w:val="00B06F04"/>
    <w:rsid w:val="00B10C08"/>
    <w:rsid w:val="00B20C0B"/>
    <w:rsid w:val="00B212C3"/>
    <w:rsid w:val="00B21FB4"/>
    <w:rsid w:val="00B2571C"/>
    <w:rsid w:val="00B3730D"/>
    <w:rsid w:val="00B3770C"/>
    <w:rsid w:val="00B51B57"/>
    <w:rsid w:val="00B53949"/>
    <w:rsid w:val="00B724CB"/>
    <w:rsid w:val="00B853A9"/>
    <w:rsid w:val="00BA5314"/>
    <w:rsid w:val="00BA659D"/>
    <w:rsid w:val="00BC1A6D"/>
    <w:rsid w:val="00BC4267"/>
    <w:rsid w:val="00BC6BF1"/>
    <w:rsid w:val="00BD5022"/>
    <w:rsid w:val="00BD69C2"/>
    <w:rsid w:val="00BD6DC3"/>
    <w:rsid w:val="00BE0AFA"/>
    <w:rsid w:val="00BF3255"/>
    <w:rsid w:val="00C040E8"/>
    <w:rsid w:val="00C05820"/>
    <w:rsid w:val="00C20AD4"/>
    <w:rsid w:val="00C2215B"/>
    <w:rsid w:val="00C2260A"/>
    <w:rsid w:val="00C2625D"/>
    <w:rsid w:val="00C31D90"/>
    <w:rsid w:val="00C51B40"/>
    <w:rsid w:val="00C65A5E"/>
    <w:rsid w:val="00C708F4"/>
    <w:rsid w:val="00C775FB"/>
    <w:rsid w:val="00C806EC"/>
    <w:rsid w:val="00C84363"/>
    <w:rsid w:val="00C85291"/>
    <w:rsid w:val="00C9067E"/>
    <w:rsid w:val="00C92F3E"/>
    <w:rsid w:val="00CA11B1"/>
    <w:rsid w:val="00CB0B5C"/>
    <w:rsid w:val="00CB1857"/>
    <w:rsid w:val="00CB256A"/>
    <w:rsid w:val="00CB3D94"/>
    <w:rsid w:val="00CC2495"/>
    <w:rsid w:val="00CC5095"/>
    <w:rsid w:val="00CD2751"/>
    <w:rsid w:val="00CD49BA"/>
    <w:rsid w:val="00CE70D3"/>
    <w:rsid w:val="00CF7ED3"/>
    <w:rsid w:val="00D1248D"/>
    <w:rsid w:val="00D17BE6"/>
    <w:rsid w:val="00D27ED2"/>
    <w:rsid w:val="00D31C09"/>
    <w:rsid w:val="00D34C3C"/>
    <w:rsid w:val="00D409E5"/>
    <w:rsid w:val="00D62789"/>
    <w:rsid w:val="00D76225"/>
    <w:rsid w:val="00D84304"/>
    <w:rsid w:val="00D85A10"/>
    <w:rsid w:val="00D86487"/>
    <w:rsid w:val="00D869F5"/>
    <w:rsid w:val="00D9571E"/>
    <w:rsid w:val="00D97269"/>
    <w:rsid w:val="00DA0CE0"/>
    <w:rsid w:val="00DC0D60"/>
    <w:rsid w:val="00DD3021"/>
    <w:rsid w:val="00DE075D"/>
    <w:rsid w:val="00DE60EF"/>
    <w:rsid w:val="00DF706D"/>
    <w:rsid w:val="00E0423D"/>
    <w:rsid w:val="00E06C10"/>
    <w:rsid w:val="00E13C73"/>
    <w:rsid w:val="00E232C6"/>
    <w:rsid w:val="00E362D4"/>
    <w:rsid w:val="00E65E40"/>
    <w:rsid w:val="00E86AC5"/>
    <w:rsid w:val="00EA33B2"/>
    <w:rsid w:val="00EB293C"/>
    <w:rsid w:val="00EB4703"/>
    <w:rsid w:val="00EB6EBE"/>
    <w:rsid w:val="00ED38BF"/>
    <w:rsid w:val="00ED7F51"/>
    <w:rsid w:val="00EE4CAC"/>
    <w:rsid w:val="00EE6618"/>
    <w:rsid w:val="00EF1239"/>
    <w:rsid w:val="00EF353F"/>
    <w:rsid w:val="00EF6D38"/>
    <w:rsid w:val="00F1140B"/>
    <w:rsid w:val="00F12D6A"/>
    <w:rsid w:val="00F1744C"/>
    <w:rsid w:val="00F20A54"/>
    <w:rsid w:val="00F25F37"/>
    <w:rsid w:val="00F335EF"/>
    <w:rsid w:val="00F45CA1"/>
    <w:rsid w:val="00F534A3"/>
    <w:rsid w:val="00F62BD7"/>
    <w:rsid w:val="00F83205"/>
    <w:rsid w:val="00F833AD"/>
    <w:rsid w:val="00FB3FB5"/>
    <w:rsid w:val="00FC0C2E"/>
    <w:rsid w:val="00FC20FD"/>
    <w:rsid w:val="00FC724E"/>
    <w:rsid w:val="00FD10EE"/>
    <w:rsid w:val="00FD2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01031"/>
  <w15:docId w15:val="{F47F46C9-3300-48A3-B8ED-F75F253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67806"/>
    <w:rPr>
      <w:sz w:val="16"/>
      <w:szCs w:val="16"/>
    </w:rPr>
  </w:style>
  <w:style w:type="paragraph" w:styleId="CommentText">
    <w:name w:val="annotation text"/>
    <w:basedOn w:val="Normal"/>
    <w:link w:val="CommentTextChar"/>
    <w:uiPriority w:val="99"/>
    <w:semiHidden/>
    <w:unhideWhenUsed/>
    <w:rsid w:val="00967806"/>
    <w:pPr>
      <w:spacing w:line="240" w:lineRule="auto"/>
    </w:pPr>
    <w:rPr>
      <w:sz w:val="20"/>
      <w:szCs w:val="20"/>
    </w:rPr>
  </w:style>
  <w:style w:type="character" w:customStyle="1" w:styleId="CommentTextChar">
    <w:name w:val="Comment Text Char"/>
    <w:basedOn w:val="DefaultParagraphFont"/>
    <w:link w:val="CommentText"/>
    <w:uiPriority w:val="99"/>
    <w:semiHidden/>
    <w:rsid w:val="00967806"/>
    <w:rPr>
      <w:sz w:val="20"/>
      <w:szCs w:val="20"/>
    </w:rPr>
  </w:style>
  <w:style w:type="paragraph" w:styleId="CommentSubject">
    <w:name w:val="annotation subject"/>
    <w:basedOn w:val="CommentText"/>
    <w:next w:val="CommentText"/>
    <w:link w:val="CommentSubjectChar"/>
    <w:uiPriority w:val="99"/>
    <w:semiHidden/>
    <w:unhideWhenUsed/>
    <w:rsid w:val="00967806"/>
    <w:rPr>
      <w:b/>
      <w:bCs/>
    </w:rPr>
  </w:style>
  <w:style w:type="character" w:customStyle="1" w:styleId="CommentSubjectChar">
    <w:name w:val="Comment Subject Char"/>
    <w:basedOn w:val="CommentTextChar"/>
    <w:link w:val="CommentSubject"/>
    <w:uiPriority w:val="99"/>
    <w:semiHidden/>
    <w:rsid w:val="00967806"/>
    <w:rPr>
      <w:b/>
      <w:bCs/>
      <w:sz w:val="20"/>
      <w:szCs w:val="20"/>
    </w:rPr>
  </w:style>
  <w:style w:type="paragraph" w:styleId="BalloonText">
    <w:name w:val="Balloon Text"/>
    <w:basedOn w:val="Normal"/>
    <w:link w:val="BalloonTextChar"/>
    <w:uiPriority w:val="99"/>
    <w:semiHidden/>
    <w:unhideWhenUsed/>
    <w:rsid w:val="009678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7806"/>
    <w:rPr>
      <w:rFonts w:ascii="Segoe UI" w:hAnsi="Segoe UI" w:cs="Segoe UI"/>
      <w:sz w:val="18"/>
      <w:szCs w:val="18"/>
    </w:rPr>
  </w:style>
  <w:style w:type="table" w:styleId="TableGrid">
    <w:name w:val="Table Grid"/>
    <w:basedOn w:val="TableNormal"/>
    <w:uiPriority w:val="39"/>
    <w:rsid w:val="00632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326B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03A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AEB"/>
  </w:style>
  <w:style w:type="paragraph" w:styleId="Footer">
    <w:name w:val="footer"/>
    <w:basedOn w:val="Normal"/>
    <w:link w:val="FooterChar"/>
    <w:uiPriority w:val="99"/>
    <w:unhideWhenUsed/>
    <w:rsid w:val="00503A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AEB"/>
  </w:style>
  <w:style w:type="character" w:styleId="LineNumber">
    <w:name w:val="line number"/>
    <w:basedOn w:val="DefaultParagraphFont"/>
    <w:uiPriority w:val="99"/>
    <w:semiHidden/>
    <w:unhideWhenUsed/>
    <w:rsid w:val="00352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142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tif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tiff"/><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tiff"/><Relationship Id="rId5" Type="http://schemas.openxmlformats.org/officeDocument/2006/relationships/footnotes" Target="footnotes.xml"/><Relationship Id="rId15" Type="http://schemas.openxmlformats.org/officeDocument/2006/relationships/image" Target="media/image7.tiff"/><Relationship Id="rId10" Type="http://schemas.openxmlformats.org/officeDocument/2006/relationships/image" Target="media/image2.tiff"/><Relationship Id="rId4" Type="http://schemas.openxmlformats.org/officeDocument/2006/relationships/webSettings" Target="webSettings.xml"/><Relationship Id="rId9" Type="http://schemas.openxmlformats.org/officeDocument/2006/relationships/image" Target="media/image1.tiff"/><Relationship Id="rId14" Type="http://schemas.openxmlformats.org/officeDocument/2006/relationships/image" Target="media/image6.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21BB6-D741-4D72-B893-E20298355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1</Pages>
  <Words>8930</Words>
  <Characters>50906</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Arango</dc:creator>
  <cp:keywords/>
  <dc:description/>
  <cp:lastModifiedBy>Clay Arango</cp:lastModifiedBy>
  <cp:revision>13</cp:revision>
  <cp:lastPrinted>2016-09-06T21:58:00Z</cp:lastPrinted>
  <dcterms:created xsi:type="dcterms:W3CDTF">2016-10-05T21:49:00Z</dcterms:created>
  <dcterms:modified xsi:type="dcterms:W3CDTF">2016-10-31T14:43:00Z</dcterms:modified>
</cp:coreProperties>
</file>