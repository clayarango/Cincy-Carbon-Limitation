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571CA51F"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del w:id="0" w:author="Hill, Brian" w:date="2016-09-07T09:10:00Z">
        <w:r w:rsidDel="00F12D6A">
          <w:delText>Hill</w:delText>
        </w:r>
        <w:r w:rsidR="00F12D6A" w:rsidDel="00F12D6A">
          <w:rPr>
            <w:vertAlign w:val="superscript"/>
          </w:rPr>
          <w:delText>4</w:delText>
        </w:r>
      </w:del>
      <w:ins w:id="1" w:author="Hill, Brian" w:date="2016-09-07T09:10:00Z">
        <w:r w:rsidR="00F12D6A">
          <w:t>Hill</w:t>
        </w:r>
        <w:r w:rsidR="00F12D6A">
          <w:rPr>
            <w:vertAlign w:val="superscript"/>
          </w:rPr>
          <w:t>4</w:t>
        </w:r>
      </w:ins>
      <w:r>
        <w:t xml:space="preserve">, M.J. </w:t>
      </w:r>
      <w:del w:id="2" w:author="Hill, Brian" w:date="2016-09-07T09:10:00Z">
        <w:r w:rsidDel="00F12D6A">
          <w:delText>Pennino</w:delText>
        </w:r>
        <w:r w:rsidR="00677634" w:rsidRPr="00677634" w:rsidDel="00F12D6A">
          <w:rPr>
            <w:vertAlign w:val="superscript"/>
          </w:rPr>
          <w:delText>4</w:delText>
        </w:r>
      </w:del>
      <w:ins w:id="3" w:author="Hill, Brian" w:date="2016-09-07T09:10:00Z">
        <w:r w:rsidR="00F12D6A">
          <w:t>Pennino</w:t>
        </w:r>
        <w:r w:rsidR="00F12D6A">
          <w:rPr>
            <w:vertAlign w:val="superscript"/>
          </w:rPr>
          <w:t>5</w:t>
        </w:r>
      </w:ins>
      <w:r>
        <w:t xml:space="preserve">, P.M. </w:t>
      </w:r>
      <w:del w:id="4" w:author="Hill, Brian" w:date="2016-09-07T09:10:00Z">
        <w:r w:rsidDel="00F12D6A">
          <w:delText>Mayer</w:delText>
        </w:r>
        <w:r w:rsidR="00677634" w:rsidRPr="00677634" w:rsidDel="00F12D6A">
          <w:rPr>
            <w:vertAlign w:val="superscript"/>
          </w:rPr>
          <w:delText>5</w:delText>
        </w:r>
      </w:del>
      <w:ins w:id="5" w:author="Hill, Brian" w:date="2016-09-07T09:10:00Z">
        <w:r w:rsidR="00F12D6A">
          <w:t>Mayer</w:t>
        </w:r>
      </w:ins>
      <w:ins w:id="6" w:author="Pennino, Michael" w:date="2016-09-29T11:06:00Z">
        <w:r w:rsidR="006E7F3F">
          <w:rPr>
            <w:vertAlign w:val="superscript"/>
          </w:rPr>
          <w:t>5</w:t>
        </w:r>
      </w:ins>
      <w:ins w:id="7" w:author="Hill, Brian" w:date="2016-09-07T09:10:00Z">
        <w:del w:id="8" w:author="Pennino, Michael" w:date="2016-09-29T11:06:00Z">
          <w:r w:rsidR="00F12D6A" w:rsidDel="006E7F3F">
            <w:rPr>
              <w:vertAlign w:val="superscript"/>
            </w:rPr>
            <w:delText>6</w:delText>
          </w:r>
        </w:del>
      </w:ins>
      <w:r>
        <w:t xml:space="preserve">, S.S. </w:t>
      </w:r>
      <w:del w:id="9" w:author="Hill, Brian" w:date="2016-09-07T09:11:00Z">
        <w:r w:rsidDel="00F12D6A">
          <w:delText>Kaushal</w:delText>
        </w:r>
        <w:r w:rsidR="00677634" w:rsidRPr="00677634" w:rsidDel="00F12D6A">
          <w:rPr>
            <w:vertAlign w:val="superscript"/>
          </w:rPr>
          <w:delText>4</w:delText>
        </w:r>
      </w:del>
      <w:ins w:id="10" w:author="Hill, Brian" w:date="2016-09-07T09:11:00Z">
        <w:r w:rsidR="00F12D6A">
          <w:t>Kaushal</w:t>
        </w:r>
      </w:ins>
      <w:ins w:id="11" w:author="Pennino, Michael" w:date="2016-09-29T11:06:00Z">
        <w:r w:rsidR="006E7F3F">
          <w:rPr>
            <w:vertAlign w:val="superscript"/>
          </w:rPr>
          <w:t>6</w:t>
        </w:r>
      </w:ins>
      <w:ins w:id="12" w:author="Hill, Brian" w:date="2016-09-07T09:11:00Z">
        <w:del w:id="13" w:author="Pennino, Michael" w:date="2016-09-29T11:06:00Z">
          <w:r w:rsidR="00F12D6A" w:rsidDel="006E7F3F">
            <w:rPr>
              <w:vertAlign w:val="superscript"/>
            </w:rPr>
            <w:delText>5</w:delText>
          </w:r>
        </w:del>
      </w:ins>
      <w:r>
        <w:t xml:space="preserve">, and D.A. </w:t>
      </w:r>
      <w:del w:id="14" w:author="Hill, Brian" w:date="2016-09-07T09:11:00Z">
        <w:r w:rsidDel="00F12D6A">
          <w:delText>Balz</w:delText>
        </w:r>
        <w:r w:rsidR="00677634" w:rsidRPr="00677634" w:rsidDel="00F12D6A">
          <w:rPr>
            <w:vertAlign w:val="superscript"/>
          </w:rPr>
          <w:delText>6</w:delText>
        </w:r>
      </w:del>
      <w:ins w:id="15" w:author="Hill, Brian" w:date="2016-09-07T09:11:00Z">
        <w:r w:rsidR="00F12D6A">
          <w:t>Balz</w:t>
        </w:r>
        <w:r w:rsidR="00F12D6A">
          <w:rPr>
            <w:vertAlign w:val="superscript"/>
          </w:rPr>
          <w:t>7</w:t>
        </w:r>
      </w:ins>
    </w:p>
    <w:p w14:paraId="59B88C05" w14:textId="77777777" w:rsidR="0090661B" w:rsidRDefault="0090661B">
      <w:commentRangeStart w:id="16"/>
      <w:r w:rsidRPr="0090661B">
        <w:rPr>
          <w:vertAlign w:val="superscript"/>
        </w:rPr>
        <w:t>1</w:t>
      </w:r>
      <w:r>
        <w:t>Department of Biological Sciences, Central Washington University, Ellensburg, WA 98926, USA</w:t>
      </w:r>
    </w:p>
    <w:p w14:paraId="17E08791" w14:textId="5D430DD0" w:rsidR="0090661B" w:rsidRDefault="0090661B">
      <w:pPr>
        <w:rPr>
          <w:ins w:id="17" w:author="Hill, Brian" w:date="2016-09-07T09:13:00Z"/>
        </w:rPr>
      </w:pPr>
      <w:r w:rsidRPr="0090661B">
        <w:rPr>
          <w:vertAlign w:val="superscript"/>
        </w:rPr>
        <w:t>2</w:t>
      </w:r>
      <w:r>
        <w:t>US EPA, Office of Research and Development, National Risk Management Research Laboratory, Cincinnati, OH 45268, USA</w:t>
      </w:r>
    </w:p>
    <w:p w14:paraId="5898BC17" w14:textId="242B9B32" w:rsidR="00F12D6A" w:rsidRDefault="00F12D6A">
      <w:ins w:id="18" w:author="Hill, Brian" w:date="2016-09-07T09:13:00Z">
        <w:r>
          <w:rPr>
            <w:vertAlign w:val="superscript"/>
          </w:rPr>
          <w:t>3</w:t>
        </w:r>
        <w:r>
          <w:t>US EPA, Office of Research and Development, National Exposure Research Laboratory, Cincinnati, OH 45268, USA</w:t>
        </w:r>
      </w:ins>
    </w:p>
    <w:p w14:paraId="1BBD80CC" w14:textId="2F6F682F" w:rsidR="0090661B" w:rsidRDefault="0090661B">
      <w:del w:id="19" w:author="Hill, Brian" w:date="2016-09-07T09:11:00Z">
        <w:r w:rsidRPr="00677634" w:rsidDel="00F12D6A">
          <w:rPr>
            <w:vertAlign w:val="superscript"/>
          </w:rPr>
          <w:delText>3</w:delText>
        </w:r>
        <w:r w:rsidR="00677634" w:rsidDel="00F12D6A">
          <w:delText xml:space="preserve">US </w:delText>
        </w:r>
      </w:del>
      <w:ins w:id="20" w:author="Hill, Brian" w:date="2016-09-07T09:11:00Z">
        <w:r w:rsidR="00F12D6A">
          <w:rPr>
            <w:vertAlign w:val="superscript"/>
          </w:rPr>
          <w:t>4</w:t>
        </w:r>
        <w:r w:rsidR="00F12D6A">
          <w:t xml:space="preserve">US </w:t>
        </w:r>
      </w:ins>
      <w:r w:rsidR="00677634">
        <w:t>EPA, Office of Research and Development, National Health and Environmental Effects Research Laboratory, Duluth, MN 55804</w:t>
      </w:r>
    </w:p>
    <w:p w14:paraId="5002D1A6" w14:textId="6737FAC7" w:rsidR="00677634" w:rsidDel="006E7F3F" w:rsidRDefault="00677634">
      <w:pPr>
        <w:rPr>
          <w:del w:id="21" w:author="Pennino, Michael" w:date="2016-09-29T11:06:00Z"/>
        </w:rPr>
      </w:pPr>
      <w:del w:id="22" w:author="Pennino, Michael" w:date="2016-09-29T11:06:00Z">
        <w:r w:rsidRPr="00677634" w:rsidDel="006E7F3F">
          <w:rPr>
            <w:vertAlign w:val="superscript"/>
          </w:rPr>
          <w:delText>4</w:delText>
        </w:r>
        <w:r w:rsidDel="006E7F3F">
          <w:delText xml:space="preserve">Department </w:delText>
        </w:r>
      </w:del>
      <w:ins w:id="23" w:author="Hill, Brian" w:date="2016-09-07T09:11:00Z">
        <w:del w:id="24" w:author="Pennino, Michael" w:date="2016-09-29T11:06:00Z">
          <w:r w:rsidR="00F12D6A" w:rsidDel="006E7F3F">
            <w:rPr>
              <w:vertAlign w:val="superscript"/>
            </w:rPr>
            <w:delText>5</w:delText>
          </w:r>
          <w:r w:rsidR="00F12D6A" w:rsidDel="006E7F3F">
            <w:delText xml:space="preserve">Department </w:delText>
          </w:r>
        </w:del>
      </w:ins>
      <w:del w:id="25" w:author="Pennino, Michael" w:date="2016-09-29T11:06:00Z">
        <w:r w:rsidDel="006E7F3F">
          <w:delText>of Geology and Earth Systems Interdisciplinary Center, University of Maryland, College Park, MD 20742</w:delText>
        </w:r>
      </w:del>
    </w:p>
    <w:p w14:paraId="1731A858" w14:textId="58DC9B71" w:rsidR="00677634" w:rsidRDefault="00677634">
      <w:pPr>
        <w:rPr>
          <w:ins w:id="26" w:author="Pennino, Michael" w:date="2016-09-29T11:06:00Z"/>
        </w:rPr>
      </w:pPr>
      <w:del w:id="27" w:author="Hill, Brian" w:date="2016-09-07T09:11:00Z">
        <w:r w:rsidRPr="00677634" w:rsidDel="00F12D6A">
          <w:rPr>
            <w:vertAlign w:val="superscript"/>
          </w:rPr>
          <w:delText>5</w:delText>
        </w:r>
        <w:r w:rsidDel="00F12D6A">
          <w:delText xml:space="preserve">US </w:delText>
        </w:r>
      </w:del>
      <w:ins w:id="28" w:author="Pennino, Michael" w:date="2016-09-29T11:06:00Z">
        <w:r w:rsidR="006E7F3F">
          <w:rPr>
            <w:vertAlign w:val="superscript"/>
          </w:rPr>
          <w:t>5</w:t>
        </w:r>
      </w:ins>
      <w:ins w:id="29" w:author="Hill, Brian" w:date="2016-09-07T09:11:00Z">
        <w:del w:id="30" w:author="Pennino, Michael" w:date="2016-09-29T11:06:00Z">
          <w:r w:rsidR="00F12D6A" w:rsidDel="006E7F3F">
            <w:rPr>
              <w:vertAlign w:val="superscript"/>
            </w:rPr>
            <w:delText>6</w:delText>
          </w:r>
        </w:del>
        <w:r w:rsidR="00F12D6A">
          <w:t xml:space="preserve">US </w:t>
        </w:r>
      </w:ins>
      <w:r>
        <w:t xml:space="preserve">EPA, Office of Research and Development, National </w:t>
      </w:r>
      <w:del w:id="31" w:author="Hill, Brian" w:date="2016-09-07T09:11:00Z">
        <w:r w:rsidDel="00F12D6A">
          <w:delText>Risk Management</w:delText>
        </w:r>
      </w:del>
      <w:ins w:id="32" w:author="Hill, Brian" w:date="2016-09-07T09:11:00Z">
        <w:r w:rsidR="00F12D6A">
          <w:t>Health and Environmental Effectst</w:t>
        </w:r>
      </w:ins>
      <w:r>
        <w:t xml:space="preserve"> Research Laboratory, </w:t>
      </w:r>
      <w:del w:id="33" w:author="Hill, Brian" w:date="2016-09-07T09:11:00Z">
        <w:r w:rsidDel="00F12D6A">
          <w:delText>Ada, OK</w:delText>
        </w:r>
      </w:del>
      <w:ins w:id="34" w:author="Hill, Brian" w:date="2016-09-07T09:11:00Z">
        <w:r w:rsidR="00F12D6A">
          <w:t>Corvallis, OR</w:t>
        </w:r>
      </w:ins>
      <w:r>
        <w:t xml:space="preserve"> </w:t>
      </w:r>
      <w:del w:id="35" w:author="Hill, Brian" w:date="2016-09-07T09:12:00Z">
        <w:r w:rsidDel="00F12D6A">
          <w:delText>74861</w:delText>
        </w:r>
      </w:del>
      <w:ins w:id="36" w:author="Hill, Brian" w:date="2016-09-07T09:12:00Z">
        <w:r w:rsidR="00F12D6A">
          <w:t>97333</w:t>
        </w:r>
      </w:ins>
      <w:r>
        <w:t>, USA</w:t>
      </w:r>
    </w:p>
    <w:p w14:paraId="699C9342" w14:textId="2D9F6619" w:rsidR="006E7F3F" w:rsidRDefault="006E7F3F">
      <w:ins w:id="37" w:author="Pennino, Michael" w:date="2016-09-29T11:06:00Z">
        <w:r>
          <w:rPr>
            <w:vertAlign w:val="superscript"/>
          </w:rPr>
          <w:t>6</w:t>
        </w:r>
        <w:r>
          <w:t>Department of Geology and Earth Systems Interdisciplinary Center, University of Maryland, College Park, MD 20742</w:t>
        </w:r>
      </w:ins>
    </w:p>
    <w:p w14:paraId="6714060B" w14:textId="622A411F" w:rsidR="00677634" w:rsidRDefault="00677634">
      <w:del w:id="38" w:author="Hill, Brian" w:date="2016-09-07T09:11:00Z">
        <w:r w:rsidRPr="00677634" w:rsidDel="00F12D6A">
          <w:rPr>
            <w:vertAlign w:val="superscript"/>
          </w:rPr>
          <w:delText>6</w:delText>
        </w:r>
        <w:r w:rsidDel="00F12D6A">
          <w:delText xml:space="preserve">Pegasus </w:delText>
        </w:r>
      </w:del>
      <w:ins w:id="39" w:author="Hill, Brian" w:date="2016-09-07T09:11:00Z">
        <w:r w:rsidR="00F12D6A">
          <w:rPr>
            <w:vertAlign w:val="superscript"/>
          </w:rPr>
          <w:t>7</w:t>
        </w:r>
        <w:r w:rsidR="00F12D6A">
          <w:t xml:space="preserve">Pegasus </w:t>
        </w:r>
      </w:ins>
      <w:r>
        <w:t>Technical Services, Cincinnati, OH 45268</w:t>
      </w:r>
      <w:commentRangeEnd w:id="16"/>
      <w:r w:rsidR="00D1248D">
        <w:rPr>
          <w:rStyle w:val="CommentReference"/>
        </w:rPr>
        <w:commentReference w:id="16"/>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2E99966D"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D1248D">
        <w:t xml:space="preserve">characteristics </w:t>
      </w:r>
      <w:r>
        <w:t>has received increased attention</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p>
    <w:p w14:paraId="10485B1E" w14:textId="594C4D10" w:rsidR="004D15C4" w:rsidRDefault="00951339" w:rsidP="004D15C4">
      <w:r>
        <w:t>T</w:t>
      </w:r>
      <w:r w:rsidR="00C2625D">
        <w:t xml:space="preserve">he expansion of urban infrastructure </w:t>
      </w:r>
      <w:r>
        <w:t xml:space="preserve">to </w:t>
      </w:r>
      <w:r w:rsidR="00C775FB">
        <w:t xml:space="preserve">facilitate development </w:t>
      </w:r>
      <w:r w:rsidR="006D0A68">
        <w:t xml:space="preserve">frequently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gross primary production to the food web.  Although the stream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 xml:space="preserve">severely affects standing stocks of organic matter in streams.  </w:t>
      </w:r>
      <w:r w:rsidR="001A5D44">
        <w:t xml:space="preserve">Buried reaches have lower overall coarse and fine benthic organic matter, periphyton, and chlorophyll a standing stocks compared to open reaches (Beaulieu et al. 2014).  In contrast to open reaches, which had seasonality in all organic matter standing stocks, buried reaches also have little seasonality except for higher coarse benthic organic matter (CBOM) in the fall (Beaulieu et al. 2014).  </w:t>
      </w:r>
      <w:r w:rsidR="00741F76">
        <w:t>Although the effect of stream burial on particulate organic matter standing stocks has been investigated, how this effect prop</w:t>
      </w:r>
      <w:r w:rsidR="00C85291">
        <w:t>a</w:t>
      </w:r>
      <w:r w:rsidR="00741F76">
        <w:t xml:space="preserve">gates through the </w:t>
      </w:r>
      <w:commentRangeStart w:id="40"/>
      <w:r w:rsidR="00741F76">
        <w:t xml:space="preserve">microbial loop </w:t>
      </w:r>
      <w:commentRangeEnd w:id="40"/>
      <w:r w:rsidR="00A20B94">
        <w:rPr>
          <w:rStyle w:val="CommentReference"/>
        </w:rPr>
        <w:commentReference w:id="40"/>
      </w:r>
      <w:r w:rsidR="00741F76">
        <w:t xml:space="preserve">to determine the abundance and quality of dissolved organic matter (DOM) is unknown.  </w:t>
      </w:r>
    </w:p>
    <w:p w14:paraId="3142EF1F" w14:textId="0A159C71" w:rsidR="00EF353F" w:rsidRDefault="00C85291">
      <w:r>
        <w:t xml:space="preserve">Dissolved organic matter is an important microbial energy source for ecosystem respiration (Meyer and Edwards 1990), and it is processed in a microbial loop that transfers this energy </w:t>
      </w:r>
      <w:r w:rsidR="004D15C4">
        <w:t xml:space="preserve">from dissolved sources </w:t>
      </w:r>
      <w:r>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from in-stream production of algae and/or macrophytes.  </w:t>
      </w:r>
      <w:r w:rsidR="00413BFB">
        <w:t>These sources</w:t>
      </w:r>
      <w:r w:rsidR="00741F76">
        <w:t xml:space="preserve"> of organic matter</w:t>
      </w:r>
      <w:r w:rsidR="00CC2495">
        <w:t xml:space="preserve"> partly determine</w:t>
      </w:r>
      <w:r w:rsidR="00413BFB">
        <w:t xml:space="preserve"> </w:t>
      </w:r>
      <w:r w:rsidR="00D869F5">
        <w:t xml:space="preserve">the </w:t>
      </w:r>
      <w:r w:rsidR="00CC2495">
        <w:t xml:space="preserve">quality of the DOM </w:t>
      </w:r>
      <w:r w:rsidR="00D869F5">
        <w:t>pool used by microbes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more recalcitrant than autochthonous sources</w:t>
      </w:r>
      <w:r w:rsidR="00AA4A7B">
        <w:t xml:space="preserve"> (McKnight et al. 2001)</w:t>
      </w:r>
      <w:r w:rsidR="00D869F5">
        <w:t xml:space="preserve">, so the </w:t>
      </w:r>
      <w:r w:rsidR="00CC2495">
        <w:t xml:space="preserve">lability of the </w:t>
      </w:r>
      <w:r w:rsidR="00D869F5">
        <w:t>DOM pool is likely to vary seasonally in conjunction with autumn leaf inputs and vernal algal blooms</w:t>
      </w:r>
      <w:r w:rsidR="00247216">
        <w:t xml:space="preserve">.  </w:t>
      </w:r>
      <w:r w:rsidR="00D869F5">
        <w:t xml:space="preserve">Moreover, urban infrastructure likely </w:t>
      </w:r>
      <w:r w:rsidR="00CC2495">
        <w:t>affects the composition of</w:t>
      </w:r>
      <w:r w:rsidR="00D869F5">
        <w:t xml:space="preserve"> the DOM pool with open reaches having more labile DOM than buried reaches due to greater light availability and associated higher levels of primary production.  These seasonal and reach-scale </w:t>
      </w:r>
      <w:r w:rsidR="00D869F5">
        <w:lastRenderedPageBreak/>
        <w:t xml:space="preserve">differences in organic matter dynamics </w:t>
      </w:r>
      <w:r w:rsidR="00B3730D">
        <w:t xml:space="preserve">in urban streams </w:t>
      </w:r>
      <w:r w:rsidR="00D869F5">
        <w:t xml:space="preserve">are likely to </w:t>
      </w:r>
      <w:r w:rsidR="00CC2495">
        <w:t>influence rates of microbial carbon processing</w:t>
      </w:r>
      <w:r w:rsidR="004D15C4">
        <w:t>, but there has been little research on how dissolved organic matter (DOM) characteristics affect carbon use in open and buried streams.</w:t>
      </w:r>
    </w:p>
    <w:p w14:paraId="496425FF" w14:textId="751371B1" w:rsidR="00B3730D" w:rsidRDefault="00C040E8">
      <w:r>
        <w:t xml:space="preserve">We used a nutrient diffusing substratum </w:t>
      </w:r>
      <w:r w:rsidR="00D84304">
        <w:t xml:space="preserve">(NDS) </w:t>
      </w:r>
      <w:r>
        <w:t xml:space="preserve">approach coupled with </w:t>
      </w:r>
      <w:commentRangeStart w:id="41"/>
      <w:r>
        <w:t xml:space="preserve">extracellular enzyme activity </w:t>
      </w:r>
      <w:commentRangeEnd w:id="41"/>
      <w:r w:rsidR="001273FD">
        <w:rPr>
          <w:rStyle w:val="CommentReference"/>
        </w:rPr>
        <w:commentReference w:id="41"/>
      </w:r>
      <w:r>
        <w:t xml:space="preserve">assays and </w:t>
      </w:r>
      <w:r w:rsidR="00B3730D">
        <w:t>DOM</w:t>
      </w:r>
      <w:r>
        <w:t xml:space="preserve"> characterization </w:t>
      </w:r>
      <w:r w:rsidR="00B3730D">
        <w:t xml:space="preserve">via fluorescence techniques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 xml:space="preserve">that spring would have </w:t>
      </w:r>
      <w:commentRangeStart w:id="42"/>
      <w:r w:rsidR="00AF0C42">
        <w:t xml:space="preserve">higher quality </w:t>
      </w:r>
      <w:commentRangeEnd w:id="42"/>
      <w:r w:rsidR="001273FD">
        <w:rPr>
          <w:rStyle w:val="CommentReference"/>
        </w:rPr>
        <w:commentReference w:id="42"/>
      </w:r>
      <w:r w:rsidR="00AF0C42">
        <w:t xml:space="preserve">DOM than other seasons, and </w:t>
      </w:r>
      <w:r w:rsidR="007A2B98">
        <w:t xml:space="preserve">that open reaches would have higher quality DOM than buried reaches due to </w:t>
      </w:r>
      <w:r w:rsidR="00D409E5">
        <w:t xml:space="preserve">more </w:t>
      </w:r>
      <w:r w:rsidR="007A2B98">
        <w:t>algal production</w:t>
      </w:r>
      <w:r w:rsidR="00D409E5">
        <w:t xml:space="preserve"> in open reaches and less </w:t>
      </w:r>
      <w:r w:rsidR="007D5673">
        <w:t>algal production</w:t>
      </w:r>
      <w:r w:rsidR="00D409E5">
        <w:t xml:space="preserve"> in buried </w:t>
      </w:r>
      <w:commentRangeStart w:id="43"/>
      <w:r w:rsidR="00D409E5">
        <w:t>reaches</w:t>
      </w:r>
      <w:commentRangeEnd w:id="43"/>
      <w:r w:rsidR="001273FD">
        <w:rPr>
          <w:rStyle w:val="CommentReference"/>
        </w:rPr>
        <w:commentReference w:id="43"/>
      </w:r>
      <w:r w:rsidR="00D409E5">
        <w:t xml:space="preserve">.  </w:t>
      </w:r>
      <w:r w:rsidR="00AF0C42">
        <w:t xml:space="preserve">Consequently, we hypothesized that </w:t>
      </w:r>
      <w:r w:rsidR="00863950">
        <w:t xml:space="preserve">spring would have </w:t>
      </w:r>
      <w:r w:rsidR="00CC2495">
        <w:t xml:space="preserve">lower </w:t>
      </w:r>
      <w:r w:rsidR="00863950">
        <w:t xml:space="preserve">extracellular enzyme indicators associated with recalcitrant carbon acquisition, and that </w:t>
      </w:r>
      <w:r w:rsidR="00AF0C42">
        <w:t xml:space="preserve">open reaches would </w:t>
      </w:r>
      <w:r w:rsidR="00863950">
        <w:t xml:space="preserve">have less effort to acquire recalcitrant carbon </w:t>
      </w:r>
      <w:r w:rsidR="00AF0C42">
        <w:t xml:space="preserve">compared to buried reaches.  </w:t>
      </w:r>
      <w:r w:rsidR="00863950">
        <w:t xml:space="preserve">Finally, we hypothesized that microbial respiration would be more </w:t>
      </w:r>
      <w:commentRangeStart w:id="44"/>
      <w:r w:rsidR="00863950">
        <w:t xml:space="preserve">carbon limited </w:t>
      </w:r>
      <w:commentRangeEnd w:id="44"/>
      <w:r w:rsidR="006A371E">
        <w:rPr>
          <w:rStyle w:val="CommentReference"/>
        </w:rPr>
        <w:commentReference w:id="44"/>
      </w:r>
      <w:r w:rsidR="00863950">
        <w:t xml:space="preserve">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r w:rsidR="00863950">
        <w:t xml:space="preserve">.  </w:t>
      </w:r>
      <w:r w:rsidR="00CC2495">
        <w:t xml:space="preserve">Regardless of reach or season, we predicted that </w:t>
      </w:r>
      <w:r w:rsidR="00D84304">
        <w:t>microbial respiration would respond more strongly to the higher quality carbon compared to the lower quality carbon added to the NDS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5713DB99" w:rsidR="007116EA" w:rsidRDefault="007116EA">
      <w:r>
        <w:t>Dissolved organic matter quality was characterized using fluorescence excitation-emission matrices (EEMs</w:t>
      </w:r>
      <w:del w:id="45" w:author="Hill, Brian" w:date="2016-09-07T13:56:00Z">
        <w:r w:rsidDel="004B1823">
          <w:delText>) (</w:delText>
        </w:r>
      </w:del>
      <w:ins w:id="46" w:author="Hill, Brian" w:date="2016-09-07T13:56:00Z">
        <w:r w:rsidR="004B1823">
          <w:t xml:space="preserve">; </w:t>
        </w:r>
      </w:ins>
      <w:r>
        <w:t>Coble et al. 1990, Coble 1996, Cory et al. 2010)</w:t>
      </w:r>
      <w:del w:id="47" w:author="Pennino, Michael" w:date="2016-09-29T12:02:00Z">
        <w:r w:rsidR="008F1726" w:rsidDel="00D97269">
          <w:delText xml:space="preserve"> measured on a </w:delText>
        </w:r>
        <w:commentRangeStart w:id="48"/>
        <w:r w:rsidR="008F1726" w:rsidRPr="00DE075D" w:rsidDel="00D97269">
          <w:rPr>
            <w:highlight w:val="yellow"/>
          </w:rPr>
          <w:delText>MODEL</w:delText>
        </w:r>
        <w:r w:rsidR="00DE075D" w:rsidRPr="00DE075D" w:rsidDel="00D97269">
          <w:rPr>
            <w:highlight w:val="yellow"/>
          </w:rPr>
          <w:delText xml:space="preserve"> INFORMATION</w:delText>
        </w:r>
      </w:del>
      <w:commentRangeEnd w:id="48"/>
      <w:r w:rsidR="00D97269">
        <w:rPr>
          <w:rStyle w:val="CommentReference"/>
        </w:rPr>
        <w:commentReference w:id="48"/>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substracted, and normalized by the water Raman signal (Cory et al. 2010), but we did not measure absorbance </w:t>
      </w:r>
      <w:ins w:id="49" w:author="Pennino, Michael" w:date="2016-09-29T11:58:00Z">
        <w:r w:rsidR="007949DA">
          <w:t xml:space="preserve">for each sample, </w:t>
        </w:r>
      </w:ins>
      <w:r w:rsidR="00E232C6">
        <w:t xml:space="preserve">so we </w:t>
      </w:r>
      <w:del w:id="50" w:author="Pennino, Michael" w:date="2016-09-29T11:59:00Z">
        <w:r w:rsidR="00E232C6" w:rsidDel="007949DA">
          <w:delText xml:space="preserve">did </w:delText>
        </w:r>
      </w:del>
      <w:ins w:id="51" w:author="Pennino, Michael" w:date="2016-09-29T11:59:00Z">
        <w:r w:rsidR="007949DA">
          <w:t>could</w:t>
        </w:r>
        <w:r w:rsidR="007949DA">
          <w:t xml:space="preserve"> </w:t>
        </w:r>
      </w:ins>
      <w:ins w:id="52" w:author="Pennino, Michael" w:date="2016-09-29T11:49:00Z">
        <w:r w:rsidR="00026FDA">
          <w:t xml:space="preserve">not </w:t>
        </w:r>
      </w:ins>
      <w:r w:rsidR="00E232C6">
        <w:t>perform the standard inner-filter correction</w:t>
      </w:r>
      <w:ins w:id="53" w:author="Pennino, Michael" w:date="2016-09-29T11:59:00Z">
        <w:r w:rsidR="007949DA">
          <w:t xml:space="preserve"> on the EEMs</w:t>
        </w:r>
      </w:ins>
      <w:r w:rsidR="00E232C6">
        <w:t>.  Therefore these results will be most useful for relative differences across sites and time rather than for comparison to literature values.</w:t>
      </w:r>
    </w:p>
    <w:p w14:paraId="67987D54" w14:textId="5A6AA3BB" w:rsidR="000F2E10" w:rsidRDefault="00E232C6">
      <w:r>
        <w:t xml:space="preserve">The EEMs we produced allowed us to calculate a variety of indices to characterize the quality of the DOM pool, including </w:t>
      </w:r>
      <w:r w:rsidR="00B853A9">
        <w:t>the humification index (HIX</w:t>
      </w:r>
      <w:del w:id="54" w:author="Hill, Brian" w:date="2016-09-07T13:57:00Z">
        <w:r w:rsidR="00B853A9" w:rsidDel="004B1823">
          <w:delText>) (</w:delText>
        </w:r>
      </w:del>
      <w:ins w:id="55" w:author="Hill, Brian" w:date="2016-09-07T13:57:00Z">
        <w:r w:rsidR="004B1823">
          <w:t xml:space="preserve">; </w:t>
        </w:r>
      </w:ins>
      <w:r w:rsidR="00B853A9">
        <w:t>Zsolnay et al. 1999; Huguet et al. 2009), the biological freshness index (BIX</w:t>
      </w:r>
      <w:del w:id="56" w:author="Hill, Brian" w:date="2016-09-07T13:57:00Z">
        <w:r w:rsidR="00B853A9" w:rsidDel="004B1823">
          <w:delText>) (</w:delText>
        </w:r>
      </w:del>
      <w:ins w:id="57" w:author="Hill, Brian" w:date="2016-09-07T13:57:00Z">
        <w:r w:rsidR="004B1823">
          <w:t xml:space="preserve">; </w:t>
        </w:r>
      </w:ins>
      <w:r w:rsidR="00B853A9">
        <w:t xml:space="preserve">Huguet et al. 2009), </w:t>
      </w:r>
      <w:r>
        <w:t>the fluorescence index (FI</w:t>
      </w:r>
      <w:del w:id="58" w:author="Hill, Brian" w:date="2016-09-07T13:59:00Z">
        <w:r w:rsidDel="004B1823">
          <w:delText>) (</w:delText>
        </w:r>
      </w:del>
      <w:ins w:id="59" w:author="Hill, Brian" w:date="2016-09-07T13:59:00Z">
        <w:r w:rsidR="004B1823">
          <w:t xml:space="preserve">; </w:t>
        </w:r>
      </w:ins>
      <w:r>
        <w:t xml:space="preserve">McKnight et al. 2001), </w:t>
      </w:r>
      <w:r w:rsidR="00E65E40">
        <w:t>and the protein-to-humic ratio (P/H</w:t>
      </w:r>
      <w:del w:id="60" w:author="Hill, Brian" w:date="2016-09-07T13:57:00Z">
        <w:r w:rsidR="00E65E40" w:rsidDel="004B1823">
          <w:delText>) (</w:delText>
        </w:r>
      </w:del>
      <w:ins w:id="61" w:author="Hill, Brian" w:date="2016-09-07T13:57:00Z">
        <w:r w:rsidR="004B1823">
          <w:t xml:space="preserve">; </w:t>
        </w:r>
      </w:ins>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ins w:id="62" w:author="Pennino, Michael" w:date="2016-09-29T11:57:00Z">
        <w:r w:rsidR="007949DA">
          <w:t xml:space="preserve">BIX </w:t>
        </w:r>
      </w:ins>
      <w:del w:id="63" w:author="Pennino, Michael" w:date="2016-09-29T11:57:00Z">
        <w:r w:rsidR="000F2E10" w:rsidDel="007949DA">
          <w:delText>V</w:delText>
        </w:r>
      </w:del>
      <w:ins w:id="64" w:author="Pennino, Michael" w:date="2016-09-29T11:57:00Z">
        <w:r w:rsidR="007949DA">
          <w:t>v</w:t>
        </w:r>
      </w:ins>
      <w:r w:rsidR="000F2E10">
        <w:t>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t>Extracellular enzyme activities (EEA)</w:t>
      </w:r>
    </w:p>
    <w:p w14:paraId="68BBE110" w14:textId="6F0A4142"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ins w:id="65" w:author="Pennino, Michael" w:date="2016-09-29T12:06:00Z">
        <w:r w:rsidR="00D97269">
          <w:t xml:space="preserve">and </w:t>
        </w:r>
      </w:ins>
      <w:r w:rsidR="003D4753">
        <w:t xml:space="preserve">acquisition of recalcitrant carbon compounds was measured as polyphenol oxidase </w:t>
      </w:r>
      <w:r w:rsidR="008F1726">
        <w:t xml:space="preserve">(POX) </w:t>
      </w:r>
      <w:r w:rsidR="003D4753">
        <w:t xml:space="preserve">and peroxidase activity.  The ratio of recalcitrant carbon acquisition </w:t>
      </w:r>
      <w:ins w:id="66" w:author="Hill, Brian" w:date="2016-09-07T14:03:00Z">
        <w:r w:rsidR="00FD10EE">
          <w:t xml:space="preserve">to </w:t>
        </w:r>
      </w:ins>
      <w:r w:rsidR="003D4753">
        <w:t xml:space="preserve">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w:t>
      </w:r>
      <w:ins w:id="67" w:author="Hill, Brian" w:date="2016-09-07T14:03:00Z">
        <w:r w:rsidR="00FD10EE">
          <w:t xml:space="preserve">Follstad </w:t>
        </w:r>
      </w:ins>
      <w:r w:rsidR="003D4753">
        <w:t xml:space="preserve">Shah </w:t>
      </w:r>
      <w:commentRangeStart w:id="68"/>
      <w:r w:rsidR="003D4753">
        <w:t>2011</w:t>
      </w:r>
      <w:commentRangeEnd w:id="68"/>
      <w:r w:rsidR="00715712">
        <w:rPr>
          <w:rStyle w:val="CommentReference"/>
        </w:rPr>
        <w:commentReference w:id="68"/>
      </w:r>
      <w:r w:rsidR="003D4753">
        <w:t xml:space="preserve">).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 xml:space="preserve">Nitrogen acquisition was measured as the activity of </w:t>
      </w:r>
      <w:del w:id="69" w:author="Hill, Brian" w:date="2016-09-07T14:06:00Z">
        <w:r w:rsidR="008F1726" w:rsidDel="00FD10EE">
          <w:delText>3</w:delText>
        </w:r>
      </w:del>
      <w:ins w:id="70" w:author="Hill, Brian" w:date="2016-09-07T14:06:00Z">
        <w:r w:rsidR="00FD10EE" w:rsidRPr="00FD10EE">
          <w:rPr>
            <w:rFonts w:ascii="Symbol" w:hAnsi="Symbol"/>
            <w:rPrChange w:id="71" w:author="Hill, Brian" w:date="2016-09-07T14:06:00Z">
              <w:rPr/>
            </w:rPrChange>
          </w:rPr>
          <w:t>b</w:t>
        </w:r>
      </w:ins>
      <w:r w:rsidR="008F1726">
        <w:t>-N-acetylglucosaminidase (NACE: EC 3.2.1.50)</w:t>
      </w:r>
      <w:r w:rsidR="00054229">
        <w:t>.</w:t>
      </w:r>
    </w:p>
    <w:p w14:paraId="0AB61B00" w14:textId="7C38904D"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t>
      </w:r>
      <w:del w:id="72" w:author="Hill, Brian" w:date="2016-09-07T14:07:00Z">
        <w:r w:rsidR="009046CD" w:rsidDel="00FD10EE">
          <w:delText xml:space="preserve">where </w:delText>
        </w:r>
      </w:del>
      <w:ins w:id="73" w:author="Hill, Brian" w:date="2016-09-07T14:07:00Z">
        <w:r w:rsidR="00FD10EE">
          <w:t xml:space="preserve">which </w:t>
        </w:r>
      </w:ins>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342AD125" w:rsidR="000136A9" w:rsidRDefault="000136A9">
      <w:r>
        <w:t xml:space="preserve">Laboratory analysis </w:t>
      </w:r>
      <w:ins w:id="74" w:author="Hill, Brian" w:date="2016-09-07T14:16:00Z">
        <w:r w:rsidR="001A210C">
          <w:t xml:space="preserve">for biofilm respiration </w:t>
        </w:r>
      </w:ins>
      <w:r>
        <w:t xml:space="preserve">consisted of </w:t>
      </w:r>
      <w:r w:rsidR="00D17BE6">
        <w:t xml:space="preserve">submerging the </w:t>
      </w:r>
      <w:ins w:id="75" w:author="Hill, Brian" w:date="2016-09-07T14:16:00Z">
        <w:r w:rsidR="001A210C">
          <w:t xml:space="preserve">NDS </w:t>
        </w:r>
      </w:ins>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1F33467C" w:rsidR="00BD5022" w:rsidRDefault="00BD5022">
      <w:r>
        <w:t xml:space="preserve">We collected filtered (0.45 </w:t>
      </w:r>
      <w:r w:rsidRPr="00BD5022">
        <w:rPr>
          <w:rFonts w:ascii="Symbol" w:hAnsi="Symbol"/>
        </w:rPr>
        <w:t></w:t>
      </w:r>
      <w:r>
        <w:t xml:space="preserve">m) water samples in the field and stored them </w:t>
      </w:r>
      <w:ins w:id="76" w:author="Hill, Brian" w:date="2016-09-07T14:26:00Z">
        <w:r w:rsidR="00715881">
          <w:t xml:space="preserve">on </w:t>
        </w:r>
      </w:ins>
      <w:r>
        <w:t>ice for transport to the laboratory where they were acidified or frozen depending on the analyte.  We used standard colorimetric methods to measure nitrate+</w:t>
      </w:r>
      <w:del w:id="77" w:author="Hill, Brian" w:date="2016-09-07T14:15:00Z">
        <w:r w:rsidDel="001A210C">
          <w:delText xml:space="preserve">nitrate </w:delText>
        </w:r>
      </w:del>
      <w:ins w:id="78" w:author="Hill, Brian" w:date="2016-09-07T14:15:00Z">
        <w:r w:rsidR="001A210C">
          <w:t xml:space="preserve">nitrite </w:t>
        </w:r>
      </w:ins>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322E97F5"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del w:id="79" w:author="Hill, Brian" w:date="2016-09-07T14:32:00Z">
        <w:r w:rsidR="00864237" w:rsidDel="00715881">
          <w:delText xml:space="preserve">, </w:delText>
        </w:r>
      </w:del>
      <w:ins w:id="80" w:author="Hill, Brian" w:date="2016-09-07T14:32:00Z">
        <w:r w:rsidR="00715881">
          <w:t xml:space="preserve">; </w:t>
        </w:r>
      </w:ins>
      <w:r w:rsidR="00864237">
        <w:t>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15B54FD7" w:rsidR="00C65A5E" w:rsidRDefault="00C65A5E" w:rsidP="00C65A5E">
      <w:r>
        <w:t xml:space="preserve">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w:t>
      </w:r>
      <w:ins w:id="81" w:author="Hill, Brian" w:date="2016-09-07T14:33:00Z">
        <w:r w:rsidR="008F3BFE">
          <w:t xml:space="preserve">reaches </w:t>
        </w:r>
      </w:ins>
      <w:r>
        <w:t>(Figure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w:t>
      </w:r>
      <w:ins w:id="82" w:author="Hill, Brian" w:date="2016-09-07T14:34:00Z">
        <w:r w:rsidR="008F3BFE">
          <w:t>es</w:t>
        </w:r>
      </w:ins>
      <w:r>
        <w:t xml:space="preserve"> and among seasons whereas other metrics from the EEMs can clarify allochthonous/autochthonous DOM content.</w:t>
      </w:r>
    </w:p>
    <w:p w14:paraId="41804061" w14:textId="318BD80B"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w:t>
      </w:r>
      <w:ins w:id="83" w:author="Pennino, Michael" w:date="2016-09-29T14:12:00Z">
        <w:r w:rsidR="00D9571E">
          <w:t xml:space="preserve"> (Figure 2B)</w:t>
        </w:r>
      </w:ins>
      <w:r w:rsidR="00EE4CAC">
        <w:t>.  Summer and spring did not differ from each other.</w:t>
      </w:r>
    </w:p>
    <w:p w14:paraId="169E7FAA" w14:textId="60759363" w:rsidR="00EE4CAC" w:rsidRDefault="00EE4CAC" w:rsidP="00EE4CAC">
      <w:r>
        <w:t xml:space="preserve">A </w:t>
      </w:r>
      <w:commentRangeStart w:id="84"/>
      <w:r>
        <w:t xml:space="preserve">fourth </w:t>
      </w:r>
      <w:commentRangeEnd w:id="84"/>
      <w:r w:rsidR="00DC0D60">
        <w:rPr>
          <w:rStyle w:val="CommentReference"/>
        </w:rPr>
        <w:commentReference w:id="84"/>
      </w:r>
      <w:r>
        <w:t>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w:t>
      </w:r>
      <w:ins w:id="85" w:author="Pennino, Michael" w:date="2016-09-29T14:11:00Z">
        <w:r w:rsidR="00D9571E">
          <w:t xml:space="preserve"> (Figure 3)</w:t>
        </w:r>
      </w:ins>
      <w:r>
        <w:t xml:space="preserve">, and also by reach (GLS, p&lt;&lt;0.0002) with open reaches having lower ratio (more humic-like) than buried </w:t>
      </w:r>
      <w:commentRangeStart w:id="86"/>
      <w:r>
        <w:t>reaches</w:t>
      </w:r>
      <w:commentRangeEnd w:id="86"/>
      <w:r w:rsidR="00D9571E">
        <w:rPr>
          <w:rStyle w:val="CommentReference"/>
        </w:rPr>
        <w:commentReference w:id="86"/>
      </w:r>
      <w:r>
        <w:t>.</w:t>
      </w:r>
    </w:p>
    <w:p w14:paraId="5CA3E7FE" w14:textId="1D5DD2C9" w:rsidR="00785674" w:rsidRDefault="00EE4CAC" w:rsidP="00785674">
      <w:r>
        <w:t>Patterns in extracellular enzyme activity</w:t>
      </w:r>
    </w:p>
    <w:p w14:paraId="2269862E" w14:textId="6C0E8993" w:rsidR="009574E4" w:rsidRDefault="009574E4" w:rsidP="009574E4">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0DFC07A8"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(autumn versus spring) and reach (buried versus daylight) whereby the respiration response to added carbon was stronger in autumn compared to spring, but open reaches had the strongest response in the fall and </w:t>
      </w:r>
      <w:commentRangeStart w:id="87"/>
      <w:r>
        <w:t>buried reaches had strongest response in the spring</w:t>
      </w:r>
      <w:r w:rsidR="007F75D1">
        <w:t xml:space="preserve"> </w:t>
      </w:r>
      <w:commentRangeEnd w:id="87"/>
      <w:r w:rsidR="00D9571E">
        <w:rPr>
          <w:rStyle w:val="CommentReference"/>
        </w:rPr>
        <w:commentReference w:id="87"/>
      </w:r>
      <w:r w:rsidR="007F75D1">
        <w:t>(Figure 7)</w:t>
      </w:r>
      <w:r>
        <w:t>.</w:t>
      </w:r>
    </w:p>
    <w:p w14:paraId="373F25C5" w14:textId="7AF234FA" w:rsidR="007F75D1" w:rsidRPr="00FE522C" w:rsidRDefault="007F75D1" w:rsidP="007F75D1">
      <w:r>
        <w:t>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ins w:id="88" w:author="Pennino, Michael" w:date="2016-09-29T14:21:00Z">
        <w:r w:rsidR="00BF3255">
          <w:t xml:space="preserve"> with </w:t>
        </w:r>
        <w:commentRangeStart w:id="89"/>
        <w:r w:rsidR="00BF3255">
          <w:t>glucose, arabinose, and cellobiose</w:t>
        </w:r>
        <w:commentRangeEnd w:id="89"/>
        <w:r w:rsidR="00BF3255">
          <w:rPr>
            <w:rStyle w:val="CommentReference"/>
          </w:rPr>
          <w:commentReference w:id="89"/>
        </w:r>
      </w:ins>
      <w:r>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E9602AB" w:rsidR="0055457E" w:rsidRDefault="00AA4A7B">
      <w:r>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possibly due to a large influx of </w:t>
      </w:r>
      <w:r w:rsidR="008A4795">
        <w:t xml:space="preserve">recalcitrant </w:t>
      </w:r>
      <w:r w:rsidR="00FD281A">
        <w:t>t</w:t>
      </w:r>
      <w:r w:rsidR="007571B9">
        <w:t xml:space="preserve">errestrial DOM </w:t>
      </w:r>
      <w:r w:rsidR="00FD281A">
        <w:t xml:space="preserve">in the fall, which is </w:t>
      </w:r>
      <w:r w:rsidR="007571B9">
        <w:t xml:space="preserve">typically lower quality </w:t>
      </w:r>
      <w:r w:rsidR="00FD281A">
        <w:t xml:space="preserve">than </w:t>
      </w:r>
      <w:r w:rsidR="007571B9">
        <w:t xml:space="preserve">aquatic autochthonous </w:t>
      </w:r>
      <w:r w:rsidR="00FD281A">
        <w:t xml:space="preserve">DOM </w:t>
      </w:r>
      <w:r w:rsidR="007571B9">
        <w:t xml:space="preserve">sources (McKnight et al. 2001), and </w:t>
      </w:r>
      <w:r w:rsidR="00FD281A">
        <w:t xml:space="preserve">a greater contribution of autochthonous DOM in the spring.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are </w:t>
      </w:r>
      <w:r w:rsidR="00EF1239">
        <w:t xml:space="preserve">consistent </w:t>
      </w:r>
      <w:r w:rsidR="008A4795">
        <w:t xml:space="preserve">with </w:t>
      </w:r>
      <w:r w:rsidR="00EF1239">
        <w:t xml:space="preserve">the </w:t>
      </w:r>
      <w:r w:rsidR="009A5D1A">
        <w:t>reach</w:t>
      </w:r>
      <w:r w:rsidR="008A4795">
        <w:t>-scale</w:t>
      </w:r>
      <w:r w:rsidR="009A5D1A">
        <w:t xml:space="preserve"> </w:t>
      </w:r>
      <w:r w:rsidR="0047775D">
        <w:t xml:space="preserve">standing stock data </w:t>
      </w:r>
      <w:r w:rsidR="007571B9">
        <w:t xml:space="preserve">showing higher </w:t>
      </w:r>
      <w:r w:rsidR="0047775D">
        <w:t xml:space="preserve">CBOM </w:t>
      </w:r>
      <w:r w:rsidR="007571B9">
        <w:t xml:space="preserve">in autumn compared to </w:t>
      </w:r>
      <w:r w:rsidR="0047775D">
        <w:t xml:space="preserve">other seasons and </w:t>
      </w:r>
      <w:r w:rsidR="007571B9">
        <w:t xml:space="preserve">higher chlorophyll a in </w:t>
      </w:r>
      <w:r w:rsidR="0047775D">
        <w:t xml:space="preserve">spring than </w:t>
      </w:r>
      <w:r w:rsidR="007571B9">
        <w:t xml:space="preserve">in </w:t>
      </w:r>
      <w:r w:rsidR="0047775D">
        <w:t>other seasons</w:t>
      </w:r>
      <w:r w:rsidR="007571B9">
        <w:t xml:space="preserve"> (</w:t>
      </w:r>
      <w:del w:id="90" w:author="Hill, Brian" w:date="2016-09-08T14:48:00Z">
        <w:r w:rsidR="00404B78" w:rsidDel="003D6AAE">
          <w:delText>get</w:delText>
        </w:r>
        <w:r w:rsidR="007571B9" w:rsidDel="003D6AAE">
          <w:delText xml:space="preserve"> </w:delText>
        </w:r>
      </w:del>
      <w:ins w:id="91" w:author="Hill, Brian" w:date="2016-09-08T14:48:00Z">
        <w:r w:rsidR="003D6AAE">
          <w:t xml:space="preserve">see </w:t>
        </w:r>
      </w:ins>
      <w:r w:rsidR="007571B9">
        <w:t xml:space="preserve">Beaulieu </w:t>
      </w:r>
      <w:r w:rsidR="00404B78">
        <w:t xml:space="preserve">et al. 2014 </w:t>
      </w:r>
      <w:r w:rsidR="007571B9">
        <w:t>Fig 3)</w:t>
      </w:r>
      <w:r w:rsidR="0047775D">
        <w:t xml:space="preserve">.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w:t>
      </w:r>
      <w:commentRangeStart w:id="92"/>
      <w:r w:rsidR="001145D8">
        <w:t>DOM</w:t>
      </w:r>
      <w:commentRangeEnd w:id="92"/>
      <w:r w:rsidR="003D6AAE">
        <w:rPr>
          <w:rStyle w:val="CommentReference"/>
        </w:rPr>
        <w:commentReference w:id="92"/>
      </w:r>
      <w:r w:rsidR="001145D8">
        <w:t xml:space="preserve">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00F96945" w:rsidR="00032403" w:rsidRDefault="0055457E">
      <w:commentRangeStart w:id="93"/>
      <w:r>
        <w:t xml:space="preserve">Despite </w:t>
      </w:r>
      <w:commentRangeEnd w:id="93"/>
      <w:r w:rsidR="006C0AB7">
        <w:rPr>
          <w:rStyle w:val="CommentReference"/>
        </w:rPr>
        <w:commentReference w:id="93"/>
      </w:r>
      <w:r>
        <w:t xml:space="preserve">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that </w:t>
      </w:r>
      <w:commentRangeStart w:id="94"/>
      <w:r w:rsidR="00410F31">
        <w:t xml:space="preserve">heterotrophic </w:t>
      </w:r>
      <w:r w:rsidR="001145D8">
        <w:t>biofilm</w:t>
      </w:r>
      <w:r w:rsidR="00861B1A">
        <w:t>s</w:t>
      </w:r>
      <w:r w:rsidR="001145D8">
        <w:t xml:space="preserve"> </w:t>
      </w:r>
      <w:commentRangeEnd w:id="94"/>
      <w:r w:rsidR="00BF3255">
        <w:rPr>
          <w:rStyle w:val="CommentReference"/>
        </w:rPr>
        <w:commentReference w:id="94"/>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w:t>
      </w:r>
      <w:commentRangeStart w:id="95"/>
      <w:r w:rsidR="00936854">
        <w:t>carbon limitation</w:t>
      </w:r>
      <w:commentRangeEnd w:id="95"/>
      <w:r w:rsidR="00A714C6">
        <w:rPr>
          <w:rStyle w:val="CommentReference"/>
        </w:rPr>
        <w:commentReference w:id="95"/>
      </w:r>
      <w:r w:rsidR="00936854">
        <w:t>, which we found in all reaches and seasons.</w:t>
      </w:r>
    </w:p>
    <w:p w14:paraId="614F44F5" w14:textId="055CE654" w:rsidR="00767B6D" w:rsidRDefault="00767B6D">
      <w:r w:rsidRPr="001349DB">
        <w:t>Spatial</w:t>
      </w:r>
      <w:r>
        <w:t xml:space="preserve"> patterns of DOM characteristics</w:t>
      </w:r>
    </w:p>
    <w:p w14:paraId="6EE22FF9" w14:textId="4DF19089"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w:t>
      </w:r>
      <w:commentRangeStart w:id="96"/>
      <w:ins w:id="97" w:author="Pennino, Michael" w:date="2016-09-29T16:48:00Z">
        <w:r w:rsidR="00B2571C">
          <w:t xml:space="preserve">in a previous study </w:t>
        </w:r>
      </w:ins>
      <w:commentRangeEnd w:id="96"/>
      <w:ins w:id="98" w:author="Pennino, Michael" w:date="2016-09-29T16:49:00Z">
        <w:r w:rsidR="00B2571C">
          <w:rPr>
            <w:rStyle w:val="CommentReference"/>
          </w:rPr>
          <w:commentReference w:id="96"/>
        </w:r>
      </w:ins>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1AD7EFEC"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99"/>
      <w:r w:rsidR="00AA4A7B">
        <w:t xml:space="preserve">, </w:t>
      </w:r>
      <w:r w:rsidR="000C031A">
        <w:t xml:space="preserve">which was also contrary to our hypothesis </w:t>
      </w:r>
      <w:r w:rsidR="00AA4A7B">
        <w:t>that buried reaches would have lower quality DOM</w:t>
      </w:r>
      <w:commentRangeEnd w:id="99"/>
      <w:r w:rsidR="00B2571C">
        <w:rPr>
          <w:rStyle w:val="CommentReference"/>
        </w:rPr>
        <w:commentReference w:id="99"/>
      </w:r>
      <w:r w:rsidR="007413BB">
        <w:t>. T</w:t>
      </w:r>
      <w:r w:rsidR="0051288B">
        <w:t xml:space="preserve">his pattern was 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protein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r w:rsidR="00773F63">
        <w:t>However, i</w:t>
      </w:r>
      <w:r>
        <w:t xml:space="preserve">t is unclear if the pattern in HIX is driven by </w:t>
      </w:r>
      <w:r w:rsidR="00617E7D">
        <w:t xml:space="preserve">differences in the </w:t>
      </w:r>
      <w:r>
        <w:t xml:space="preserve">supply of organic matter to the </w:t>
      </w:r>
      <w:r w:rsidR="00617E7D">
        <w:t>reaches</w:t>
      </w:r>
      <w:r>
        <w:t xml:space="preserve">, use of DOM in the </w:t>
      </w:r>
      <w:r w:rsidR="00617E7D">
        <w:t>reaches</w:t>
      </w:r>
      <w:r>
        <w:t xml:space="preserve">, or both.  </w:t>
      </w:r>
      <w:r w:rsidR="00617E7D">
        <w:t xml:space="preserve">More humic DOM </w:t>
      </w:r>
      <w:r w:rsidR="00936854">
        <w:t xml:space="preserve">and low P/H </w:t>
      </w:r>
      <w:r w:rsidR="00617E7D">
        <w:t xml:space="preserve">in the open reaches during </w:t>
      </w:r>
      <w:r>
        <w:t xml:space="preserve">autumn is </w:t>
      </w:r>
      <w:r w:rsidR="00C92F3E">
        <w:t xml:space="preserve">consistent with open reaches receiving </w:t>
      </w:r>
      <w:r w:rsidR="00617E7D">
        <w:t xml:space="preserve">and retaining more </w:t>
      </w:r>
      <w:r w:rsidR="00C92F3E">
        <w:t>leaf inputs</w:t>
      </w:r>
      <w:r w:rsidR="00617E7D">
        <w:t xml:space="preserve"> than the buried reaches, </w:t>
      </w:r>
      <w:r w:rsidR="00C92F3E">
        <w:t>mak</w:t>
      </w:r>
      <w:r w:rsidR="00617E7D">
        <w:t>ing</w:t>
      </w:r>
      <w:r w:rsidR="00C92F3E">
        <w:t xml:space="preserve"> the humic character stronger</w:t>
      </w:r>
      <w:r w:rsidR="00617E7D">
        <w:t xml:space="preserve"> in the open reaches.  </w:t>
      </w:r>
      <w:commentRangeStart w:id="100"/>
      <w:r w:rsidR="00617E7D">
        <w:t>Assuming the HIX value at the top of the buried reach is identical to that of the upstream open reach</w:t>
      </w:r>
      <w:r w:rsidR="00937703">
        <w:t>,</w:t>
      </w:r>
      <w:r w:rsidR="00617E7D">
        <w:t xml:space="preserve"> a lower HIX value further down the buried reach implies that the DOM character has changed as water flows through the </w:t>
      </w:r>
      <w:r w:rsidR="00861B1A">
        <w:t xml:space="preserve">buried </w:t>
      </w:r>
      <w:r w:rsidR="00617E7D">
        <w:t xml:space="preserve">reach.  </w:t>
      </w:r>
      <w:commentRangeEnd w:id="100"/>
      <w:r w:rsidR="00B2571C">
        <w:rPr>
          <w:rStyle w:val="CommentReference"/>
        </w:rPr>
        <w:commentReference w:id="100"/>
      </w:r>
      <w:r w:rsidR="00617E7D">
        <w:t xml:space="preserve">Several abiotic mechanisms could account for this including </w:t>
      </w:r>
      <w:r w:rsidR="00937703">
        <w:t xml:space="preserve">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sorption of humic compounds during transport through the buried reaches (Ohno 2002; Zsolnay et al. 1999)</w:t>
      </w:r>
      <w:r>
        <w:t xml:space="preserve">.  </w:t>
      </w:r>
      <w:r w:rsidR="00C2260A">
        <w:t>Alternatively, l</w:t>
      </w:r>
      <w:r w:rsidR="00A73B3B">
        <w:t xml:space="preserve">ower HIX in the buried reach </w:t>
      </w:r>
      <w:r w:rsidR="00C2260A">
        <w:t xml:space="preserve">could </w:t>
      </w:r>
      <w:r w:rsidR="00A73B3B">
        <w:t>imply co</w:t>
      </w:r>
      <w:r w:rsidR="000E3C43">
        <w:t>nsumption of high HIX compounds</w:t>
      </w:r>
      <w:r w:rsidR="00936854">
        <w:t xml:space="preserve">, </w:t>
      </w:r>
      <w:r w:rsidR="000C031A">
        <w:t xml:space="preserve">which is consistent with the EEA data which indicate </w:t>
      </w:r>
      <w:r w:rsidR="00936854">
        <w:t>greater use of recalcitrant carbon in buried reaches</w:t>
      </w:r>
      <w:r w:rsidR="000C031A">
        <w:t xml:space="preserve"> (see below)</w:t>
      </w:r>
      <w:r w:rsidR="00A73B3B">
        <w:t xml:space="preserve">.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 xml:space="preserve">.  </w:t>
      </w:r>
      <w:r w:rsidR="00937703" w:rsidRPr="00B53949">
        <w:rPr>
          <w:highlight w:val="yellow"/>
        </w:rPr>
        <w:t>(</w:t>
      </w:r>
      <w:r w:rsidR="00413BFB">
        <w:rPr>
          <w:highlight w:val="yellow"/>
        </w:rPr>
        <w:t xml:space="preserve">Questions for </w:t>
      </w:r>
      <w:r w:rsidR="00893365" w:rsidRPr="00B53949">
        <w:rPr>
          <w:highlight w:val="yellow"/>
        </w:rPr>
        <w:t xml:space="preserve">Pennino </w:t>
      </w:r>
      <w:r w:rsidR="00746901">
        <w:rPr>
          <w:highlight w:val="yellow"/>
        </w:rPr>
        <w:t>–</w:t>
      </w:r>
      <w:r w:rsidR="00893365" w:rsidRPr="00B53949">
        <w:rPr>
          <w:highlight w:val="yellow"/>
        </w:rPr>
        <w:t xml:space="preserve"> </w:t>
      </w:r>
      <w:r w:rsidR="00746901">
        <w:rPr>
          <w:highlight w:val="yellow"/>
        </w:rPr>
        <w:t xml:space="preserve">1.  </w:t>
      </w:r>
      <w:r w:rsidR="00C92F3E" w:rsidRPr="00B53949">
        <w:rPr>
          <w:highlight w:val="yellow"/>
        </w:rPr>
        <w:t xml:space="preserve">Could this also suggest that the P/H ratio is more sensitive to biological processing of the DOM pool in different reaches given that there is </w:t>
      </w:r>
      <w:commentRangeStart w:id="101"/>
      <w:r w:rsidR="00C92F3E" w:rsidRPr="00B53949">
        <w:rPr>
          <w:highlight w:val="yellow"/>
        </w:rPr>
        <w:t xml:space="preserve">more effort to degrade </w:t>
      </w:r>
      <w:r w:rsidR="00C708F4" w:rsidRPr="00B53949">
        <w:rPr>
          <w:highlight w:val="yellow"/>
        </w:rPr>
        <w:t xml:space="preserve">recalcitrant carbon sources </w:t>
      </w:r>
      <w:commentRangeEnd w:id="101"/>
      <w:r w:rsidR="00DC0D60">
        <w:rPr>
          <w:rStyle w:val="CommentReference"/>
        </w:rPr>
        <w:commentReference w:id="101"/>
      </w:r>
      <w:r w:rsidR="00C708F4" w:rsidRPr="00B53949">
        <w:rPr>
          <w:highlight w:val="yellow"/>
        </w:rPr>
        <w:t>in the buried reaches, which would drive this ratio toward protein in the buried reach?</w:t>
      </w:r>
      <w:r w:rsidR="00746901">
        <w:rPr>
          <w:highlight w:val="yellow"/>
        </w:rPr>
        <w:t xml:space="preserve">  2.  Can we assume that more HIX does not imply less BIX since they measure different fractions of the DOM?  In other words, could we simultaneously have both higher BIX from more algal production and higher HIX from more terrestrial </w:t>
      </w:r>
      <w:commentRangeStart w:id="102"/>
      <w:r w:rsidR="00746901">
        <w:rPr>
          <w:highlight w:val="yellow"/>
        </w:rPr>
        <w:t>inputs</w:t>
      </w:r>
      <w:commentRangeEnd w:id="102"/>
      <w:r w:rsidR="006C0AB7">
        <w:rPr>
          <w:rStyle w:val="CommentReference"/>
        </w:rPr>
        <w:commentReference w:id="102"/>
      </w:r>
      <w:r w:rsidR="00746901">
        <w:rPr>
          <w:highlight w:val="yellow"/>
        </w:rPr>
        <w:t xml:space="preserve">? </w:t>
      </w:r>
      <w:r w:rsidR="00C708F4" w:rsidRPr="00B53949">
        <w:rPr>
          <w:highlight w:val="yellow"/>
        </w:rPr>
        <w:t>)</w:t>
      </w:r>
      <w:r w:rsidR="00C708F4">
        <w:t xml:space="preserve">.  </w:t>
      </w:r>
    </w:p>
    <w:p w14:paraId="041C826B" w14:textId="1FAC04FF" w:rsidR="00C708F4" w:rsidRDefault="00564163">
      <w:r>
        <w:t xml:space="preserve">Taken together, the DOM data show </w:t>
      </w:r>
      <w:r w:rsidR="00773F63">
        <w:t>that these urban streams are dominated by</w:t>
      </w:r>
      <w:r w:rsidR="00B53949">
        <w:t xml:space="preserve"> terrestrial</w:t>
      </w:r>
      <w:r w:rsidR="00773F63">
        <w:t xml:space="preserve"> humic sources despite </w:t>
      </w:r>
      <w:r>
        <w:t xml:space="preserve">spatio-temporal differences in the DOM </w:t>
      </w:r>
      <w:r w:rsidR="00C2260A">
        <w:t xml:space="preserve">composition </w:t>
      </w:r>
      <w:r>
        <w:t xml:space="preserve">driven by seasonal differences in </w:t>
      </w:r>
      <w:r w:rsidR="00C2260A">
        <w:t xml:space="preserve">CBOM </w:t>
      </w:r>
      <w:r w:rsidR="00773F63">
        <w:t xml:space="preserve">and </w:t>
      </w:r>
      <w:r w:rsidR="00C2260A">
        <w:t>alga</w:t>
      </w:r>
      <w:r w:rsidR="00773F63">
        <w:t xml:space="preserve">e.  These data also show </w:t>
      </w:r>
      <w:r w:rsidR="00C2260A">
        <w:t xml:space="preserve">secondary control </w:t>
      </w:r>
      <w:r w:rsidR="00773F63">
        <w:t xml:space="preserve">over DOM quality </w:t>
      </w:r>
      <w:r w:rsidR="00C2260A">
        <w:t xml:space="preserve">due to </w:t>
      </w:r>
      <w:r>
        <w:t xml:space="preserve">spatial differences in organic matter inputs </w:t>
      </w:r>
      <w:r w:rsidR="00B53949" w:rsidRPr="008F52D5">
        <w:rPr>
          <w:highlight w:val="yellow"/>
        </w:rPr>
        <w:t xml:space="preserve">and </w:t>
      </w:r>
      <w:r w:rsidR="008F52D5">
        <w:rPr>
          <w:highlight w:val="yellow"/>
        </w:rPr>
        <w:t xml:space="preserve">possibly DOM </w:t>
      </w:r>
      <w:r w:rsidR="00B53949" w:rsidRPr="008F52D5">
        <w:rPr>
          <w:highlight w:val="yellow"/>
        </w:rPr>
        <w:t>use</w:t>
      </w:r>
      <w:r w:rsidR="008F52D5" w:rsidRPr="008F52D5">
        <w:rPr>
          <w:highlight w:val="yellow"/>
        </w:rPr>
        <w:t>?</w:t>
      </w:r>
      <w:r w:rsidR="00B53949">
        <w:t xml:space="preserve"> that alter the characteristics of the DOM pool in </w:t>
      </w:r>
      <w:r w:rsidR="00C2260A">
        <w:t>buried versus open</w:t>
      </w:r>
      <w:r w:rsidR="00B53949">
        <w:t xml:space="preserve"> reaches</w:t>
      </w:r>
      <w:r>
        <w:t>.</w:t>
      </w:r>
    </w:p>
    <w:p w14:paraId="473A911B" w14:textId="7696B6B1" w:rsidR="00564163" w:rsidRDefault="00C2260A">
      <w:r>
        <w:t>Patterns in Carbon Use – Extracellular Enzyme Activities</w:t>
      </w:r>
      <w:r w:rsidR="00A4156E">
        <w:t xml:space="preserve"> (EEA)</w:t>
      </w:r>
    </w:p>
    <w:p w14:paraId="2E65F4CC" w14:textId="04D6FD1F"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greater POX 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r w:rsidR="000E3C43">
        <w:t xml:space="preserve"> that suggest more recalcitrant carbon.  This </w:t>
      </w:r>
      <w:r w:rsidR="004D48C0">
        <w:t>suggest</w:t>
      </w:r>
      <w:r w:rsidR="00F1744C">
        <w:t>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7ECB755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they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temporally variable DOM pool,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15691B35" w:rsidR="00B21FB4" w:rsidRDefault="00CF7ED3">
      <w:r w:rsidRPr="0029475B">
        <w:t>Although</w:t>
      </w:r>
      <w:r>
        <w:t xml:space="preserve"> some EEA metrics did not conform to the DOM characteristics, others did.  In our streams, </w:t>
      </w:r>
      <w:commentRangeStart w:id="103"/>
      <w:commentRangeStart w:id="104"/>
      <w:commentRangeStart w:id="105"/>
      <w:commentRangeStart w:id="106"/>
      <w:commentRangeStart w:id="107"/>
      <w:r>
        <w:t>N-acquiring enzymes</w:t>
      </w:r>
      <w:commentRangeEnd w:id="103"/>
      <w:r>
        <w:rPr>
          <w:rStyle w:val="CommentReference"/>
        </w:rPr>
        <w:commentReference w:id="103"/>
      </w:r>
      <w:commentRangeEnd w:id="104"/>
      <w:r>
        <w:rPr>
          <w:rStyle w:val="CommentReference"/>
        </w:rPr>
        <w:commentReference w:id="104"/>
      </w:r>
      <w:commentRangeEnd w:id="105"/>
      <w:r>
        <w:rPr>
          <w:rStyle w:val="CommentReference"/>
        </w:rPr>
        <w:commentReference w:id="105"/>
      </w:r>
      <w:commentRangeEnd w:id="106"/>
      <w:r>
        <w:rPr>
          <w:rStyle w:val="CommentReference"/>
        </w:rPr>
        <w:commentReference w:id="106"/>
      </w:r>
      <w:r>
        <w:t xml:space="preserve"> h</w:t>
      </w:r>
      <w:commentRangeEnd w:id="107"/>
      <w:r w:rsidR="0029475B">
        <w:rPr>
          <w:rStyle w:val="CommentReference"/>
        </w:rPr>
        <w:commentReference w:id="107"/>
      </w:r>
      <w:r>
        <w:t>ad the lowest abundance in the spring, coincident with higher quality algal DOM, and highest values in summer and autumn, when overall chlorophyll is low and the system is dominated by lower quality FBOM and CBOM standing stocks respectively.  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NO3- or NH4</w:t>
      </w:r>
      <w:r>
        <w:t>+</w:t>
      </w:r>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p>
    <w:p w14:paraId="2DCC2994" w14:textId="0C63DFDF" w:rsidR="00F1140B" w:rsidRDefault="004943B2">
      <w:r>
        <w:t xml:space="preserve">Patterns in Carbon Use </w:t>
      </w:r>
      <w:r w:rsidR="00A6224B">
        <w:t>–</w:t>
      </w:r>
      <w:r>
        <w:t xml:space="preserve"> </w:t>
      </w:r>
      <w:r w:rsidR="00A67D45">
        <w:t>NDS</w:t>
      </w:r>
    </w:p>
    <w:p w14:paraId="02B7E156" w14:textId="1F4EB47F" w:rsidR="00A67D45" w:rsidRDefault="00A67D45">
      <w:r>
        <w:t>We assessed overall carbon limitation in autumn and spring and 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w:t>
      </w:r>
      <w:r w:rsidR="006A7291">
        <w:t xml:space="preserve">may </w:t>
      </w:r>
      <w:r w:rsidR="00B21FB4">
        <w:t xml:space="preserve">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r w:rsidR="006A7291">
        <w:t xml:space="preserve">which is supported by the </w:t>
      </w:r>
      <w:r w:rsidR="00300EB4">
        <w:t>DOM optical properties</w:t>
      </w:r>
      <w:r w:rsidR="00EB6EBE">
        <w:t>.  Total DOC concentration did not vary between seasons</w:t>
      </w:r>
      <w:r w:rsidR="007E449A">
        <w:t xml:space="preserve"> (data not shown)</w:t>
      </w:r>
      <w:r w:rsidR="00EB6EBE">
        <w:t xml:space="preserve">, suggesting that the </w:t>
      </w:r>
      <w:commentRangeStart w:id="108"/>
      <w:r w:rsidR="00EB6EBE">
        <w:t xml:space="preserve">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commentRangeEnd w:id="108"/>
      <w:r w:rsidR="00155107">
        <w:rPr>
          <w:rStyle w:val="CommentReference"/>
        </w:rPr>
        <w:commentReference w:id="108"/>
      </w:r>
      <w:r w:rsidR="00EB6EBE">
        <w:t xml:space="preserve"> </w:t>
      </w:r>
      <w:r w:rsidR="00B21FB4">
        <w:t>The 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1C5776E9"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reasonably 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2AFAF41D" w:rsidR="00430256" w:rsidRDefault="008F52D5">
      <w:r>
        <w:t xml:space="preserve">Although we hypothesized different responses to </w:t>
      </w:r>
      <w:r w:rsidR="006A7291">
        <w:t xml:space="preserve">the different </w:t>
      </w:r>
      <w:r>
        <w:t xml:space="preserve">carbon </w:t>
      </w:r>
      <w:r w:rsidR="006A7291">
        <w:t xml:space="preserve">types </w:t>
      </w:r>
      <w:r>
        <w:t>in the NDS arrays, b</w:t>
      </w:r>
      <w:r w:rsidR="00430256">
        <w:t xml:space="preserve">iofilms responded the same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2CE43AAA" w:rsidR="00F62BD7" w:rsidRDefault="00F62BD7">
      <w:commentRangeStart w:id="109"/>
      <w:commentRangeStart w:id="110"/>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t>
      </w:r>
      <w:r w:rsidR="00300EB4">
        <w:t xml:space="preserve">between the carbon response and any other environmental metric </w:t>
      </w:r>
      <w:r>
        <w:t xml:space="preserve">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environmental data collected</w:t>
      </w:r>
      <w:r w:rsidR="00741415">
        <w:t>,</w:t>
      </w:r>
      <w:r w:rsidR="00CD2751">
        <w:t xml:space="preserve"> </w:t>
      </w:r>
      <w:r>
        <w:t xml:space="preserve">despite the NDS response being consistent with the spatio-temporal patterns of DOM </w:t>
      </w:r>
      <w:r w:rsidR="00AA3795">
        <w:t xml:space="preserve">quality </w:t>
      </w:r>
      <w:r w:rsidR="002C23B0">
        <w:t>and EEA</w:t>
      </w:r>
      <w:r w:rsidR="00741415">
        <w:t>,</w:t>
      </w:r>
      <w:r w:rsidR="002C23B0">
        <w:t xml:space="preserve"> may reflect a significant difference in the carbon sources we used for the NDS.  We used very simple carbon sources with respect 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w:t>
      </w:r>
      <w:r w:rsidR="00741415">
        <w:t xml:space="preserve">in </w:t>
      </w:r>
      <w:r w:rsidR="002C23B0">
        <w:t>streams.</w:t>
      </w:r>
      <w:r w:rsidR="00D62789">
        <w:t xml:space="preserve">  </w:t>
      </w:r>
      <w:commentRangeEnd w:id="109"/>
      <w:r w:rsidR="006A7291">
        <w:rPr>
          <w:rStyle w:val="CommentReference"/>
        </w:rPr>
        <w:commentReference w:id="109"/>
      </w:r>
      <w:commentRangeEnd w:id="110"/>
      <w:r w:rsidR="00F20A54">
        <w:rPr>
          <w:rStyle w:val="CommentReference"/>
        </w:rPr>
        <w:commentReference w:id="110"/>
      </w:r>
      <w:r w:rsidR="00D62789">
        <w:t>Overall, these results suggest that spatio-temporal variation in biofilm carbon use patterns are related primarily to seasonal changes in the DOM pool and secondarily to reach scale patterns such as stream burial</w:t>
      </w:r>
      <w:r w:rsidR="008F52D5">
        <w:t xml:space="preserve"> that can alter the microbial effort to acquire different carbon sources</w:t>
      </w:r>
      <w:r w:rsidR="00D62789">
        <w:t>.   Differential carbon use in an urban stream continuum can have consequences for biogeochemical cycling of other nutrients a</w:t>
      </w:r>
      <w:r w:rsidR="008F52D5">
        <w:t xml:space="preserve">nd for downstream export of DOM, </w:t>
      </w:r>
      <w:r w:rsidR="00D62789">
        <w:t>nutrients</w:t>
      </w:r>
      <w:r w:rsidR="008F52D5">
        <w:t>, and inorganic carbon</w:t>
      </w:r>
      <w:r w:rsidR="00D62789">
        <w:t>.</w:t>
      </w:r>
      <w:r w:rsidR="008F52D5">
        <w:t xml:space="preserve">  </w:t>
      </w:r>
    </w:p>
    <w:p w14:paraId="1171DFDC" w14:textId="77777777" w:rsidR="00C92F3E" w:rsidRDefault="00F20A54">
      <w:pPr>
        <w:sectPr w:rsidR="00C92F3E" w:rsidSect="00D1248D">
          <w:pgSz w:w="12240" w:h="15840"/>
          <w:pgMar w:top="1440" w:right="1440" w:bottom="1440" w:left="1440" w:header="720" w:footer="720" w:gutter="0"/>
          <w:lnNumType w:countBy="1" w:restart="continuous"/>
          <w:cols w:space="720"/>
          <w:docGrid w:linePitch="360"/>
        </w:sectPr>
      </w:pPr>
      <w:r>
        <w:rPr>
          <w:rStyle w:val="CommentReference"/>
        </w:rPr>
        <w:commentReference w:id="111"/>
      </w:r>
    </w:p>
    <w:p w14:paraId="2044BA13" w14:textId="77777777" w:rsidR="00677634" w:rsidRDefault="00677634">
      <w:r>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112"/>
      <w:r>
        <w:t xml:space="preserve">This research was supported by EPA NNEMS Award 2010-309, the NSF Graduate Research Fellowship Program under Grant No. DGE1144243, NSF Awards DBI 0640300 and CBET 1058502, NASA grant NASA NNX11AM28G, Maryland Sea Grant Awards SA7528085-U, R/WS-2 and </w:t>
      </w:r>
      <w:commentRangeStart w:id="113"/>
      <w:r>
        <w:t>NA05OAR4171042</w:t>
      </w:r>
      <w:commentRangeEnd w:id="113"/>
      <w:r w:rsidR="00C31D90">
        <w:rPr>
          <w:rStyle w:val="CommentReference"/>
        </w:rPr>
        <w:commentReference w:id="113"/>
      </w:r>
      <w:r>
        <w:t>.</w:t>
      </w:r>
      <w:commentRangeEnd w:id="112"/>
      <w:r>
        <w:rPr>
          <w:rStyle w:val="CommentReference"/>
        </w:rPr>
        <w:commentReference w:id="112"/>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bookmarkStart w:id="114" w:name="_GoBack"/>
      <w:bookmarkEnd w:id="114"/>
    </w:p>
    <w:p w14:paraId="06985B84" w14:textId="77777777" w:rsidR="00677634" w:rsidRDefault="00677634">
      <w:r>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5C07ABA6" w14:textId="44236E7F" w:rsidR="00222011" w:rsidRDefault="00222011" w:rsidP="00E65E40">
      <w:r>
        <w:t>Kaushal, SS and KT Belt. 2012. The urban watershed continuum: evolving spatial and temporal dimensions. Urban Ecosystems 15:409-435.</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C19C0F0" w14:textId="2F9DED61" w:rsidR="00C85291" w:rsidRDefault="00C85291" w:rsidP="00D76225">
      <w:r>
        <w:t>Meyer, JL and RT Edwards. 1990. Ecosystem metabolism and turnover of organic carbon along a blackwater river continuum. Ecology 71:668-677</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3C274103" w14:textId="39ED3A78" w:rsidR="000A2E66" w:rsidRDefault="000A2E66" w:rsidP="000A2E66">
      <w:r>
        <w:t xml:space="preserve">Sinsabaugh RL, </w:t>
      </w:r>
      <w:ins w:id="115" w:author="Hill, Brian" w:date="2016-09-07T14:09:00Z">
        <w:r w:rsidR="001A210C">
          <w:t xml:space="preserve">Follstad </w:t>
        </w:r>
      </w:ins>
      <w:r>
        <w:t>Shah JJ</w:t>
      </w:r>
      <w:del w:id="116" w:author="Hill, Brian" w:date="2016-09-07T14:09:00Z">
        <w:r w:rsidDel="001A210C">
          <w:delText>F</w:delText>
        </w:r>
      </w:del>
      <w:r>
        <w:t xml:space="preserve"> (2011) Ecoenzymatic stoichiometry of recalcitrant organic matter decomposition: the growth rate hypothesis in reverse. Biogeochemistry 102(1–3):31–43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1E5507">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Clay Arango" w:date="2016-09-06T13:23:00Z" w:initials="CA">
    <w:p w14:paraId="4CF2E21F" w14:textId="555D9F59" w:rsidR="00D1248D" w:rsidRDefault="00D1248D">
      <w:pPr>
        <w:pStyle w:val="CommentText"/>
      </w:pPr>
      <w:r>
        <w:rPr>
          <w:rStyle w:val="CommentReference"/>
        </w:rPr>
        <w:annotationRef/>
      </w:r>
      <w:r>
        <w:t>Please update as needed</w:t>
      </w:r>
    </w:p>
  </w:comment>
  <w:comment w:id="40" w:author="Pennino, Michael" w:date="2016-09-29T11:15:00Z" w:initials="PM">
    <w:p w14:paraId="06777610" w14:textId="6F1AC704" w:rsidR="00A20B94" w:rsidRDefault="00A20B94">
      <w:pPr>
        <w:pStyle w:val="CommentText"/>
      </w:pPr>
      <w:r>
        <w:rPr>
          <w:rStyle w:val="CommentReference"/>
        </w:rPr>
        <w:annotationRef/>
      </w:r>
      <w:r w:rsidR="001273FD">
        <w:rPr>
          <w:rStyle w:val="CommentReference"/>
        </w:rPr>
        <w:t>Maybe add the Meyer 1994 citation here as well</w:t>
      </w:r>
    </w:p>
  </w:comment>
  <w:comment w:id="41" w:author="Pennino, Michael" w:date="2016-09-29T11:36:00Z" w:initials="PM">
    <w:p w14:paraId="60E50962" w14:textId="3DB065C1" w:rsidR="001273FD" w:rsidRDefault="001273FD">
      <w:pPr>
        <w:pStyle w:val="CommentText"/>
      </w:pPr>
      <w:r>
        <w:rPr>
          <w:rStyle w:val="CommentReference"/>
        </w:rPr>
        <w:annotationRef/>
      </w:r>
      <w:r>
        <w:t xml:space="preserve">I </w:t>
      </w:r>
      <w:r w:rsidR="006A371E">
        <w:t>think it would be helpful to add some details and citations on</w:t>
      </w:r>
      <w:r>
        <w:t xml:space="preserve"> what this is </w:t>
      </w:r>
      <w:r w:rsidR="006A371E">
        <w:t>and how it has been used before</w:t>
      </w:r>
      <w:r w:rsidR="008B1C61">
        <w:t xml:space="preserve"> (like what is written below in methods)</w:t>
      </w:r>
      <w:r w:rsidR="006A371E">
        <w:t xml:space="preserve">.   </w:t>
      </w:r>
    </w:p>
    <w:p w14:paraId="64DCFC6D" w14:textId="77777777" w:rsidR="006A371E" w:rsidRDefault="006A371E">
      <w:pPr>
        <w:pStyle w:val="CommentText"/>
      </w:pPr>
    </w:p>
    <w:p w14:paraId="25C18D0B" w14:textId="051A0605" w:rsidR="006A371E" w:rsidRDefault="006A371E">
      <w:pPr>
        <w:pStyle w:val="CommentText"/>
      </w:pPr>
      <w:r>
        <w:t xml:space="preserve">And it would probably be good to give some brief background on how fluorescence techniques are used for organic matter characterization. </w:t>
      </w:r>
    </w:p>
    <w:p w14:paraId="3B645918" w14:textId="77777777" w:rsidR="006A371E" w:rsidRDefault="006A371E">
      <w:pPr>
        <w:pStyle w:val="CommentText"/>
      </w:pPr>
    </w:p>
    <w:p w14:paraId="7A971A6C" w14:textId="2B74E923" w:rsidR="006A371E" w:rsidRDefault="006A371E">
      <w:pPr>
        <w:pStyle w:val="CommentText"/>
      </w:pPr>
      <w:r>
        <w:t xml:space="preserve">This way there will be more context for the hypotheses below. </w:t>
      </w:r>
    </w:p>
  </w:comment>
  <w:comment w:id="42" w:author="Pennino, Michael" w:date="2016-09-29T11:30:00Z" w:initials="PM">
    <w:p w14:paraId="7196A538" w14:textId="12213C4F" w:rsidR="001273FD" w:rsidRDefault="001273FD">
      <w:pPr>
        <w:pStyle w:val="CommentText"/>
      </w:pPr>
      <w:r>
        <w:rPr>
          <w:rStyle w:val="CommentReference"/>
        </w:rPr>
        <w:annotationRef/>
      </w:r>
      <w:r>
        <w:t xml:space="preserve">I think here or in previous paragraph higher vs. lower quality DOM should be more specifically defined. </w:t>
      </w:r>
    </w:p>
  </w:comment>
  <w:comment w:id="43" w:author="Pennino, Michael" w:date="2016-09-29T11:33:00Z" w:initials="PM">
    <w:p w14:paraId="02835959" w14:textId="040905AD" w:rsidR="001273FD" w:rsidRDefault="001273FD">
      <w:pPr>
        <w:pStyle w:val="CommentText"/>
      </w:pPr>
      <w:r>
        <w:rPr>
          <w:rStyle w:val="CommentReference"/>
        </w:rPr>
        <w:annotationRef/>
      </w:r>
      <w:r>
        <w:t xml:space="preserve">I think you also need to briefly explain here why spring is expected have more algal production than other months (e.g. because no leaves on trees yet, </w:t>
      </w:r>
      <w:r w:rsidR="008B1C61">
        <w:t>thus receives</w:t>
      </w:r>
      <w:r>
        <w:t xml:space="preserve"> </w:t>
      </w:r>
      <w:r w:rsidR="008B1C61">
        <w:t xml:space="preserve">direct sunlight and </w:t>
      </w:r>
      <w:r>
        <w:t xml:space="preserve">warm enough for algal growth).  </w:t>
      </w:r>
    </w:p>
  </w:comment>
  <w:comment w:id="44" w:author="Pennino, Michael" w:date="2016-09-29T11:42:00Z" w:initials="PM">
    <w:p w14:paraId="4D3E59FE" w14:textId="07845609" w:rsidR="006A371E" w:rsidRDefault="006A371E">
      <w:pPr>
        <w:pStyle w:val="CommentText"/>
      </w:pPr>
      <w:r>
        <w:rPr>
          <w:rStyle w:val="CommentReference"/>
        </w:rPr>
        <w:annotationRef/>
      </w:r>
      <w:r>
        <w:t xml:space="preserve">Also, it maybe be helpful to add a sentence in the previous paragraph describing how low quality vs. high quality DOM is more easily broken down by microbes, so that it is more clear why more recalcitrant or low quality DOM would make the stream carbon limited.  </w:t>
      </w:r>
    </w:p>
  </w:comment>
  <w:comment w:id="48" w:author="Pennino, Michael" w:date="2016-09-29T12:02:00Z" w:initials="PM">
    <w:p w14:paraId="36AD1E89" w14:textId="72826087" w:rsidR="00D97269" w:rsidRDefault="00D97269">
      <w:pPr>
        <w:pStyle w:val="CommentText"/>
      </w:pPr>
      <w:r>
        <w:rPr>
          <w:rStyle w:val="CommentReference"/>
        </w:rPr>
        <w:annotationRef/>
      </w:r>
      <w:r>
        <w:t xml:space="preserve">I’m not sure what information you are looking for here.  They were measured using </w:t>
      </w:r>
      <w:r w:rsidR="008B1C61">
        <w:t>a:</w:t>
      </w:r>
    </w:p>
    <w:p w14:paraId="660F5CCC" w14:textId="77777777" w:rsidR="00715712" w:rsidRDefault="00715712">
      <w:pPr>
        <w:pStyle w:val="CommentText"/>
      </w:pPr>
    </w:p>
    <w:p w14:paraId="2665CC29" w14:textId="77777777" w:rsidR="00715712" w:rsidRDefault="00715712" w:rsidP="00715712">
      <w:pPr>
        <w:autoSpaceDE w:val="0"/>
        <w:autoSpaceDN w:val="0"/>
        <w:adjustRightInd w:val="0"/>
        <w:spacing w:after="0" w:line="240" w:lineRule="auto"/>
        <w:rPr>
          <w:rFonts w:ascii="AdvPTimes" w:hAnsi="AdvPTimes" w:cs="AdvPTimes"/>
          <w:sz w:val="20"/>
          <w:szCs w:val="20"/>
        </w:rPr>
      </w:pPr>
      <w:r>
        <w:rPr>
          <w:rFonts w:ascii="AdvPTimes" w:hAnsi="AdvPTimes" w:cs="AdvPTimes"/>
          <w:sz w:val="20"/>
          <w:szCs w:val="20"/>
        </w:rPr>
        <w:t>Fluoromax-4 spectrofluorometer (Jobin–</w:t>
      </w:r>
    </w:p>
    <w:p w14:paraId="57196405" w14:textId="2A55F92B" w:rsidR="00715712" w:rsidRDefault="00715712" w:rsidP="00715712">
      <w:pPr>
        <w:pStyle w:val="CommentText"/>
      </w:pPr>
      <w:r>
        <w:rPr>
          <w:rFonts w:ascii="AdvPTimes" w:hAnsi="AdvPTimes" w:cs="AdvPTimes"/>
        </w:rPr>
        <w:t>Yvon Horiba)</w:t>
      </w:r>
    </w:p>
    <w:p w14:paraId="5759D9D0" w14:textId="77777777" w:rsidR="00D97269" w:rsidRDefault="00D97269">
      <w:pPr>
        <w:pStyle w:val="CommentText"/>
      </w:pPr>
    </w:p>
    <w:p w14:paraId="2F5FBF47" w14:textId="56E6ECAF" w:rsidR="00D97269" w:rsidRDefault="00D97269">
      <w:pPr>
        <w:pStyle w:val="CommentText"/>
      </w:pPr>
      <w:r>
        <w:t>We could</w:t>
      </w:r>
      <w:r w:rsidR="00715712">
        <w:t xml:space="preserve"> also</w:t>
      </w:r>
      <w:r>
        <w:t xml:space="preserve"> possibly say that the instrument correction, blank subtraction, etc. and the calculation of each EEMs metric w</w:t>
      </w:r>
      <w:r w:rsidR="008B1C61">
        <w:t xml:space="preserve">as done using MATLAB software, but not sure if that is necessary. </w:t>
      </w:r>
    </w:p>
  </w:comment>
  <w:comment w:id="68" w:author="Pennino, Michael" w:date="2016-09-29T12:10:00Z" w:initials="PM">
    <w:p w14:paraId="70623CDB" w14:textId="3ADA474E" w:rsidR="00715712" w:rsidRDefault="00715712">
      <w:pPr>
        <w:pStyle w:val="CommentText"/>
      </w:pPr>
      <w:r>
        <w:rPr>
          <w:rStyle w:val="CommentReference"/>
        </w:rPr>
        <w:annotationRef/>
      </w:r>
      <w:r>
        <w:t xml:space="preserve">Does a ratio &gt; 0.5 mean more recalcitrant but a ration &lt; 0.5 mean more labile DOM? </w:t>
      </w:r>
    </w:p>
  </w:comment>
  <w:comment w:id="84" w:author="Pennino, Michael" w:date="2016-09-29T17:28:00Z" w:initials="PM">
    <w:p w14:paraId="4DB82F83" w14:textId="7BD2E5C4" w:rsidR="00DC0D60" w:rsidRDefault="00DC0D60">
      <w:pPr>
        <w:pStyle w:val="CommentText"/>
      </w:pPr>
      <w:r>
        <w:rPr>
          <w:rStyle w:val="CommentReference"/>
        </w:rPr>
        <w:annotationRef/>
      </w:r>
      <w:r>
        <w:t xml:space="preserve">May want to also point out that this ratio was always less than 1 except for the buried reach in the spring, which indicates the humic content was dominating most of the time, since this is brought up in the discussion.  </w:t>
      </w:r>
    </w:p>
  </w:comment>
  <w:comment w:id="86" w:author="Pennino, Michael" w:date="2016-09-29T14:10:00Z" w:initials="PM">
    <w:p w14:paraId="3E587620" w14:textId="47E3DB9A" w:rsidR="00D9571E" w:rsidRDefault="00D9571E">
      <w:pPr>
        <w:pStyle w:val="CommentText"/>
      </w:pPr>
      <w:r>
        <w:rPr>
          <w:rStyle w:val="CommentReference"/>
        </w:rPr>
        <w:annotationRef/>
      </w:r>
      <w:r>
        <w:t xml:space="preserve">Is this just during spring?  Or is this when </w:t>
      </w:r>
      <w:r w:rsidR="008B1C61">
        <w:t xml:space="preserve">you </w:t>
      </w:r>
      <w:r>
        <w:t xml:space="preserve">combine all seasons and compare reaches?  </w:t>
      </w:r>
    </w:p>
  </w:comment>
  <w:comment w:id="87" w:author="Pennino, Michael" w:date="2016-09-29T14:18:00Z" w:initials="PM">
    <w:p w14:paraId="4CF6C180" w14:textId="6AA2B2B5" w:rsidR="00D9571E" w:rsidRDefault="00D9571E">
      <w:pPr>
        <w:pStyle w:val="CommentText"/>
      </w:pPr>
      <w:r>
        <w:rPr>
          <w:rStyle w:val="CommentReference"/>
        </w:rPr>
        <w:annotationRef/>
      </w:r>
      <w:r>
        <w:t xml:space="preserve">Looks like NRR is higher in the fall for both buried and open reaches.  Is this correct? </w:t>
      </w:r>
    </w:p>
  </w:comment>
  <w:comment w:id="89" w:author="Pennino, Michael" w:date="2016-09-29T14:21:00Z" w:initials="PM">
    <w:p w14:paraId="15BA1818" w14:textId="225946D8" w:rsidR="00BF3255" w:rsidRDefault="00BF3255">
      <w:pPr>
        <w:pStyle w:val="CommentText"/>
      </w:pPr>
      <w:r>
        <w:rPr>
          <w:rStyle w:val="CommentReference"/>
        </w:rPr>
        <w:annotationRef/>
      </w:r>
      <w:r>
        <w:t xml:space="preserve">Should this be added here?  Otherwise it reads like you are looking just at the relationship between CBOM and FBOM.  </w:t>
      </w:r>
    </w:p>
  </w:comment>
  <w:comment w:id="92" w:author="Hill, Brian" w:date="2016-09-08T14:50:00Z" w:initials="HB">
    <w:p w14:paraId="3B99E8E1" w14:textId="343E57B4" w:rsidR="003D6AAE" w:rsidRDefault="003D6AAE">
      <w:pPr>
        <w:pStyle w:val="CommentText"/>
      </w:pPr>
      <w:r>
        <w:rPr>
          <w:rStyle w:val="CommentReference"/>
        </w:rPr>
        <w:annotationRef/>
      </w:r>
      <w:r>
        <w:t>I’m missing the direct link between POM seasonality in Jake’s paper and DOM. I get there is a link, but it needs to be explained more—what evidence?</w:t>
      </w:r>
    </w:p>
  </w:comment>
  <w:comment w:id="93" w:author="Pennino, Michael" w:date="2016-09-29T16:59:00Z" w:initials="PM">
    <w:p w14:paraId="23B9013F" w14:textId="54E863CC" w:rsidR="006C0AB7" w:rsidRDefault="006C0AB7">
      <w:pPr>
        <w:pStyle w:val="CommentText"/>
      </w:pPr>
      <w:r>
        <w:rPr>
          <w:rStyle w:val="CommentReference"/>
        </w:rPr>
        <w:annotationRef/>
      </w:r>
      <w:r>
        <w:t xml:space="preserve">This is a nice paragraph </w:t>
      </w:r>
    </w:p>
  </w:comment>
  <w:comment w:id="94" w:author="Pennino, Michael" w:date="2016-09-29T14:29:00Z" w:initials="PM">
    <w:p w14:paraId="0CC16C86" w14:textId="080F9ECE" w:rsidR="00BF3255" w:rsidRDefault="00BF3255">
      <w:pPr>
        <w:pStyle w:val="CommentText"/>
      </w:pPr>
      <w:r>
        <w:rPr>
          <w:rStyle w:val="CommentReference"/>
        </w:rPr>
        <w:annotationRef/>
      </w:r>
      <w:r>
        <w:t>Can you add here that the results of this study support that there are heterotrophic biofilms in our urban study streams?  Or cite that they are typical in urban streams</w:t>
      </w:r>
      <w:r w:rsidR="008B1C61">
        <w:t>.</w:t>
      </w:r>
    </w:p>
  </w:comment>
  <w:comment w:id="95" w:author="Pennino, Michael" w:date="2016-09-29T14:31:00Z" w:initials="PM">
    <w:p w14:paraId="70FC0428" w14:textId="66A0837D" w:rsidR="00A714C6" w:rsidRDefault="00A714C6">
      <w:pPr>
        <w:pStyle w:val="CommentText"/>
      </w:pPr>
      <w:r>
        <w:rPr>
          <w:rStyle w:val="CommentReference"/>
        </w:rPr>
        <w:annotationRef/>
      </w:r>
      <w:r>
        <w:t>In the results section on Carbon Limitation above, can you add a sentence to summarize the results.  Because I did a quick read through and it is hard to see where it says that there is systemic carbon limitation in all reaches and seasons.  Maybe as a topic sentence above you can just say something like “Our results suggest there is systemic carbon limitations in all reaches and seasons.”</w:t>
      </w:r>
    </w:p>
  </w:comment>
  <w:comment w:id="96" w:author="Pennino, Michael" w:date="2016-09-29T16:49:00Z" w:initials="PM">
    <w:p w14:paraId="629F516B" w14:textId="28709423" w:rsidR="00B2571C" w:rsidRDefault="00B2571C">
      <w:pPr>
        <w:pStyle w:val="CommentText"/>
      </w:pPr>
      <w:r>
        <w:rPr>
          <w:rStyle w:val="CommentReference"/>
        </w:rPr>
        <w:annotationRef/>
      </w:r>
      <w:r>
        <w:t xml:space="preserve">I added this because it was hard to tell you are referring to this current study or some other work. </w:t>
      </w:r>
    </w:p>
  </w:comment>
  <w:comment w:id="99" w:author="Pennino, Michael" w:date="2016-09-29T16:51:00Z" w:initials="PM">
    <w:p w14:paraId="141F143D" w14:textId="4D4F98C2" w:rsidR="00B2571C" w:rsidRDefault="00B2571C">
      <w:pPr>
        <w:pStyle w:val="CommentText"/>
      </w:pPr>
      <w:r>
        <w:rPr>
          <w:rStyle w:val="CommentReference"/>
        </w:rPr>
        <w:annotationRef/>
      </w:r>
      <w:r>
        <w:t>It think it should be pointed out that this was largely driven by differences in the fall where the open reaches would be receiving and retaining more leaf derived rec</w:t>
      </w:r>
      <w:r w:rsidR="008B1C61">
        <w:t>alcitrant organic matter whereas</w:t>
      </w:r>
      <w:r>
        <w:t xml:space="preserve"> the buried streams which are channelized would not as easily retain this type of organic matter.  Thus the open reaches have greater HIX in the fall.  But in the summer the HIX is lower in the open reac</w:t>
      </w:r>
      <w:r w:rsidR="008B1C61">
        <w:t xml:space="preserve">hes, which is likely due to autochthonous </w:t>
      </w:r>
      <w:r>
        <w:t xml:space="preserve">labile OM from algae being produced in the open reaches through GGP, but not in the buried reaches.  </w:t>
      </w:r>
    </w:p>
  </w:comment>
  <w:comment w:id="100" w:author="Pennino, Michael" w:date="2016-09-29T16:56:00Z" w:initials="PM">
    <w:p w14:paraId="63D209F1" w14:textId="5948EECD" w:rsidR="00B2571C" w:rsidRDefault="00B2571C">
      <w:pPr>
        <w:pStyle w:val="CommentText"/>
      </w:pPr>
      <w:r>
        <w:rPr>
          <w:rStyle w:val="CommentReference"/>
        </w:rPr>
        <w:annotationRef/>
      </w:r>
      <w:r>
        <w:t xml:space="preserve">I’m a little confused by what you are trying to say with this sentence.  </w:t>
      </w:r>
    </w:p>
    <w:p w14:paraId="3AE75F89" w14:textId="77777777" w:rsidR="00B2571C" w:rsidRDefault="00B2571C">
      <w:pPr>
        <w:pStyle w:val="CommentText"/>
      </w:pPr>
    </w:p>
    <w:p w14:paraId="671C80D6" w14:textId="1EF4E738" w:rsidR="00B2571C" w:rsidRDefault="00B2571C">
      <w:pPr>
        <w:pStyle w:val="CommentText"/>
      </w:pPr>
      <w:r>
        <w:t>Instead of assuming, can’t you report what the data shows here about whether the HIX at the top vs. bottom of t</w:t>
      </w:r>
      <w:r w:rsidR="008B1C61">
        <w:t xml:space="preserve">he buried reach is different?  </w:t>
      </w:r>
    </w:p>
  </w:comment>
  <w:comment w:id="101" w:author="Pennino, Michael" w:date="2016-09-29T17:25:00Z" w:initials="PM">
    <w:p w14:paraId="23380A73" w14:textId="69FAF3BC" w:rsidR="00166574" w:rsidRDefault="00DC0D60">
      <w:pPr>
        <w:pStyle w:val="CommentText"/>
      </w:pPr>
      <w:r>
        <w:rPr>
          <w:rStyle w:val="CommentReference"/>
        </w:rPr>
        <w:annotationRef/>
      </w:r>
      <w:r>
        <w:t>I</w:t>
      </w:r>
      <w:r w:rsidR="00166574">
        <w:t xml:space="preserve"> </w:t>
      </w:r>
      <w:r>
        <w:t>didn’t</w:t>
      </w:r>
      <w:r w:rsidR="008B1C61">
        <w:t xml:space="preserve"> quite</w:t>
      </w:r>
      <w:r>
        <w:t xml:space="preserve"> notice where </w:t>
      </w:r>
      <w:r w:rsidR="00166574">
        <w:t>the</w:t>
      </w:r>
      <w:r>
        <w:t xml:space="preserve"> result</w:t>
      </w:r>
      <w:r w:rsidR="00166574">
        <w:t>s</w:t>
      </w:r>
      <w:r>
        <w:t xml:space="preserve"> show this.  </w:t>
      </w:r>
      <w:r w:rsidR="00166574">
        <w:t xml:space="preserve">Even if there is more effort in buried reaches to degrade recalcitrant material, wouldn’t the labile organic matter still be preferentially degraded first?  </w:t>
      </w:r>
    </w:p>
    <w:p w14:paraId="75F17C8C" w14:textId="77777777" w:rsidR="00166574" w:rsidRDefault="00166574">
      <w:pPr>
        <w:pStyle w:val="CommentText"/>
      </w:pPr>
    </w:p>
    <w:p w14:paraId="022D7FCF" w14:textId="0F73B40B" w:rsidR="00DC0D60" w:rsidRDefault="00DC0D60">
      <w:pPr>
        <w:pStyle w:val="CommentText"/>
      </w:pPr>
      <w:r>
        <w:t xml:space="preserve">I would say that the higher P/H ratio in the spring buried reach is more likely due to a leaky sanitary sewer than a greater degradation of recalcitrant carbon sources. </w:t>
      </w:r>
      <w:r w:rsidR="00166574">
        <w:t xml:space="preserve"> But if the results suggest this and if there i</w:t>
      </w:r>
      <w:r w:rsidR="008B1C61">
        <w:t>s a citation you could use then</w:t>
      </w:r>
      <w:r w:rsidR="00166574">
        <w:t xml:space="preserve"> I suppose this could be suggested.  </w:t>
      </w:r>
      <w:r>
        <w:t xml:space="preserve"> </w:t>
      </w:r>
    </w:p>
  </w:comment>
  <w:comment w:id="102" w:author="Pennino, Michael" w:date="2016-09-29T17:03:00Z" w:initials="PM">
    <w:p w14:paraId="0225C82B" w14:textId="402BD99C" w:rsidR="006C0AB7" w:rsidRDefault="006C0AB7">
      <w:pPr>
        <w:pStyle w:val="CommentText"/>
      </w:pPr>
      <w:r>
        <w:rPr>
          <w:rStyle w:val="CommentReference"/>
        </w:rPr>
        <w:annotationRef/>
      </w:r>
      <w:r w:rsidR="00670F06">
        <w:t>Based on Huguet et al. 2009 it looks like when HIX is high BIX is low and vis versa</w:t>
      </w:r>
      <w:r w:rsidR="00166574">
        <w:t xml:space="preserve"> (Fig. 10, for example)</w:t>
      </w:r>
      <w:r w:rsidR="00670F06">
        <w:t xml:space="preserve">.  </w:t>
      </w:r>
      <w:r w:rsidR="008B1C61">
        <w:t>So, based on this,</w:t>
      </w:r>
      <w:r>
        <w:t xml:space="preserve"> I</w:t>
      </w:r>
      <w:r w:rsidR="00670F06">
        <w:t xml:space="preserve"> don’t</w:t>
      </w:r>
      <w:r>
        <w:t xml:space="preserve"> think you </w:t>
      </w:r>
      <w:r w:rsidR="00670F06">
        <w:t>can</w:t>
      </w:r>
      <w:r>
        <w:t xml:space="preserve"> simultaneously have both higher B</w:t>
      </w:r>
      <w:r w:rsidR="00670F06">
        <w:t>I</w:t>
      </w:r>
      <w:r>
        <w:t>X and higher HIX</w:t>
      </w:r>
      <w:r w:rsidR="00670F06">
        <w:t xml:space="preserve">.  Since high HIX means low autochthonous and high BIX means high autochthonous component.  </w:t>
      </w:r>
    </w:p>
    <w:p w14:paraId="35C93EA2" w14:textId="77777777" w:rsidR="00166574" w:rsidRDefault="00166574">
      <w:pPr>
        <w:pStyle w:val="CommentText"/>
      </w:pPr>
    </w:p>
    <w:p w14:paraId="4E6BD128" w14:textId="10C5DDBC" w:rsidR="00166574" w:rsidRDefault="00166574">
      <w:pPr>
        <w:pStyle w:val="CommentText"/>
      </w:pPr>
      <w:r>
        <w:t>However, my instincts say this should be true.  Since HIX measures the abundance of complex organic molecules and BIX measures the presence of autochthonous material, it seems like you could have inputs of both at same time</w:t>
      </w:r>
      <w:r w:rsidR="00C31D90">
        <w:t>.   So w</w:t>
      </w:r>
      <w:r>
        <w:t>e may need to do some further digging in the literature to support this.</w:t>
      </w:r>
      <w:r w:rsidR="00C31D90">
        <w:t xml:space="preserve">  Let me know if you want me to do that.  </w:t>
      </w:r>
      <w:r>
        <w:t xml:space="preserve">  </w:t>
      </w:r>
    </w:p>
  </w:comment>
  <w:comment w:id="103" w:author="Beaulieu, Jake" w:date="2016-08-12T10:34:00Z" w:initials="BJ">
    <w:p w14:paraId="4DAE8535" w14:textId="77777777" w:rsidR="00CF7ED3" w:rsidRDefault="00CF7ED3" w:rsidP="00CF7ED3">
      <w:pPr>
        <w:pStyle w:val="CommentText"/>
      </w:pPr>
      <w:r>
        <w:rPr>
          <w:rStyle w:val="CommentReference"/>
        </w:rPr>
        <w:annotationRef/>
      </w:r>
      <w:r>
        <w:t>But why are these patterns reflected in NACE?  More DIN available in the spring so they don’t need to extract it from organic sources?</w:t>
      </w:r>
    </w:p>
  </w:comment>
  <w:comment w:id="104" w:author="Clay Arango" w:date="2016-08-17T16:08:00Z" w:initials="CA">
    <w:p w14:paraId="3B39320C" w14:textId="77777777" w:rsidR="00CF7ED3" w:rsidRDefault="00CF7ED3" w:rsidP="00CF7ED3">
      <w:pPr>
        <w:pStyle w:val="CommentText"/>
      </w:pPr>
      <w:r>
        <w:rPr>
          <w:rStyle w:val="CommentReference"/>
        </w:rPr>
        <w:annotationRef/>
      </w:r>
      <w:r>
        <w:t>Does this work to explain and justify it better?</w:t>
      </w:r>
    </w:p>
  </w:comment>
  <w:comment w:id="105" w:author="Beaulieu, Jake" w:date="2016-08-23T16:37:00Z" w:initials="BJ">
    <w:p w14:paraId="1C41D080" w14:textId="77777777" w:rsidR="00CF7ED3" w:rsidRDefault="00CF7ED3" w:rsidP="00CF7ED3">
      <w:pPr>
        <w:pStyle w:val="CommentText"/>
      </w:pPr>
      <w:r>
        <w:rPr>
          <w:rStyle w:val="CommentReference"/>
        </w:rPr>
        <w:annotationRef/>
      </w:r>
      <w:r>
        <w:t>It is explained better, but I’m not sure we need to keep the result.</w:t>
      </w:r>
    </w:p>
  </w:comment>
  <w:comment w:id="106" w:author="Clay Arango" w:date="2016-08-25T16:23:00Z" w:initials="CA">
    <w:p w14:paraId="23E885AF" w14:textId="071CC0D5" w:rsidR="00CF7ED3" w:rsidRDefault="00CF7ED3" w:rsidP="00CF7ED3">
      <w:pPr>
        <w:pStyle w:val="CommentText"/>
      </w:pPr>
      <w:r>
        <w:rPr>
          <w:rStyle w:val="CommentReference"/>
        </w:rPr>
        <w:annotationRef/>
      </w:r>
      <w:r>
        <w:t>I’d like to leave it in for now to see what others think.  I like how it’s consistent with some of the EEM data showing a better DOM pool in the spring, and it’s an example of how the EEA and EEMs are at least somewhat consistent.  I brought the discussion of optical properties versus EEA closer to this paragraph to emphasize that some</w:t>
      </w:r>
      <w:r w:rsidR="007E449A">
        <w:t xml:space="preserve"> </w:t>
      </w:r>
      <w:r>
        <w:t>things do appear to be consistent with expectation</w:t>
      </w:r>
    </w:p>
  </w:comment>
  <w:comment w:id="107" w:author="Hill, Brian" w:date="2016-09-19T12:46:00Z" w:initials="HB">
    <w:p w14:paraId="05442C0C" w14:textId="40F77147" w:rsidR="0029475B" w:rsidRDefault="0029475B">
      <w:pPr>
        <w:pStyle w:val="CommentText"/>
      </w:pPr>
      <w:r>
        <w:rPr>
          <w:rStyle w:val="CommentReference"/>
        </w:rPr>
        <w:annotationRef/>
      </w:r>
      <w:r>
        <w:t>I agree with Clay, low N-acquiring EEA is an indicator of higher quality DOM. We see (and Sinsabaugh and Follstad Shah (2012 Ann Rev Ecol Evol Syst) report greater N acquiring activity with increasing C recalcitrance.</w:t>
      </w:r>
    </w:p>
  </w:comment>
  <w:comment w:id="108" w:author="Hill, Brian" w:date="2016-09-19T13:03:00Z" w:initials="HB">
    <w:p w14:paraId="134CCBBC" w14:textId="0430B960" w:rsidR="00155107" w:rsidRDefault="00155107">
      <w:pPr>
        <w:pStyle w:val="CommentText"/>
      </w:pPr>
      <w:r>
        <w:rPr>
          <w:rStyle w:val="CommentReference"/>
        </w:rPr>
        <w:annotationRef/>
      </w:r>
      <w:r>
        <w:t>We need to also consider soil DOM seepage as a more constant source of watershed recalcitrant DOC to the streams, rather than the pulse of leaves. This would be a more gradual decline in quantity that is supplemented by the more labile algal DOC in spring.</w:t>
      </w:r>
    </w:p>
  </w:comment>
  <w:comment w:id="109" w:author="Beaulieu, Jake" w:date="2016-08-31T08:56:00Z" w:initials="BJ">
    <w:p w14:paraId="2CA0E07B" w14:textId="692927F0" w:rsidR="006A7291" w:rsidRDefault="006A7291">
      <w:pPr>
        <w:pStyle w:val="CommentText"/>
      </w:pPr>
      <w:r>
        <w:rPr>
          <w:rStyle w:val="CommentReference"/>
        </w:rPr>
        <w:annotationRef/>
      </w:r>
      <w:r>
        <w:t>This stuff is all relevant, but may not be necessary.  I’m not sure this question will occur to a reviewer.  You might just skip to the main conclusions at this point.</w:t>
      </w:r>
    </w:p>
  </w:comment>
  <w:comment w:id="110" w:author="Hill, Brian" w:date="2016-09-19T13:14:00Z" w:initials="HB">
    <w:p w14:paraId="3CB73367" w14:textId="04DCD932" w:rsidR="00F20A54" w:rsidRDefault="00F20A54">
      <w:pPr>
        <w:pStyle w:val="CommentText"/>
      </w:pPr>
      <w:r>
        <w:rPr>
          <w:rStyle w:val="CommentReference"/>
        </w:rPr>
        <w:annotationRef/>
      </w:r>
      <w:r>
        <w:t>Jake raises a good point. Does this info provide additional insight to our interpretation of the data, or is it simply an observation? If it’s insight, we should include it, otherwise we should drop it. Your call.</w:t>
      </w:r>
    </w:p>
  </w:comment>
  <w:comment w:id="111" w:author="Hill, Brian" w:date="2016-09-19T13:16:00Z" w:initials="HB">
    <w:p w14:paraId="6DBB3A63" w14:textId="2917A909" w:rsidR="00F20A54" w:rsidRDefault="00F20A54">
      <w:pPr>
        <w:pStyle w:val="CommentText"/>
      </w:pPr>
      <w:r>
        <w:rPr>
          <w:rStyle w:val="CommentReference"/>
        </w:rPr>
        <w:annotationRef/>
      </w:r>
      <w:r>
        <w:t>Is there any value in extrapolating these results from reach scale to the stream network? How does this relate to C flux from streams?</w:t>
      </w:r>
    </w:p>
  </w:comment>
  <w:comment w:id="113" w:author="Pennino, Michael" w:date="2016-09-29T17:55:00Z" w:initials="PM">
    <w:p w14:paraId="30552462" w14:textId="0E5CFAEA" w:rsidR="00C31D90" w:rsidRDefault="00C31D90">
      <w:pPr>
        <w:pStyle w:val="CommentText"/>
      </w:pPr>
      <w:r>
        <w:rPr>
          <w:rStyle w:val="CommentReference"/>
        </w:rPr>
        <w:annotationRef/>
      </w:r>
      <w:r>
        <w:t xml:space="preserve">This is probably correct, but Sujay would probably have a better idea.  </w:t>
      </w:r>
    </w:p>
  </w:comment>
  <w:comment w:id="112"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06777610" w15:done="0"/>
  <w15:commentEx w15:paraId="7A971A6C" w15:done="0"/>
  <w15:commentEx w15:paraId="7196A538" w15:done="0"/>
  <w15:commentEx w15:paraId="02835959" w15:done="0"/>
  <w15:commentEx w15:paraId="4D3E59FE" w15:done="0"/>
  <w15:commentEx w15:paraId="2F5FBF47" w15:done="0"/>
  <w15:commentEx w15:paraId="70623CDB" w15:done="0"/>
  <w15:commentEx w15:paraId="4DB82F83" w15:done="0"/>
  <w15:commentEx w15:paraId="3E587620" w15:done="0"/>
  <w15:commentEx w15:paraId="4CF6C180" w15:done="0"/>
  <w15:commentEx w15:paraId="15BA1818" w15:done="0"/>
  <w15:commentEx w15:paraId="3B99E8E1" w15:done="0"/>
  <w15:commentEx w15:paraId="23B9013F" w15:done="0"/>
  <w15:commentEx w15:paraId="0CC16C86" w15:done="0"/>
  <w15:commentEx w15:paraId="70FC0428" w15:done="0"/>
  <w15:commentEx w15:paraId="629F516B" w15:done="0"/>
  <w15:commentEx w15:paraId="141F143D" w15:done="0"/>
  <w15:commentEx w15:paraId="671C80D6" w15:done="0"/>
  <w15:commentEx w15:paraId="022D7FCF" w15:done="0"/>
  <w15:commentEx w15:paraId="4E6BD128" w15:done="0"/>
  <w15:commentEx w15:paraId="4DAE8535" w15:done="0"/>
  <w15:commentEx w15:paraId="3B39320C" w15:paraIdParent="4DAE8535" w15:done="0"/>
  <w15:commentEx w15:paraId="1C41D080" w15:paraIdParent="4DAE8535" w15:done="0"/>
  <w15:commentEx w15:paraId="23E885AF" w15:paraIdParent="4DAE8535" w15:done="0"/>
  <w15:commentEx w15:paraId="05442C0C" w15:done="0"/>
  <w15:commentEx w15:paraId="134CCBBC" w15:done="0"/>
  <w15:commentEx w15:paraId="2CA0E07B" w15:done="0"/>
  <w15:commentEx w15:paraId="3CB73367" w15:done="0"/>
  <w15:commentEx w15:paraId="6DBB3A63" w15:done="0"/>
  <w15:commentEx w15:paraId="30552462"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9D232" w14:textId="77777777" w:rsidR="00E0423D" w:rsidRDefault="00E0423D" w:rsidP="00503AEB">
      <w:pPr>
        <w:spacing w:after="0" w:line="240" w:lineRule="auto"/>
      </w:pPr>
      <w:r>
        <w:separator/>
      </w:r>
    </w:p>
  </w:endnote>
  <w:endnote w:type="continuationSeparator" w:id="0">
    <w:p w14:paraId="753C42DC" w14:textId="77777777" w:rsidR="00E0423D" w:rsidRDefault="00E0423D"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dvPTimes">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95FA6" w14:textId="77777777" w:rsidR="00E0423D" w:rsidRDefault="00E0423D" w:rsidP="00503AEB">
      <w:pPr>
        <w:spacing w:after="0" w:line="240" w:lineRule="auto"/>
      </w:pPr>
      <w:r>
        <w:separator/>
      </w:r>
    </w:p>
  </w:footnote>
  <w:footnote w:type="continuationSeparator" w:id="0">
    <w:p w14:paraId="7D79B3BF" w14:textId="77777777" w:rsidR="00E0423D" w:rsidRDefault="00E0423D"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l, Brian">
    <w15:presenceInfo w15:providerId="AD" w15:userId="S-1-5-21-1339303556-449845944-1601390327-16971"/>
  </w15:person>
  <w15:person w15:author="Pennino, Michael">
    <w15:presenceInfo w15:providerId="AD" w15:userId="S-1-5-21-1339303556-449845944-1601390327-401803"/>
  </w15:person>
  <w15:person w15:author="Clay Arango">
    <w15:presenceInfo w15:providerId="AD" w15:userId="S-1-5-21-284843130-3751062232-1573799400-5078"/>
  </w15:person>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205FD"/>
    <w:rsid w:val="00026FDA"/>
    <w:rsid w:val="00032403"/>
    <w:rsid w:val="000514E6"/>
    <w:rsid w:val="00054229"/>
    <w:rsid w:val="00072102"/>
    <w:rsid w:val="000858E5"/>
    <w:rsid w:val="000860E0"/>
    <w:rsid w:val="000865E2"/>
    <w:rsid w:val="000A2E66"/>
    <w:rsid w:val="000C031A"/>
    <w:rsid w:val="000D2F8B"/>
    <w:rsid w:val="000E3C43"/>
    <w:rsid w:val="000F2368"/>
    <w:rsid w:val="000F2E10"/>
    <w:rsid w:val="00100884"/>
    <w:rsid w:val="001013D9"/>
    <w:rsid w:val="001145D8"/>
    <w:rsid w:val="0011663B"/>
    <w:rsid w:val="001273FD"/>
    <w:rsid w:val="001349DB"/>
    <w:rsid w:val="00155107"/>
    <w:rsid w:val="00166574"/>
    <w:rsid w:val="00180E79"/>
    <w:rsid w:val="0018190F"/>
    <w:rsid w:val="00181D4D"/>
    <w:rsid w:val="00196646"/>
    <w:rsid w:val="001A210C"/>
    <w:rsid w:val="001A2557"/>
    <w:rsid w:val="001A5D44"/>
    <w:rsid w:val="001A743D"/>
    <w:rsid w:val="001D4449"/>
    <w:rsid w:val="001E1D53"/>
    <w:rsid w:val="001E5507"/>
    <w:rsid w:val="00206CC0"/>
    <w:rsid w:val="00217DFF"/>
    <w:rsid w:val="002209FA"/>
    <w:rsid w:val="00222011"/>
    <w:rsid w:val="0023201F"/>
    <w:rsid w:val="0023580C"/>
    <w:rsid w:val="002437FB"/>
    <w:rsid w:val="00247216"/>
    <w:rsid w:val="0025768F"/>
    <w:rsid w:val="002802C7"/>
    <w:rsid w:val="0029475B"/>
    <w:rsid w:val="00296B27"/>
    <w:rsid w:val="00296F26"/>
    <w:rsid w:val="002A19D7"/>
    <w:rsid w:val="002A2306"/>
    <w:rsid w:val="002A2A13"/>
    <w:rsid w:val="002C23B0"/>
    <w:rsid w:val="002E3B2A"/>
    <w:rsid w:val="00300EB4"/>
    <w:rsid w:val="00321914"/>
    <w:rsid w:val="00343A56"/>
    <w:rsid w:val="00344CFF"/>
    <w:rsid w:val="0035207F"/>
    <w:rsid w:val="00353FD1"/>
    <w:rsid w:val="00356EFC"/>
    <w:rsid w:val="00361338"/>
    <w:rsid w:val="00392880"/>
    <w:rsid w:val="0039566E"/>
    <w:rsid w:val="0039685F"/>
    <w:rsid w:val="003A2FF8"/>
    <w:rsid w:val="003A4A43"/>
    <w:rsid w:val="003B406E"/>
    <w:rsid w:val="003B4F7D"/>
    <w:rsid w:val="003C0EBF"/>
    <w:rsid w:val="003D4753"/>
    <w:rsid w:val="003D6AAE"/>
    <w:rsid w:val="003E2F8E"/>
    <w:rsid w:val="003E4698"/>
    <w:rsid w:val="00404B78"/>
    <w:rsid w:val="00410F31"/>
    <w:rsid w:val="00413BFB"/>
    <w:rsid w:val="00430256"/>
    <w:rsid w:val="00436DF5"/>
    <w:rsid w:val="00461D0C"/>
    <w:rsid w:val="0047775D"/>
    <w:rsid w:val="00480FC7"/>
    <w:rsid w:val="004943B2"/>
    <w:rsid w:val="004B1823"/>
    <w:rsid w:val="004B6FF8"/>
    <w:rsid w:val="004C0A72"/>
    <w:rsid w:val="004D15C4"/>
    <w:rsid w:val="004D48C0"/>
    <w:rsid w:val="004E190D"/>
    <w:rsid w:val="004E7F3B"/>
    <w:rsid w:val="00503AEB"/>
    <w:rsid w:val="0051288B"/>
    <w:rsid w:val="0052731C"/>
    <w:rsid w:val="00527E9C"/>
    <w:rsid w:val="0055457E"/>
    <w:rsid w:val="00564163"/>
    <w:rsid w:val="005849D6"/>
    <w:rsid w:val="005924AC"/>
    <w:rsid w:val="00593B6E"/>
    <w:rsid w:val="005A0F5C"/>
    <w:rsid w:val="005A5B38"/>
    <w:rsid w:val="005B3BCC"/>
    <w:rsid w:val="005B7C83"/>
    <w:rsid w:val="005C0484"/>
    <w:rsid w:val="005C6D06"/>
    <w:rsid w:val="005D29AC"/>
    <w:rsid w:val="005E3CA5"/>
    <w:rsid w:val="005F2189"/>
    <w:rsid w:val="005F33AE"/>
    <w:rsid w:val="005F3AF7"/>
    <w:rsid w:val="00617E7D"/>
    <w:rsid w:val="00624BFE"/>
    <w:rsid w:val="006259AF"/>
    <w:rsid w:val="006326B4"/>
    <w:rsid w:val="0066271A"/>
    <w:rsid w:val="00670F06"/>
    <w:rsid w:val="006723D1"/>
    <w:rsid w:val="006730DB"/>
    <w:rsid w:val="00677634"/>
    <w:rsid w:val="00681735"/>
    <w:rsid w:val="00695DAE"/>
    <w:rsid w:val="006A371E"/>
    <w:rsid w:val="006A7291"/>
    <w:rsid w:val="006B244A"/>
    <w:rsid w:val="006C0AB7"/>
    <w:rsid w:val="006C31DC"/>
    <w:rsid w:val="006D0A68"/>
    <w:rsid w:val="006E7F3F"/>
    <w:rsid w:val="006F31DA"/>
    <w:rsid w:val="007021C3"/>
    <w:rsid w:val="00702B2A"/>
    <w:rsid w:val="007116EA"/>
    <w:rsid w:val="00713EE8"/>
    <w:rsid w:val="00715712"/>
    <w:rsid w:val="00715881"/>
    <w:rsid w:val="0072207A"/>
    <w:rsid w:val="007413BB"/>
    <w:rsid w:val="00741415"/>
    <w:rsid w:val="00741F76"/>
    <w:rsid w:val="00746901"/>
    <w:rsid w:val="00751875"/>
    <w:rsid w:val="007571B9"/>
    <w:rsid w:val="00767B6D"/>
    <w:rsid w:val="00771ADC"/>
    <w:rsid w:val="00772B2A"/>
    <w:rsid w:val="00773F63"/>
    <w:rsid w:val="00782633"/>
    <w:rsid w:val="00785674"/>
    <w:rsid w:val="007946C2"/>
    <w:rsid w:val="007949DA"/>
    <w:rsid w:val="007A2B98"/>
    <w:rsid w:val="007C4F8D"/>
    <w:rsid w:val="007D4EB1"/>
    <w:rsid w:val="007D5673"/>
    <w:rsid w:val="007E19F3"/>
    <w:rsid w:val="007E449A"/>
    <w:rsid w:val="007F1BD5"/>
    <w:rsid w:val="007F75D1"/>
    <w:rsid w:val="00861B1A"/>
    <w:rsid w:val="00863950"/>
    <w:rsid w:val="00864237"/>
    <w:rsid w:val="00893365"/>
    <w:rsid w:val="008A4795"/>
    <w:rsid w:val="008B1600"/>
    <w:rsid w:val="008B1C61"/>
    <w:rsid w:val="008D6208"/>
    <w:rsid w:val="008E04DD"/>
    <w:rsid w:val="008E568E"/>
    <w:rsid w:val="008E5DCD"/>
    <w:rsid w:val="008F1726"/>
    <w:rsid w:val="008F1DBB"/>
    <w:rsid w:val="008F3BFE"/>
    <w:rsid w:val="008F52D5"/>
    <w:rsid w:val="009046CD"/>
    <w:rsid w:val="0090661B"/>
    <w:rsid w:val="00911F1C"/>
    <w:rsid w:val="00936854"/>
    <w:rsid w:val="00937703"/>
    <w:rsid w:val="009405F8"/>
    <w:rsid w:val="00951339"/>
    <w:rsid w:val="009574E4"/>
    <w:rsid w:val="00967806"/>
    <w:rsid w:val="00972E1F"/>
    <w:rsid w:val="009A5D1A"/>
    <w:rsid w:val="009B563F"/>
    <w:rsid w:val="009D2A5A"/>
    <w:rsid w:val="009D7226"/>
    <w:rsid w:val="009F0CA4"/>
    <w:rsid w:val="00A17A8C"/>
    <w:rsid w:val="00A20B94"/>
    <w:rsid w:val="00A30DCC"/>
    <w:rsid w:val="00A41247"/>
    <w:rsid w:val="00A4156E"/>
    <w:rsid w:val="00A422B3"/>
    <w:rsid w:val="00A57D8E"/>
    <w:rsid w:val="00A6224B"/>
    <w:rsid w:val="00A67D45"/>
    <w:rsid w:val="00A714C6"/>
    <w:rsid w:val="00A73B3B"/>
    <w:rsid w:val="00A771A6"/>
    <w:rsid w:val="00AA075B"/>
    <w:rsid w:val="00AA3795"/>
    <w:rsid w:val="00AA3F72"/>
    <w:rsid w:val="00AA4A7B"/>
    <w:rsid w:val="00AD18D4"/>
    <w:rsid w:val="00AE52F9"/>
    <w:rsid w:val="00AF0C42"/>
    <w:rsid w:val="00AF7450"/>
    <w:rsid w:val="00B04BB8"/>
    <w:rsid w:val="00B06101"/>
    <w:rsid w:val="00B06F04"/>
    <w:rsid w:val="00B10C08"/>
    <w:rsid w:val="00B20C0B"/>
    <w:rsid w:val="00B212C3"/>
    <w:rsid w:val="00B21FB4"/>
    <w:rsid w:val="00B2571C"/>
    <w:rsid w:val="00B3730D"/>
    <w:rsid w:val="00B3770C"/>
    <w:rsid w:val="00B51B57"/>
    <w:rsid w:val="00B53949"/>
    <w:rsid w:val="00B724CB"/>
    <w:rsid w:val="00B853A9"/>
    <w:rsid w:val="00BA5314"/>
    <w:rsid w:val="00BC6BF1"/>
    <w:rsid w:val="00BD5022"/>
    <w:rsid w:val="00BD69C2"/>
    <w:rsid w:val="00BE0AFA"/>
    <w:rsid w:val="00BF3255"/>
    <w:rsid w:val="00C040E8"/>
    <w:rsid w:val="00C05820"/>
    <w:rsid w:val="00C20AD4"/>
    <w:rsid w:val="00C2215B"/>
    <w:rsid w:val="00C2260A"/>
    <w:rsid w:val="00C2625D"/>
    <w:rsid w:val="00C31D90"/>
    <w:rsid w:val="00C51B40"/>
    <w:rsid w:val="00C65A5E"/>
    <w:rsid w:val="00C708F4"/>
    <w:rsid w:val="00C775FB"/>
    <w:rsid w:val="00C806EC"/>
    <w:rsid w:val="00C84363"/>
    <w:rsid w:val="00C85291"/>
    <w:rsid w:val="00C92F3E"/>
    <w:rsid w:val="00CA11B1"/>
    <w:rsid w:val="00CB256A"/>
    <w:rsid w:val="00CC2495"/>
    <w:rsid w:val="00CC5095"/>
    <w:rsid w:val="00CD2751"/>
    <w:rsid w:val="00CE70D3"/>
    <w:rsid w:val="00CF7ED3"/>
    <w:rsid w:val="00D1248D"/>
    <w:rsid w:val="00D17BE6"/>
    <w:rsid w:val="00D27ED2"/>
    <w:rsid w:val="00D31C09"/>
    <w:rsid w:val="00D34C3C"/>
    <w:rsid w:val="00D409E5"/>
    <w:rsid w:val="00D62789"/>
    <w:rsid w:val="00D76225"/>
    <w:rsid w:val="00D84304"/>
    <w:rsid w:val="00D85A10"/>
    <w:rsid w:val="00D86487"/>
    <w:rsid w:val="00D869F5"/>
    <w:rsid w:val="00D9571E"/>
    <w:rsid w:val="00D97269"/>
    <w:rsid w:val="00DA0CE0"/>
    <w:rsid w:val="00DC0D60"/>
    <w:rsid w:val="00DD3021"/>
    <w:rsid w:val="00DE075D"/>
    <w:rsid w:val="00DE60EF"/>
    <w:rsid w:val="00E0423D"/>
    <w:rsid w:val="00E06C10"/>
    <w:rsid w:val="00E13C73"/>
    <w:rsid w:val="00E232C6"/>
    <w:rsid w:val="00E362D4"/>
    <w:rsid w:val="00E65E40"/>
    <w:rsid w:val="00E86AC5"/>
    <w:rsid w:val="00EA33B2"/>
    <w:rsid w:val="00EB6EBE"/>
    <w:rsid w:val="00ED38BF"/>
    <w:rsid w:val="00ED7F51"/>
    <w:rsid w:val="00EE4CAC"/>
    <w:rsid w:val="00EE6618"/>
    <w:rsid w:val="00EF1239"/>
    <w:rsid w:val="00EF353F"/>
    <w:rsid w:val="00EF6D38"/>
    <w:rsid w:val="00F1140B"/>
    <w:rsid w:val="00F12D6A"/>
    <w:rsid w:val="00F1744C"/>
    <w:rsid w:val="00F20A54"/>
    <w:rsid w:val="00F25F37"/>
    <w:rsid w:val="00F335EF"/>
    <w:rsid w:val="00F45CA1"/>
    <w:rsid w:val="00F62BD7"/>
    <w:rsid w:val="00F83205"/>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4352B-A67B-4B32-9874-0E8DC890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27</Pages>
  <Words>8188</Words>
  <Characters>46675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Pennino, Michael</cp:lastModifiedBy>
  <cp:revision>6</cp:revision>
  <cp:lastPrinted>2016-09-06T21:58:00Z</cp:lastPrinted>
  <dcterms:created xsi:type="dcterms:W3CDTF">2016-09-29T18:03:00Z</dcterms:created>
  <dcterms:modified xsi:type="dcterms:W3CDTF">2016-09-30T00:56:00Z</dcterms:modified>
</cp:coreProperties>
</file>