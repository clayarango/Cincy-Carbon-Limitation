
<file path=[Content_Types].xml><?xml version="1.0" encoding="utf-8"?>
<Types xmlns="http://schemas.openxmlformats.org/package/2006/content-types">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59F8A97" w14:textId="77777777" w:rsidR="00D86487" w:rsidRDefault="0090661B">
      <w:r>
        <w:t>Carbon limitation patterns are linked to spatio-temporal changes in dissolved organic matter quality in an urban stream</w:t>
      </w:r>
    </w:p>
    <w:p w14:paraId="0494C0E4" w14:textId="77777777" w:rsidR="0090661B" w:rsidRDefault="0090661B">
      <w:r>
        <w:t>C.P. Arango</w:t>
      </w:r>
      <w:r w:rsidRPr="0090661B">
        <w:rPr>
          <w:vertAlign w:val="superscript"/>
        </w:rPr>
        <w:t>1</w:t>
      </w:r>
      <w:r>
        <w:t>, J.J. Beaulieu</w:t>
      </w:r>
      <w:r w:rsidRPr="0090661B">
        <w:rPr>
          <w:vertAlign w:val="superscript"/>
        </w:rPr>
        <w:t>2</w:t>
      </w:r>
      <w:r>
        <w:t>, K.M. Fritz</w:t>
      </w:r>
      <w:r w:rsidRPr="0090661B">
        <w:rPr>
          <w:vertAlign w:val="superscript"/>
        </w:rPr>
        <w:t>2</w:t>
      </w:r>
      <w:r>
        <w:t>, B.H. Hill</w:t>
      </w:r>
      <w:r w:rsidR="00677634" w:rsidRPr="00677634">
        <w:rPr>
          <w:vertAlign w:val="superscript"/>
        </w:rPr>
        <w:t>3</w:t>
      </w:r>
      <w:r>
        <w:t>, M.J. Pennino</w:t>
      </w:r>
      <w:r w:rsidR="00677634" w:rsidRPr="00677634">
        <w:rPr>
          <w:vertAlign w:val="superscript"/>
        </w:rPr>
        <w:t>4</w:t>
      </w:r>
      <w:r>
        <w:t>, P.M. Mayer</w:t>
      </w:r>
      <w:r w:rsidR="00677634" w:rsidRPr="00677634">
        <w:rPr>
          <w:vertAlign w:val="superscript"/>
        </w:rPr>
        <w:t>5</w:t>
      </w:r>
      <w:r>
        <w:t>, S.S. Kaushal</w:t>
      </w:r>
      <w:r w:rsidR="00677634" w:rsidRPr="00677634">
        <w:rPr>
          <w:vertAlign w:val="superscript"/>
        </w:rPr>
        <w:t>4</w:t>
      </w:r>
      <w:r>
        <w:t>, and D.A. Balz</w:t>
      </w:r>
      <w:r w:rsidR="00677634" w:rsidRPr="00677634">
        <w:rPr>
          <w:vertAlign w:val="superscript"/>
        </w:rPr>
        <w:t>6</w:t>
      </w:r>
    </w:p>
    <w:p w14:paraId="59B88C05" w14:textId="77777777" w:rsidR="0090661B" w:rsidRDefault="0090661B">
      <w:r w:rsidRPr="0090661B">
        <w:rPr>
          <w:vertAlign w:val="superscript"/>
        </w:rPr>
        <w:t>1</w:t>
      </w:r>
      <w:r>
        <w:t>Department of Biological Sciences, Central Washington University, Ellensburg, WA 98926, USA</w:t>
      </w:r>
    </w:p>
    <w:p w14:paraId="17E08791" w14:textId="77777777" w:rsidR="0090661B" w:rsidRDefault="0090661B">
      <w:r w:rsidRPr="0090661B">
        <w:rPr>
          <w:vertAlign w:val="superscript"/>
        </w:rPr>
        <w:t>2</w:t>
      </w:r>
      <w:r>
        <w:t>US EPA, Office of Research and Development, National Risk Management Research Laboratory, Cincinnati, OH 45268, USA</w:t>
      </w:r>
    </w:p>
    <w:p w14:paraId="1BBD80CC" w14:textId="77777777" w:rsidR="0090661B" w:rsidRDefault="0090661B">
      <w:r w:rsidRPr="00677634">
        <w:rPr>
          <w:vertAlign w:val="superscript"/>
        </w:rPr>
        <w:t>3</w:t>
      </w:r>
      <w:r w:rsidR="00677634">
        <w:t>US EPA, Office of Research and Development, National Health and Environmental Effects Research Laboratory, Duluth, MN 55804</w:t>
      </w:r>
    </w:p>
    <w:p w14:paraId="5002D1A6" w14:textId="77777777" w:rsidR="00677634" w:rsidRDefault="00677634">
      <w:r w:rsidRPr="00677634">
        <w:rPr>
          <w:vertAlign w:val="superscript"/>
        </w:rPr>
        <w:t>4</w:t>
      </w:r>
      <w:r>
        <w:t>Department of Geology and Earth Systems Interdisciplinary Center, University of Maryland, College Park, MD 20742</w:t>
      </w:r>
    </w:p>
    <w:p w14:paraId="1731A858" w14:textId="77777777" w:rsidR="00677634" w:rsidRDefault="00677634">
      <w:r w:rsidRPr="00677634">
        <w:rPr>
          <w:vertAlign w:val="superscript"/>
        </w:rPr>
        <w:t>5</w:t>
      </w:r>
      <w:r>
        <w:t>US EPA, Office of Research and Development, National Risk Management Research Laboratory, Ada, OK 74861, USA</w:t>
      </w:r>
    </w:p>
    <w:p w14:paraId="6714060B" w14:textId="77777777" w:rsidR="00677634" w:rsidRDefault="00677634">
      <w:r w:rsidRPr="00677634">
        <w:rPr>
          <w:vertAlign w:val="superscript"/>
        </w:rPr>
        <w:t>6</w:t>
      </w:r>
      <w:r>
        <w:t>Pegasus Technical Services, Cincinnati, OH 45268</w:t>
      </w:r>
    </w:p>
    <w:p w14:paraId="0638B82E" w14:textId="77777777" w:rsidR="00677634" w:rsidRDefault="00677634">
      <w:pPr>
        <w:sectPr w:rsidR="00677634">
          <w:pgSz w:w="12240" w:h="15840"/>
          <w:pgMar w:top="1440" w:right="1440" w:bottom="1440" w:left="1440" w:header="720" w:footer="720" w:gutter="0"/>
          <w:cols w:space="720"/>
          <w:docGrid w:linePitch="360"/>
        </w:sectPr>
      </w:pPr>
    </w:p>
    <w:p w14:paraId="48FE6A91" w14:textId="77777777" w:rsidR="00677634" w:rsidRDefault="00677634">
      <w:r>
        <w:lastRenderedPageBreak/>
        <w:t>Abstract</w:t>
      </w:r>
    </w:p>
    <w:p w14:paraId="634B1CCF" w14:textId="77777777" w:rsidR="00677634" w:rsidRDefault="00677634"/>
    <w:p w14:paraId="539D0CC3" w14:textId="77777777" w:rsidR="00677634" w:rsidRDefault="00677634">
      <w:pPr>
        <w:sectPr w:rsidR="00677634">
          <w:pgSz w:w="12240" w:h="15840"/>
          <w:pgMar w:top="1440" w:right="1440" w:bottom="1440" w:left="1440" w:header="720" w:footer="720" w:gutter="0"/>
          <w:cols w:space="720"/>
          <w:docGrid w:linePitch="360"/>
        </w:sectPr>
      </w:pPr>
    </w:p>
    <w:p w14:paraId="4AFF6D54" w14:textId="77777777" w:rsidR="00677634" w:rsidRDefault="00677634">
      <w:r>
        <w:lastRenderedPageBreak/>
        <w:t>Introduction</w:t>
      </w:r>
    </w:p>
    <w:p w14:paraId="44121D36" w14:textId="77777777" w:rsidR="00677634" w:rsidRDefault="00677634"/>
    <w:p w14:paraId="05F77777" w14:textId="77777777" w:rsidR="00677634" w:rsidRDefault="00677634">
      <w:pPr>
        <w:sectPr w:rsidR="00677634">
          <w:pgSz w:w="12240" w:h="15840"/>
          <w:pgMar w:top="1440" w:right="1440" w:bottom="1440" w:left="1440" w:header="720" w:footer="720" w:gutter="0"/>
          <w:cols w:space="720"/>
          <w:docGrid w:linePitch="360"/>
        </w:sectPr>
      </w:pPr>
    </w:p>
    <w:p w14:paraId="01AEB15A" w14:textId="77777777" w:rsidR="00677634" w:rsidRDefault="00677634">
      <w:r>
        <w:lastRenderedPageBreak/>
        <w:t>Methods</w:t>
      </w:r>
    </w:p>
    <w:p w14:paraId="25D6881D" w14:textId="77777777" w:rsidR="00677634" w:rsidRDefault="00F335EF">
      <w:r>
        <w:t>Study Sites and Experimental Design</w:t>
      </w:r>
    </w:p>
    <w:p w14:paraId="32307FC7" w14:textId="77777777" w:rsidR="00F335EF" w:rsidRDefault="00F335EF">
      <w:r>
        <w:t>We studied three urban streams in or near Cincinnati, Ohio (USA), and each stream consisted of paired buried and open study reach</w:t>
      </w:r>
      <w:r w:rsidR="007E19F3">
        <w:t>es</w:t>
      </w:r>
      <w:r>
        <w:t xml:space="preserve"> separated by a 30-100 m buffe</w:t>
      </w:r>
      <w:r w:rsidR="007E19F3">
        <w:t xml:space="preserve">r reach.  </w:t>
      </w:r>
      <w:r w:rsidR="009F0CA4">
        <w:t>Two b</w:t>
      </w:r>
      <w:r w:rsidR="007E19F3">
        <w:t xml:space="preserve">uried reaches </w:t>
      </w:r>
      <w:r w:rsidR="009F0CA4">
        <w:t>flowed through corrugate pipe and one through concrete, and buried stream widths ranged from 0.5-4.5 m.  Open reaches were generally incised with restricted riparian zones, contained mobile sandy sediments, and ranged in width from 2.1-3.9 m.  A more detailed site description can be found in Beaulieu et al. (2014).</w:t>
      </w:r>
    </w:p>
    <w:p w14:paraId="09A2CB77" w14:textId="77777777" w:rsidR="00E362D4" w:rsidRDefault="00E362D4">
      <w:r>
        <w:t xml:space="preserve">We collected samples to </w:t>
      </w:r>
      <w:r w:rsidR="007116EA">
        <w:t>characterize</w:t>
      </w:r>
      <w:r>
        <w:t xml:space="preserve"> dissolved organic matter quality in summer and autumn 2011 and in spring 2012.  </w:t>
      </w:r>
      <w:r w:rsidR="007116EA">
        <w:t>Concurrently</w:t>
      </w:r>
      <w:r>
        <w:t xml:space="preserve">, we deployed tiles to measure extracellular enzyme activity and nutrient diffusing substrata to measure carbon limitation patterns.  This design allowed us to compare </w:t>
      </w:r>
      <w:r w:rsidR="00DE60EF">
        <w:t xml:space="preserve">how </w:t>
      </w:r>
      <w:r>
        <w:t xml:space="preserve">carbon quality, microbial </w:t>
      </w:r>
      <w:r w:rsidR="00DE60EF">
        <w:t>enzyme activity, and the biofilm response to added carbon varied in space (</w:t>
      </w:r>
      <w:r>
        <w:t xml:space="preserve">buried </w:t>
      </w:r>
      <w:r w:rsidR="00DE60EF">
        <w:t xml:space="preserve">versus </w:t>
      </w:r>
      <w:r>
        <w:t xml:space="preserve">open </w:t>
      </w:r>
      <w:r w:rsidR="00DE60EF">
        <w:t xml:space="preserve">stream </w:t>
      </w:r>
      <w:r>
        <w:t>reaches</w:t>
      </w:r>
      <w:r w:rsidR="00DE60EF">
        <w:t xml:space="preserve">) and time (summer, autumn, and spring).  </w:t>
      </w:r>
      <w:r w:rsidR="007116EA">
        <w:t>W</w:t>
      </w:r>
      <w:r w:rsidR="00DE60EF">
        <w:t xml:space="preserve">e </w:t>
      </w:r>
      <w:r w:rsidR="007116EA">
        <w:t xml:space="preserve">also </w:t>
      </w:r>
      <w:r w:rsidR="00DE60EF">
        <w:t>collected a suite of other environmental data including water chemistry, hydrologic parameters, organic matter standing stocks, and whole stream metabolism and nitrate (NO</w:t>
      </w:r>
      <w:r w:rsidR="00DE60EF" w:rsidRPr="00DE60EF">
        <w:rPr>
          <w:vertAlign w:val="subscript"/>
        </w:rPr>
        <w:t>3</w:t>
      </w:r>
      <w:r w:rsidR="00DE60EF" w:rsidRPr="00DE60EF">
        <w:rPr>
          <w:vertAlign w:val="superscript"/>
        </w:rPr>
        <w:t>-</w:t>
      </w:r>
      <w:r w:rsidR="00DE60EF">
        <w:t>) uptake to understand how those factors relate to the microbial response to variations in DOM quality.</w:t>
      </w:r>
      <w:r w:rsidR="00BD5022">
        <w:t xml:space="preserve">  Nitrate uptake was measured with </w:t>
      </w:r>
      <w:r w:rsidR="00BD5022" w:rsidRPr="003E2F8E">
        <w:rPr>
          <w:vertAlign w:val="superscript"/>
        </w:rPr>
        <w:t>15</w:t>
      </w:r>
      <w:r w:rsidR="00BD5022">
        <w:t>N-NO</w:t>
      </w:r>
      <w:r w:rsidR="00BD5022" w:rsidRPr="003E2F8E">
        <w:rPr>
          <w:vertAlign w:val="subscript"/>
        </w:rPr>
        <w:t>3</w:t>
      </w:r>
      <w:r w:rsidR="003E2F8E" w:rsidRPr="003E2F8E">
        <w:rPr>
          <w:vertAlign w:val="superscript"/>
        </w:rPr>
        <w:t>-</w:t>
      </w:r>
      <w:r w:rsidR="00BD5022">
        <w:t xml:space="preserve"> release </w:t>
      </w:r>
      <w:r w:rsidR="003E2F8E">
        <w:t>in conjunction with bromide (Br</w:t>
      </w:r>
      <w:r w:rsidR="003E2F8E" w:rsidRPr="003E2F8E">
        <w:rPr>
          <w:vertAlign w:val="superscript"/>
        </w:rPr>
        <w:t>-</w:t>
      </w:r>
      <w:r w:rsidR="003E2F8E">
        <w:t xml:space="preserve">) as a conservative tracer to calculate and model hydrologic parameters.  Methods that describe the processing of isotope samples, calculating </w:t>
      </w:r>
      <w:r w:rsidR="00751875">
        <w:t>NO</w:t>
      </w:r>
      <w:r w:rsidR="00751875" w:rsidRPr="003E2F8E">
        <w:rPr>
          <w:vertAlign w:val="subscript"/>
        </w:rPr>
        <w:t>3</w:t>
      </w:r>
      <w:r w:rsidR="00751875" w:rsidRPr="003E2F8E">
        <w:rPr>
          <w:vertAlign w:val="superscript"/>
        </w:rPr>
        <w:t>-</w:t>
      </w:r>
      <w:r w:rsidR="00751875" w:rsidRPr="00751875">
        <w:t xml:space="preserve"> </w:t>
      </w:r>
      <w:r w:rsidR="003E2F8E">
        <w:t xml:space="preserve">uptake rate, and modeling </w:t>
      </w:r>
      <w:r w:rsidR="00751875">
        <w:t xml:space="preserve">one- and two-station </w:t>
      </w:r>
      <w:r w:rsidR="003E2F8E">
        <w:t xml:space="preserve">whole-stream metabolism </w:t>
      </w:r>
      <w:r w:rsidR="00751875">
        <w:t xml:space="preserve">are </w:t>
      </w:r>
      <w:r w:rsidR="003E2F8E">
        <w:t xml:space="preserve">beyond the scope of this paper, but they are detailed in Beaulieu et al. </w:t>
      </w:r>
      <w:r w:rsidR="00751875">
        <w:t>(</w:t>
      </w:r>
      <w:r w:rsidR="003E2F8E">
        <w:t>2014)</w:t>
      </w:r>
      <w:r w:rsidR="00751875">
        <w:t>.</w:t>
      </w:r>
    </w:p>
    <w:p w14:paraId="4564435C" w14:textId="77777777" w:rsidR="007116EA" w:rsidRDefault="007116EA">
      <w:r>
        <w:t>DOM Characterization</w:t>
      </w:r>
    </w:p>
    <w:p w14:paraId="327903EE" w14:textId="0E6503EB" w:rsidR="007116EA" w:rsidRDefault="007116EA">
      <w:r>
        <w:t>Dissolved organic matter quality was characterized using fluorescence excitation-emission matrices (EEMs) (Coble et al. 1990, Coble 1996, Cory et al. 2010)</w:t>
      </w:r>
      <w:r w:rsidR="008F1726">
        <w:t xml:space="preserve"> measured on a </w:t>
      </w:r>
      <w:r w:rsidR="008F1726" w:rsidRPr="00DE075D">
        <w:rPr>
          <w:highlight w:val="yellow"/>
        </w:rPr>
        <w:t>MODEL</w:t>
      </w:r>
      <w:r w:rsidR="00DE075D" w:rsidRPr="00DE075D">
        <w:rPr>
          <w:highlight w:val="yellow"/>
        </w:rPr>
        <w:t xml:space="preserve"> INFORMATION</w:t>
      </w:r>
      <w:r>
        <w:t>.</w:t>
      </w:r>
      <w:r w:rsidR="00C806EC">
        <w:t xml:space="preserve">  This technique allows the differentiation of humic-like, fulvic-like, and protein-like fractions of the bulk DOM pool, which in turn are generally related to the lability or recalcitrance of the DOM available to microbial consumers in the stream.  </w:t>
      </w:r>
      <w:r w:rsidR="00E232C6">
        <w:t>To produce the indices to distinguish among these fractions of DOM, water samples were analyzed on a spectrofluorometer that measured excitation between 240-450 nm at 10 nm intervals and emission from 290-600 nm at 2 nm intervals.  The three-dimensional EEMs were then instrument corrected, blank substracted, and normalized by the water Raman signal (Cory et al. 2010), but we did not measure absorbance so we did perform the standard inner-filter correction.  Therefore these results will be most useful for relative differences across sites and time rather than for comparison to literature values.</w:t>
      </w:r>
    </w:p>
    <w:p w14:paraId="67987D54" w14:textId="45EEDB33" w:rsidR="000F2E10" w:rsidRDefault="00E232C6">
      <w:r>
        <w:t xml:space="preserve">The EEMs we produced allowed us to calculate a variety of indices to characterize the quality of the DOM pool, including </w:t>
      </w:r>
      <w:r w:rsidR="00B853A9">
        <w:t xml:space="preserve">the humification index (HIX) (Zsolnay et al. 1999; Huguet et al. 2009), the biological freshness index (BIX) (Huguet et al. 2009), </w:t>
      </w:r>
      <w:r>
        <w:t xml:space="preserve">the fluorescence index (FI) (McKnight et al. 2001), </w:t>
      </w:r>
      <w:r w:rsidR="00E65E40">
        <w:t>and the protein-to-humic ratio (P/H) (Coble 1996; Stolpe et al. 2010</w:t>
      </w:r>
      <w:r w:rsidR="00B853A9">
        <w:t>)</w:t>
      </w:r>
      <w:r w:rsidR="00E65E40">
        <w:t xml:space="preserve">.  </w:t>
      </w:r>
      <w:r w:rsidR="00D76225">
        <w:t xml:space="preserve">HIX characterizes the humic or autochthonous fractions of DOM (Zsolnay et al. 1999; </w:t>
      </w:r>
      <w:r w:rsidR="0066271A">
        <w:t>Ohno 2002), and it is calculated as the ratio of integrated fluorescence emission intensity between 300-345 nm and between 435-480 nm at 254 nm excitation.  Higher HIX values indicate DOM with humic character whereas lower values indicate either less humic or more autochthonous DOM.</w:t>
      </w:r>
      <w:r w:rsidR="000F2E10">
        <w:t xml:space="preserve">  BIX was calculated from the ratio of emission at 380 and 430 nm at excitation of 310 nm (Huguet et al. 2009).  Values &lt;0.7 are associated with allochthonous DOM, </w:t>
      </w:r>
      <w:r w:rsidR="000F2E10">
        <w:lastRenderedPageBreak/>
        <w:t>values 0.8-1.0 are associated with autochthonous DOM, and values &gt;1.0 are associated with aquatic bacterial sources, higher values indicate greater lability than lower values.  FI is calculated from the ratio of the fluorescence intensity at 450 nm and 400 nm at excitation of 370 nm.  FI values of about 1.9 indicate fulvic acids from microbes and values of about 1.4 indicate terrestrial fulvic acids.  Finally, P/H was calculated from the EEMs whereby excitation at 275 nm and emission at 340 nm is associated with protein-like organic matter and excitation at 350 and emission at 480 is associated with humic-like organic matter (Coble 1996; Stolpe et al. 2010).</w:t>
      </w:r>
      <w:ins w:id="0" w:author="Clay Arango" w:date="2016-08-25T14:14:00Z">
        <w:r w:rsidR="00EF6D38">
          <w:t xml:space="preserve">  We did not perform inner filter corrections on the data so HIX cannot be compared </w:t>
        </w:r>
      </w:ins>
      <w:ins w:id="1" w:author="Clay Arango" w:date="2016-08-25T14:15:00Z">
        <w:r w:rsidR="00EF6D38">
          <w:t>to literature values or among seasons, but the P/H ratio will allow to make inferences about relative abundance of labile and recalcitrant DOM among streams and seasons.</w:t>
        </w:r>
      </w:ins>
    </w:p>
    <w:p w14:paraId="600CDE60" w14:textId="77777777" w:rsidR="008E5DCD" w:rsidRDefault="008E5DCD">
      <w:r>
        <w:t>Extracellular enzyme activities (EEA)</w:t>
      </w:r>
    </w:p>
    <w:p w14:paraId="68BBE110" w14:textId="77777777" w:rsidR="00A771A6" w:rsidRDefault="006730DB" w:rsidP="00054229">
      <w:r>
        <w:t>Periphyton cultured on tiles that we deployed in the buried and open reaches was analyzed for extracellular enzyme activities (EEA).  Microbial assemblages produce extracellular enzymes to degrade organic matter and to acquire nutrients from their environment, and the activity of those enzymes serves as an index of environmental resource availability (Sinsabaugh and Foreman 2001)</w:t>
      </w:r>
      <w:r w:rsidR="00A771A6">
        <w:t xml:space="preserve">.  </w:t>
      </w:r>
      <w:r w:rsidR="003D4753">
        <w:t xml:space="preserve">Acquisition of labile carbon compounds was measured as </w:t>
      </w:r>
      <w:r w:rsidR="003D4753">
        <w:rPr>
          <w:rFonts w:ascii="Symbol" w:hAnsi="Symbol"/>
        </w:rPr>
        <w:t></w:t>
      </w:r>
      <w:r w:rsidR="003D4753">
        <w:t>-</w:t>
      </w:r>
      <w:r w:rsidR="003D4753" w:rsidRPr="003D4753">
        <w:t>D</w:t>
      </w:r>
      <w:r w:rsidR="003D4753">
        <w:t xml:space="preserve">-glucosidase activity, acquisition of recalcitrant carbon compounds was measured as polyphenol oxidase </w:t>
      </w:r>
      <w:r w:rsidR="008F1726">
        <w:t xml:space="preserve">(POX) </w:t>
      </w:r>
      <w:r w:rsidR="003D4753">
        <w:t xml:space="preserve">and peroxidase activity.  The ratio of recalcitrant carbon acquisition total carbon acquisition (as </w:t>
      </w:r>
      <w:r w:rsidR="003D4753">
        <w:rPr>
          <w:rFonts w:ascii="Symbol" w:hAnsi="Symbol"/>
        </w:rPr>
        <w:t></w:t>
      </w:r>
      <w:r w:rsidR="003D4753">
        <w:t>-</w:t>
      </w:r>
      <w:r w:rsidR="003D4753" w:rsidRPr="003D4753">
        <w:t>D</w:t>
      </w:r>
      <w:r w:rsidR="003D4753">
        <w:t xml:space="preserve">-glucosidase + polyphenol oxidase) characterizes the overall quality of the DOM pool (LCI) whereby larger values represent more recalcitrant carbon (Sinsabaugh and Shah 2011).  </w:t>
      </w:r>
      <w:r w:rsidR="00054229">
        <w:t>An alternate metric of recalcitrant carbon acquisition was measured as the activity of L-3,4-dihydroxyphenylalanine (DOPA) + H</w:t>
      </w:r>
      <w:r w:rsidR="00054229" w:rsidRPr="00054229">
        <w:rPr>
          <w:vertAlign w:val="subscript"/>
        </w:rPr>
        <w:t>2</w:t>
      </w:r>
      <w:r w:rsidR="00054229">
        <w:t>O</w:t>
      </w:r>
      <w:r w:rsidR="00054229" w:rsidRPr="00054229">
        <w:rPr>
          <w:vertAlign w:val="subscript"/>
        </w:rPr>
        <w:t>2</w:t>
      </w:r>
      <w:r w:rsidR="00054229">
        <w:t xml:space="preserve"> as a substrate.  </w:t>
      </w:r>
      <w:r w:rsidR="008F1726">
        <w:t>Nitrogen acquisition was measured as the activity of 3-N-acetylglucosaminidase (NACE: EC 3.2.1.50)</w:t>
      </w:r>
      <w:r w:rsidR="00054229">
        <w:t>.</w:t>
      </w:r>
    </w:p>
    <w:p w14:paraId="0AB61B00" w14:textId="77777777" w:rsidR="00DE60EF" w:rsidRDefault="005849D6">
      <w:r>
        <w:t>All EEA assays used microplate protocols developed by Sinsabaugh and colleagues (Sinsabaugh et al. 1997; Sinsabaugh and Foreman 2011) and subsequently modified by Hill et al. (2010).</w:t>
      </w:r>
      <w:r w:rsidR="009046CD">
        <w:t xml:space="preserve">  Microplate arrays were run with quadruplicate assays for each tested enzyme and reference standard, where were prepared in sterile deionized water.  Fluorescence quenching, or the decrease of emissions caused by interaction between target enzyme substrates and non-reactant chemicals, was measured by comparing fluorescence of standard solutions mixed with sample to that of standard solution mixed with buffer.  We measured fluorescence (Model FLX800T, BioTek Instruments, Winooski, VT, USA) at excitation wavelength of 350 nm and emission wavelength of 450 nm.</w:t>
      </w:r>
    </w:p>
    <w:p w14:paraId="07368FF7" w14:textId="77777777" w:rsidR="00054229" w:rsidRDefault="00054229">
      <w:r>
        <w:t>Nutrient diffusing substrata</w:t>
      </w:r>
      <w:r w:rsidR="00702B2A">
        <w:t xml:space="preserve"> (NDS)</w:t>
      </w:r>
    </w:p>
    <w:p w14:paraId="533DBCB6" w14:textId="44A5CA0A" w:rsidR="00054229" w:rsidRDefault="00702B2A">
      <w:r>
        <w:t xml:space="preserve">NDS arrays were deployed in the open reaches, and at the upstream and downstream end of the buried reaches.  Each NDS array had one of four </w:t>
      </w:r>
      <w:r w:rsidR="0052731C">
        <w:t xml:space="preserve">0.5 M </w:t>
      </w:r>
      <w:r>
        <w:t xml:space="preserve">carbon </w:t>
      </w:r>
      <w:r w:rsidR="0052731C">
        <w:t xml:space="preserve">amendments </w:t>
      </w:r>
      <w:r w:rsidR="00D17BE6">
        <w:t xml:space="preserve">(glucose, arabinose, cellobiose, or a no-carbon control (n=8 each)) </w:t>
      </w:r>
      <w:r w:rsidR="00C2215B">
        <w:t>to represent differences in bioavailability</w:t>
      </w:r>
      <w:r w:rsidR="000136A9">
        <w:t xml:space="preserve">.  The </w:t>
      </w:r>
      <w:r w:rsidR="0052731C">
        <w:t xml:space="preserve">NDS </w:t>
      </w:r>
      <w:r w:rsidR="000136A9">
        <w:t xml:space="preserve">were </w:t>
      </w:r>
      <w:r w:rsidR="0052731C">
        <w:t xml:space="preserve">supplemented with 0.5 </w:t>
      </w:r>
      <w:r w:rsidR="00D17BE6">
        <w:t xml:space="preserve">M </w:t>
      </w:r>
      <w:r w:rsidR="0052731C">
        <w:t>N as NH</w:t>
      </w:r>
      <w:r w:rsidR="0052731C" w:rsidRPr="0052731C">
        <w:rPr>
          <w:vertAlign w:val="subscript"/>
        </w:rPr>
        <w:t>4</w:t>
      </w:r>
      <w:r w:rsidR="0052731C">
        <w:t>Cl and 0.5</w:t>
      </w:r>
      <w:r w:rsidR="00D17BE6">
        <w:t xml:space="preserve"> M</w:t>
      </w:r>
      <w:r w:rsidR="0052731C">
        <w:t xml:space="preserve"> P as KH</w:t>
      </w:r>
      <w:r w:rsidR="0052731C" w:rsidRPr="0052731C">
        <w:rPr>
          <w:vertAlign w:val="subscript"/>
        </w:rPr>
        <w:t>2</w:t>
      </w:r>
      <w:r w:rsidR="0052731C">
        <w:t>PO</w:t>
      </w:r>
      <w:r w:rsidR="0052731C" w:rsidRPr="0052731C">
        <w:rPr>
          <w:vertAlign w:val="subscript"/>
        </w:rPr>
        <w:t>4</w:t>
      </w:r>
      <w:r w:rsidR="0052731C">
        <w:t xml:space="preserve"> to alleviate any potential nutrient limitation that could confound interpretation of the heterotrophic response to added carbon</w:t>
      </w:r>
      <w:r w:rsidR="000136A9">
        <w:t>, and we used porous glass disks rather than cellulose sponges to eliminate the heterotrophic response to the sponge as a particulate carbon source</w:t>
      </w:r>
      <w:r w:rsidR="0052731C">
        <w:t xml:space="preserve">.  </w:t>
      </w:r>
      <w:r w:rsidR="000136A9">
        <w:t>NDS arrays were installed in PVC to shade them and reduce the potential for autotrophic biofilms to colonize the glass disks, and they were deployed for two weeks.  Upon collection</w:t>
      </w:r>
      <w:r w:rsidR="00D17BE6">
        <w:t>,</w:t>
      </w:r>
      <w:r w:rsidR="000136A9">
        <w:t xml:space="preserve"> the samples were sent overnight on ice for </w:t>
      </w:r>
      <w:r w:rsidR="00016571">
        <w:t xml:space="preserve">laboratory </w:t>
      </w:r>
      <w:r w:rsidR="000136A9">
        <w:t>analysis within 24 h.</w:t>
      </w:r>
    </w:p>
    <w:p w14:paraId="027D84FD" w14:textId="246101DB" w:rsidR="000136A9" w:rsidRDefault="000136A9">
      <w:r>
        <w:t xml:space="preserve">Laboratory analysis consisted of </w:t>
      </w:r>
      <w:r w:rsidR="00D17BE6">
        <w:t xml:space="preserve">submerging the disks in site water, </w:t>
      </w:r>
      <w:r>
        <w:t xml:space="preserve">incubating </w:t>
      </w:r>
      <w:r w:rsidR="00D17BE6">
        <w:t xml:space="preserve">the </w:t>
      </w:r>
      <w:r>
        <w:t>disks in the dark</w:t>
      </w:r>
      <w:r w:rsidR="00D17BE6">
        <w:t xml:space="preserve"> for </w:t>
      </w:r>
      <w:r w:rsidR="00DA0CE0">
        <w:t>3.5</w:t>
      </w:r>
      <w:r w:rsidR="00D17BE6">
        <w:t xml:space="preserve"> h, </w:t>
      </w:r>
      <w:r>
        <w:t xml:space="preserve">and </w:t>
      </w:r>
      <w:r w:rsidR="00D17BE6">
        <w:t xml:space="preserve">recording </w:t>
      </w:r>
      <w:r>
        <w:t xml:space="preserve">net oxygen change from the start to the end of the incubation.  The glass disks were </w:t>
      </w:r>
      <w:r>
        <w:lastRenderedPageBreak/>
        <w:t xml:space="preserve">saved for calculation of biomass after weighing oven-dried (60 °C) samples before and after combustion in a muffle furnace (500 °C).  </w:t>
      </w:r>
      <w:r w:rsidR="00016571">
        <w:t>The respiration response was scaled by disk area (</w:t>
      </w:r>
      <w:r w:rsidR="00016571" w:rsidRPr="00DA0CE0">
        <w:rPr>
          <w:rFonts w:ascii="Symbol" w:hAnsi="Symbol"/>
        </w:rPr>
        <w:t></w:t>
      </w:r>
      <w:r w:rsidR="00016571">
        <w:t>g O</w:t>
      </w:r>
      <w:r w:rsidR="00016571" w:rsidRPr="00016571">
        <w:rPr>
          <w:vertAlign w:val="subscript"/>
        </w:rPr>
        <w:t>2</w:t>
      </w:r>
      <w:r w:rsidR="00016571">
        <w:t xml:space="preserve"> cm</w:t>
      </w:r>
      <w:r w:rsidR="00016571" w:rsidRPr="00016571">
        <w:rPr>
          <w:vertAlign w:val="superscript"/>
        </w:rPr>
        <w:t>-2</w:t>
      </w:r>
      <w:r w:rsidR="00016571">
        <w:t xml:space="preserve"> h</w:t>
      </w:r>
      <w:r w:rsidR="00016571" w:rsidRPr="00016571">
        <w:rPr>
          <w:vertAlign w:val="superscript"/>
        </w:rPr>
        <w:t>-1</w:t>
      </w:r>
      <w:r w:rsidR="00016571">
        <w:t>) and by biomass (mg O</w:t>
      </w:r>
      <w:r w:rsidR="00016571" w:rsidRPr="00016571">
        <w:rPr>
          <w:vertAlign w:val="subscript"/>
        </w:rPr>
        <w:t>2</w:t>
      </w:r>
      <w:r w:rsidR="00016571">
        <w:t xml:space="preserve"> gAFDM</w:t>
      </w:r>
      <w:r w:rsidR="00016571" w:rsidRPr="00016571">
        <w:rPr>
          <w:vertAlign w:val="superscript"/>
        </w:rPr>
        <w:t>-1</w:t>
      </w:r>
      <w:r w:rsidR="00016571">
        <w:t xml:space="preserve"> h</w:t>
      </w:r>
      <w:r w:rsidR="00016571" w:rsidRPr="00016571">
        <w:rPr>
          <w:vertAlign w:val="superscript"/>
        </w:rPr>
        <w:t>-1</w:t>
      </w:r>
      <w:r w:rsidR="00016571">
        <w:t>), and in order to compare the respiration response among streams and seasons, we calculated the nutrient response ratio (NRR) as respiration response for an individual NDS cup divided by the mean control response for that particular deployment.</w:t>
      </w:r>
    </w:p>
    <w:p w14:paraId="24637C7C" w14:textId="77777777" w:rsidR="00A41247" w:rsidRDefault="00A41247">
      <w:r>
        <w:t>Water chemistry</w:t>
      </w:r>
      <w:r w:rsidR="00BD5022">
        <w:t xml:space="preserve"> and h</w:t>
      </w:r>
      <w:r>
        <w:t>ydrologic parameters</w:t>
      </w:r>
    </w:p>
    <w:p w14:paraId="17AB58B9" w14:textId="42EA2C50" w:rsidR="00BD5022" w:rsidRDefault="00BD5022">
      <w:r>
        <w:t xml:space="preserve">We collected filtered (0.45 </w:t>
      </w:r>
      <w:r w:rsidRPr="00BD5022">
        <w:rPr>
          <w:rFonts w:ascii="Symbol" w:hAnsi="Symbol"/>
        </w:rPr>
        <w:t></w:t>
      </w:r>
      <w:r>
        <w:t>m) water samples in the field and stored them ice for transport to the laboratory where they were acidified or frozen depending on the analyte.  We used standard colorimetric methods to measure nitrate+nitrate (hereafter, NO</w:t>
      </w:r>
      <w:r w:rsidRPr="00BD5022">
        <w:rPr>
          <w:vertAlign w:val="subscript"/>
        </w:rPr>
        <w:t>3</w:t>
      </w:r>
      <w:r w:rsidRPr="00BD5022">
        <w:rPr>
          <w:vertAlign w:val="superscript"/>
        </w:rPr>
        <w:t>-</w:t>
      </w:r>
      <w:r>
        <w:t>), dissolved reactive phosphorus (DRP), ammonium (NH</w:t>
      </w:r>
      <w:r w:rsidRPr="00751875">
        <w:rPr>
          <w:vertAlign w:val="subscript"/>
        </w:rPr>
        <w:t>4</w:t>
      </w:r>
      <w:r w:rsidRPr="00751875">
        <w:rPr>
          <w:vertAlign w:val="superscript"/>
        </w:rPr>
        <w:t>+</w:t>
      </w:r>
      <w:r>
        <w:t>), and bromide (Br</w:t>
      </w:r>
      <w:r w:rsidRPr="00751875">
        <w:rPr>
          <w:vertAlign w:val="superscript"/>
        </w:rPr>
        <w:t>-</w:t>
      </w:r>
      <w:r>
        <w:t>) on a flow injection analyzer (Lachat Instruments, Loveland, CO USA).  Dissolved organic carbon (DOC) concentration was measured with a total organic C analyzer with high-temperature Pt-catalyzed combustion and N</w:t>
      </w:r>
      <w:r w:rsidR="00DA0CE0">
        <w:t>DIR detection (Shimadzu</w:t>
      </w:r>
      <w:r>
        <w:t xml:space="preserve"> TOC-VCPH, Columbia, MD, USA</w:t>
      </w:r>
      <w:r w:rsidR="00751875">
        <w:t>)</w:t>
      </w:r>
      <w:r>
        <w:t xml:space="preserve">.  </w:t>
      </w:r>
    </w:p>
    <w:p w14:paraId="23777A1D" w14:textId="77777777" w:rsidR="00751875" w:rsidRDefault="00751875" w:rsidP="00751875">
      <w:r>
        <w:t>The breakthrough curve of Br</w:t>
      </w:r>
      <w:r w:rsidRPr="00751875">
        <w:rPr>
          <w:vertAlign w:val="superscript"/>
        </w:rPr>
        <w:t>-</w:t>
      </w:r>
      <w:r>
        <w:t xml:space="preserve"> </w:t>
      </w:r>
      <w:r w:rsidR="00BD5022">
        <w:t xml:space="preserve">released in </w:t>
      </w:r>
      <w:r>
        <w:t>conjunction</w:t>
      </w:r>
      <w:r w:rsidR="00BD5022">
        <w:t xml:space="preserve"> with </w:t>
      </w:r>
      <w:r>
        <w:t xml:space="preserve">the </w:t>
      </w:r>
      <w:r w:rsidRPr="00751875">
        <w:rPr>
          <w:vertAlign w:val="superscript"/>
        </w:rPr>
        <w:t>15</w:t>
      </w:r>
      <w:r>
        <w:t>N-NO</w:t>
      </w:r>
      <w:r w:rsidRPr="00751875">
        <w:rPr>
          <w:vertAlign w:val="subscript"/>
        </w:rPr>
        <w:t>3</w:t>
      </w:r>
      <w:r w:rsidRPr="00751875">
        <w:rPr>
          <w:vertAlign w:val="superscript"/>
        </w:rPr>
        <w:t>-</w:t>
      </w:r>
      <w:r>
        <w:t xml:space="preserve"> release was used in OTIS-P (Runkel, 1998), a one-dimensional advection, dispersion and transient storage model, to estimate solute hyporheic exchange parameters such as the cross-sectional area of the transient storage zone (A</w:t>
      </w:r>
      <w:r w:rsidRPr="00751875">
        <w:rPr>
          <w:vertAlign w:val="subscript"/>
        </w:rPr>
        <w:t>s</w:t>
      </w:r>
      <w:r>
        <w:t>) and the storage zone exchange coefficient (</w:t>
      </w:r>
      <w:r w:rsidRPr="00751875">
        <w:rPr>
          <w:rFonts w:ascii="Symbol" w:hAnsi="Symbol"/>
        </w:rPr>
        <w:t></w:t>
      </w:r>
      <w:r>
        <w:t>). From these parameters, we calculated the storage zone residence time (T</w:t>
      </w:r>
      <w:r w:rsidRPr="00751875">
        <w:rPr>
          <w:vertAlign w:val="subscript"/>
        </w:rPr>
        <w:t>sto</w:t>
      </w:r>
      <w:r>
        <w:t>)</w:t>
      </w:r>
    </w:p>
    <w:p w14:paraId="39947A42" w14:textId="77777777" w:rsidR="00751875" w:rsidRDefault="00751875" w:rsidP="00751875">
      <w:r>
        <w:t>T</w:t>
      </w:r>
      <w:r w:rsidRPr="00751875">
        <w:rPr>
          <w:vertAlign w:val="subscript"/>
        </w:rPr>
        <w:t>sto</w:t>
      </w:r>
      <w:r>
        <w:t xml:space="preserve"> = As/</w:t>
      </w:r>
      <w:r w:rsidRPr="00751875">
        <w:rPr>
          <w:rFonts w:ascii="Symbol" w:hAnsi="Symbol"/>
        </w:rPr>
        <w:t></w:t>
      </w:r>
      <w:r>
        <w:t xml:space="preserve"> * A </w:t>
      </w:r>
    </w:p>
    <w:p w14:paraId="10231A02" w14:textId="77777777" w:rsidR="00751875" w:rsidRDefault="00751875" w:rsidP="00751875">
      <w:r>
        <w:t>where A is the cross-sectional area of the stream channel calculated from the bromide breakthrough curve and channel measurements. We calculated the storage exchange flux (q</w:t>
      </w:r>
      <w:r w:rsidRPr="00751875">
        <w:rPr>
          <w:vertAlign w:val="subscript"/>
        </w:rPr>
        <w:t>s</w:t>
      </w:r>
      <w:r>
        <w:t>)</w:t>
      </w:r>
    </w:p>
    <w:p w14:paraId="2DA98503" w14:textId="77777777" w:rsidR="00751875" w:rsidRDefault="00751875" w:rsidP="00751875">
      <w:r>
        <w:t>q</w:t>
      </w:r>
      <w:r w:rsidRPr="00751875">
        <w:rPr>
          <w:vertAlign w:val="subscript"/>
        </w:rPr>
        <w:t>s</w:t>
      </w:r>
      <w:r>
        <w:t xml:space="preserve"> = </w:t>
      </w:r>
      <w:r w:rsidRPr="00751875">
        <w:rPr>
          <w:rFonts w:ascii="Symbol" w:hAnsi="Symbol"/>
        </w:rPr>
        <w:t></w:t>
      </w:r>
      <w:r>
        <w:t>*A</w:t>
      </w:r>
    </w:p>
    <w:p w14:paraId="5B60861A" w14:textId="77777777" w:rsidR="00BD5022" w:rsidRDefault="00751875" w:rsidP="00751875">
      <w:r>
        <w:t>which represents the average water flux through the storage zone per unit length. We also calculated fraction of the median travel time due to transient storage, F</w:t>
      </w:r>
      <w:r w:rsidRPr="00751875">
        <w:rPr>
          <w:vertAlign w:val="superscript"/>
        </w:rPr>
        <w:t>200</w:t>
      </w:r>
      <w:r w:rsidRPr="00751875">
        <w:rPr>
          <w:vertAlign w:val="subscript"/>
        </w:rPr>
        <w:t>med</w:t>
      </w:r>
      <w:r>
        <w:t xml:space="preserve"> </w:t>
      </w:r>
      <w:r w:rsidR="00967806">
        <w:t>(Runkel, 2002).</w:t>
      </w:r>
    </w:p>
    <w:p w14:paraId="21056E43" w14:textId="77777777" w:rsidR="00A41247" w:rsidRDefault="00A41247">
      <w:r>
        <w:t>Organic matter standing stocks</w:t>
      </w:r>
    </w:p>
    <w:p w14:paraId="42A8920B" w14:textId="2CB2DC0B" w:rsidR="002802C7" w:rsidRDefault="002802C7">
      <w:r>
        <w:t>We collected 10-20 samples of organic matter from different habitat units in a stratified-random sampling design.  Samples for coarse (&gt;1 mm), fine (&lt;1 mm), and attached (i.e., periphyton) organic matter w</w:t>
      </w:r>
      <w:r w:rsidR="00D17BE6">
        <w:t>ere</w:t>
      </w:r>
      <w:r>
        <w:t xml:space="preserve"> collected from a 0.052 m</w:t>
      </w:r>
      <w:r w:rsidRPr="002802C7">
        <w:rPr>
          <w:vertAlign w:val="superscript"/>
        </w:rPr>
        <w:t>2</w:t>
      </w:r>
      <w:r>
        <w:t xml:space="preserve"> area isolated by an open-ended plastic cylinder placed no more than 5 cm into the sediment.  Coarse benthic organic matter (CBOM) was removed by hand, and the sediments were agitated before taking a fine benthic organic matter (FBOM) sample.  We collected periphyton by scraping a known area (0.006-0.04 m</w:t>
      </w:r>
      <w:r w:rsidRPr="002802C7">
        <w:rPr>
          <w:vertAlign w:val="superscript"/>
        </w:rPr>
        <w:t>2</w:t>
      </w:r>
      <w:r>
        <w:t xml:space="preserve">) of a rock with a wire brush.  We calculated sample dry mass and ash-free dry mass of samples by weighing oven-dried (60 °C) samples before and after combustion in a muffle furnace (500 °C).  </w:t>
      </w:r>
      <w:r w:rsidR="006259AF">
        <w:t>We used a subsample of periphyton to measure chlorophyll a using the trichromatic method</w:t>
      </w:r>
      <w:r w:rsidR="005924AC">
        <w:t xml:space="preserve"> (APHA 2005)</w:t>
      </w:r>
      <w:r w:rsidR="006259AF">
        <w:t xml:space="preserve"> following hot ethanol extraction (Sartory and Grobbelaar 1984).</w:t>
      </w:r>
    </w:p>
    <w:p w14:paraId="25F88CF8" w14:textId="6C47AE55" w:rsidR="00343A56" w:rsidRDefault="00343A56">
      <w:r>
        <w:t xml:space="preserve">We deployed unglazed clay tiles for six weeks at all sites to provide a standardized surface for algae and bacteria to colonize in order to minimize any potential among site differences.  Tiles were collected with the rest of the samples, and periphyton was removed with a toothbrush and razor blade, rinsed into a bottle with site water, and held on ice until arrival at the laboratory.  A subset of tiles was analyzed for </w:t>
      </w:r>
      <w:r>
        <w:lastRenderedPageBreak/>
        <w:t xml:space="preserve">algal abundance using a Palmer-Maloney counting cell (Charles et al. 2002), a subset of tiles was analyzed for total bacterial counts using qPCR, </w:t>
      </w:r>
      <w:r w:rsidR="00DA0CE0">
        <w:t xml:space="preserve">and a subset of tiles was used for laboratory extracellular enzyme activity assays.  Detailed methods for these analyses are </w:t>
      </w:r>
      <w:r>
        <w:t xml:space="preserve">described in Beaulieu et al. (2014).  </w:t>
      </w:r>
    </w:p>
    <w:p w14:paraId="6863B982" w14:textId="77777777" w:rsidR="00677634" w:rsidRDefault="00751875">
      <w:r>
        <w:t>Statistical Analysis</w:t>
      </w:r>
    </w:p>
    <w:p w14:paraId="54D0A0C5" w14:textId="15BC2F7B" w:rsidR="00677634" w:rsidRDefault="00CB256A">
      <w:r>
        <w:t xml:space="preserve">We used multivariate generalized least squares linear models </w:t>
      </w:r>
      <w:r w:rsidR="007946C2">
        <w:t xml:space="preserve">(GLS) </w:t>
      </w:r>
      <w:r>
        <w:t>to test how DOM quality (HIX, BIX, FI, P/H) differed among seasons (summer, autumn, spring), between reaches (buried, open), and among streams</w:t>
      </w:r>
      <w:r w:rsidR="007946C2">
        <w:t>.  We also used GLS to test for differences in e</w:t>
      </w:r>
      <w:r w:rsidR="00DA0CE0">
        <w:t xml:space="preserve">xtracellular enzyme activity </w:t>
      </w:r>
      <w:r w:rsidR="007946C2">
        <w:t>(POX, DOPA-H</w:t>
      </w:r>
      <w:r w:rsidR="007946C2" w:rsidRPr="007946C2">
        <w:rPr>
          <w:vertAlign w:val="subscript"/>
        </w:rPr>
        <w:t>2</w:t>
      </w:r>
      <w:r w:rsidR="007946C2">
        <w:t>O</w:t>
      </w:r>
      <w:r w:rsidR="007946C2" w:rsidRPr="007946C2">
        <w:rPr>
          <w:vertAlign w:val="subscript"/>
        </w:rPr>
        <w:t>2</w:t>
      </w:r>
      <w:r w:rsidR="007946C2">
        <w:t>, LCI, NACE) and carbon limitation patterns among seasons, between reaches, and among streams.  We used linear modeling to test relationships between carbon limitation patterns and water chemistry, hydrologic parameters, organic matter standing stocks, and whole stream metabolism and nitrate (NO</w:t>
      </w:r>
      <w:r w:rsidR="007946C2" w:rsidRPr="00DE60EF">
        <w:rPr>
          <w:vertAlign w:val="subscript"/>
        </w:rPr>
        <w:t>3</w:t>
      </w:r>
      <w:r w:rsidR="007946C2" w:rsidRPr="00DE60EF">
        <w:rPr>
          <w:vertAlign w:val="superscript"/>
        </w:rPr>
        <w:t>-</w:t>
      </w:r>
      <w:r w:rsidR="007946C2">
        <w:t xml:space="preserve">) uptake.  </w:t>
      </w:r>
      <w:r w:rsidR="00864237">
        <w:t>We used p</w:t>
      </w:r>
      <w:r w:rsidR="00864237" w:rsidRPr="00AB6115">
        <w:t xml:space="preserve">ermutational </w:t>
      </w:r>
      <w:r w:rsidR="00864237">
        <w:t>m</w:t>
      </w:r>
      <w:r w:rsidR="00864237" w:rsidRPr="00AB6115">
        <w:t xml:space="preserve">ultivariate </w:t>
      </w:r>
      <w:r w:rsidR="00864237">
        <w:t>a</w:t>
      </w:r>
      <w:r w:rsidR="00864237" w:rsidRPr="00AB6115">
        <w:t xml:space="preserve">nalysis of </w:t>
      </w:r>
      <w:r w:rsidR="00864237">
        <w:t>v</w:t>
      </w:r>
      <w:r w:rsidR="00864237" w:rsidRPr="00AB6115">
        <w:t xml:space="preserve">ariance </w:t>
      </w:r>
      <w:r w:rsidR="00864237">
        <w:t>u</w:t>
      </w:r>
      <w:r w:rsidR="00864237" w:rsidRPr="00AB6115">
        <w:t xml:space="preserve">sing </w:t>
      </w:r>
      <w:r w:rsidR="00864237">
        <w:t>d</w:t>
      </w:r>
      <w:r w:rsidR="00864237" w:rsidRPr="00AB6115">
        <w:t xml:space="preserve">istance </w:t>
      </w:r>
      <w:r w:rsidR="00864237">
        <w:t>m</w:t>
      </w:r>
      <w:r w:rsidR="00864237" w:rsidRPr="00AB6115">
        <w:t>atrices</w:t>
      </w:r>
      <w:r w:rsidR="00864237">
        <w:t xml:space="preserve"> (adonis in the vegan package for R, Oksanen et al. 2016) to test simultaneously how CBOM and FBOM standing stocks affect the response to glucose, arabinose, and cellobiose.  All statistical analyses were done using R (R Core Team 2016)</w:t>
      </w:r>
    </w:p>
    <w:p w14:paraId="7E48988A" w14:textId="77777777" w:rsidR="007946C2" w:rsidRDefault="007946C2"/>
    <w:p w14:paraId="62B478A9" w14:textId="77777777" w:rsidR="00677634" w:rsidRDefault="00677634">
      <w:r>
        <w:t>Results</w:t>
      </w:r>
    </w:p>
    <w:p w14:paraId="4085D618" w14:textId="384F58EB" w:rsidR="00677634" w:rsidRDefault="00C65A5E">
      <w:r>
        <w:t>Patterns in DOM Variability</w:t>
      </w:r>
    </w:p>
    <w:p w14:paraId="13DFD60F" w14:textId="4CA59DD9" w:rsidR="00C65A5E" w:rsidRDefault="00C65A5E" w:rsidP="00C65A5E">
      <w:r>
        <w:t>We examined differences in dissolved organic matter quality among seasons (summer, autumn, spring) and between reaches (buried, open).  HIX, the humification index derived from EEMs, differed by season (GLS, p=0.0005), with autumn having higher HIX than spring or summer, which were not different from each other, and also differed by reach (GLS, p=0.021) with open reaches having higher HIX than buried (Figure 1).  Because we did not perform the standard inner-filter corrections on these samples, these values cannot be compared to literature values, and using these data alone, we cannot determine whether our sites or seasons have more allochthonous or autochthonous organic content.  Rather they can be used to show relative difference between reach and among seasons whereas other metrics from the EEMs can clarify allochthonous/autochthonous DOM content.</w:t>
      </w:r>
    </w:p>
    <w:p w14:paraId="41804061" w14:textId="005F5456" w:rsidR="00EE4CAC" w:rsidRDefault="00785674" w:rsidP="00EE4CAC">
      <w:r>
        <w:t xml:space="preserve">For example, the biological freshness index (BIX) varied by season (GLS, p&lt;&lt;0.0001) but did not differ between buried and open reaches (Figure 2A).  Although BIX did not differ between spring and summer, both were significantly higher compared to autumn.  Typically BIX values between 0.6-0.7 are associated with DOM having low autochthonous content whereas BIX &gt;0.9 are associated with high autochthonous content.  </w:t>
      </w:r>
      <w:r w:rsidR="00EE4CAC">
        <w:t>The fluorescence index (FI) characterized whether fulvic acids in the DOM pool are microbially derived (~1.9) or terrestrially derived (~1.4), and FI was higher in summer and spring compared to autumn (GLS, p&lt;&lt;0.0001) but did not differ between buried and open reaches.  Summer and spring did not differ from each other.</w:t>
      </w:r>
    </w:p>
    <w:p w14:paraId="169E7FAA" w14:textId="599448BD" w:rsidR="00EE4CAC" w:rsidRDefault="00EE4CAC" w:rsidP="00EE4CAC">
      <w:r>
        <w:t>A fourth index, the protein to humic ratio (P/H), compares autochthonous and labile tryptophan-like and protein-like content (more autochthonous and labile) to more terrestrial and recalcitrant humic-like content.  This ratio varied by season (GLS, p&lt;&lt;0.001), with spring and summer having a higher ratio (more protein) compared to fall, and also by reach (GLS, p&lt;&lt;0.0002) with open reaches having lower ratio (more humic-like) than buried reaches.</w:t>
      </w:r>
    </w:p>
    <w:p w14:paraId="643305A9" w14:textId="0DC913DD" w:rsidR="00EE4CAC" w:rsidRDefault="00EE4CAC" w:rsidP="00EE4CAC"/>
    <w:p w14:paraId="5CA3E7FE" w14:textId="1D5DD2C9" w:rsidR="00785674" w:rsidRDefault="00EE4CAC" w:rsidP="00785674">
      <w:r>
        <w:t>Patterns in extracellular enzyme activity</w:t>
      </w:r>
    </w:p>
    <w:p w14:paraId="2269862E" w14:textId="6C0E8993" w:rsidR="009574E4" w:rsidRDefault="009574E4" w:rsidP="009574E4">
      <w:r>
        <w:t xml:space="preserve">We deployed standard tiles for microbes to colonize for </w:t>
      </w:r>
      <w:r w:rsidR="00DA0CE0">
        <w:t>6</w:t>
      </w:r>
      <w:r>
        <w:t xml:space="preserve"> weeks prior to collecting all our samples, and we measured extracellular enzyme activity to characterize microbial effort to acquire nutrients and use different carbon sources av</w:t>
      </w:r>
      <w:r w:rsidR="00B212C3">
        <w:t xml:space="preserve">ailable in the environment.  Extracellular </w:t>
      </w:r>
      <w:r>
        <w:t>enzymes that degrade L-3,4-dihydroxyphenylalanine (DOPA) + H</w:t>
      </w:r>
      <w:r w:rsidRPr="00054229">
        <w:rPr>
          <w:vertAlign w:val="subscript"/>
        </w:rPr>
        <w:t>2</w:t>
      </w:r>
      <w:r>
        <w:t>O</w:t>
      </w:r>
      <w:r w:rsidRPr="00054229">
        <w:rPr>
          <w:vertAlign w:val="subscript"/>
        </w:rPr>
        <w:t>2</w:t>
      </w:r>
      <w:r>
        <w:t xml:space="preserve"> (DOPAH2) as a substrate correlate to lignin degradation, so it is a metric of recalcitrant carbon use.  While we found no significant differences in DOPAH2 among seasons, we did find that buried reaches had higher DOPAH2 than open reaches </w:t>
      </w:r>
      <w:r w:rsidR="00461D0C">
        <w:t>(GLS, p=0.024) when we expressed DOPAH</w:t>
      </w:r>
      <w:r w:rsidR="0039566E">
        <w:t>2</w:t>
      </w:r>
      <w:r w:rsidR="00461D0C">
        <w:t xml:space="preserve"> per unit dry mass (Figure 4</w:t>
      </w:r>
      <w:r w:rsidR="000860E0">
        <w:t>a</w:t>
      </w:r>
      <w:r w:rsidR="00461D0C">
        <w:t>) or per unit carbon (data not shown)</w:t>
      </w:r>
      <w:r>
        <w:t>.</w:t>
      </w:r>
      <w:r w:rsidR="00461D0C">
        <w:t xml:space="preserve">  </w:t>
      </w:r>
      <w:r w:rsidR="000860E0">
        <w:t>We found a similar pattern in the polyphenol oxidase (POX) extracellular enzyme activity.  POX is an alternate metric of recalcitrant carbon use, and we found higher POX in buried reaches compared to open reaches (GLS, p=0.0043) (Figure 4b).</w:t>
      </w:r>
    </w:p>
    <w:p w14:paraId="62356957" w14:textId="54686489" w:rsidR="00B212C3" w:rsidRDefault="00B212C3" w:rsidP="00B212C3">
      <w:r>
        <w:t>We found no evidence of spatio-temporal differences in extracellular enzyme activity (EEA) associated with labile carbon use.  However, when we composited metrics of carbon use together to calculate the LCI, an index of carbon lability that compares recalcitrant carbon use to total carbon use, we found that buried reaches had higher use of recalcitrant carbon (GLS, p=0.014), and we also found that summer had greater use of recalcitrant carbon than autumn (GLS, p=0.027).  There were no differences between spring and autumn (Figure 5).  The LCI was also correlated to the CQI</w:t>
      </w:r>
      <w:r w:rsidR="00FC20FD">
        <w:t>,</w:t>
      </w:r>
      <w:r>
        <w:t xml:space="preserve"> </w:t>
      </w:r>
      <w:r w:rsidR="00FC20FD">
        <w:t xml:space="preserve">an alternate </w:t>
      </w:r>
      <w:r>
        <w:t>carbon quality index derived from EEA on different substrates</w:t>
      </w:r>
      <w:r w:rsidR="00FC20FD">
        <w:t xml:space="preserve"> (data not shown)</w:t>
      </w:r>
      <w:r>
        <w:t xml:space="preserve">.  </w:t>
      </w:r>
    </w:p>
    <w:p w14:paraId="0B460610" w14:textId="0F6F5F5B" w:rsidR="00217DFF" w:rsidRDefault="00217DFF" w:rsidP="00217DFF">
      <w:r>
        <w:t xml:space="preserve">Because carbon uptake and use is often linked to the acquisition of nitrogen from the environment, we also analyzed differences in N uptake as activity of </w:t>
      </w:r>
      <w:r w:rsidRPr="00217DFF">
        <w:rPr>
          <w:rFonts w:ascii="Symbol" w:hAnsi="Symbol"/>
        </w:rPr>
        <w:t></w:t>
      </w:r>
      <w:r>
        <w:t>-N-acetylglucosaminidase.  We measured highest values in the autumn, intermediate values in summer, and lowest values in spring with all seasons significantly different from each other (GLS, p&lt;&lt;0.0001), but there were no differences between reaches (Figure 6).</w:t>
      </w:r>
    </w:p>
    <w:p w14:paraId="2A9005D1" w14:textId="7FD5F9F8" w:rsidR="005A5B38" w:rsidRDefault="005A5B38" w:rsidP="00217DFF">
      <w:r>
        <w:t>Carbon limitation</w:t>
      </w:r>
    </w:p>
    <w:p w14:paraId="5B09A671" w14:textId="77777777" w:rsidR="005A5B38" w:rsidRDefault="005A5B38" w:rsidP="00217DFF">
      <w:r>
        <w:t>We deployed NDS amended with different carbon sources (glucose, arabinose, cellobiose, and a no-carbon control) to see if patterns in carbon limitation differed between buried and open stream reaches or among seasons.  Unfortunately, the NDS we deployed during summer were washed away by thunderstorms that produced very flashy runoff in these urban streams dominated by impervious surface cover.  Therefore, we focus our analysis on autumn and spring to contrast the carbon limitation response to a time when leaf inputs dominate compared to when vernal algae blooms dominate.</w:t>
      </w:r>
    </w:p>
    <w:p w14:paraId="723BEBE7" w14:textId="0DFC07A8" w:rsidR="005A5B38" w:rsidRDefault="005A5B38" w:rsidP="00217DFF">
      <w:r>
        <w:t>When respiration on NDS disks was scaled by biomass (</w:t>
      </w:r>
      <w:r w:rsidR="00DA0CE0">
        <w:t>m</w:t>
      </w:r>
      <w:r>
        <w:t>g O</w:t>
      </w:r>
      <w:r w:rsidRPr="005A5B38">
        <w:rPr>
          <w:vertAlign w:val="subscript"/>
        </w:rPr>
        <w:t>2</w:t>
      </w:r>
      <w:r>
        <w:t xml:space="preserve"> gAFDM</w:t>
      </w:r>
      <w:r w:rsidRPr="004E59C4">
        <w:rPr>
          <w:vertAlign w:val="superscript"/>
        </w:rPr>
        <w:t>-1</w:t>
      </w:r>
      <w:r>
        <w:t xml:space="preserve"> h</w:t>
      </w:r>
      <w:r w:rsidRPr="004E59C4">
        <w:rPr>
          <w:vertAlign w:val="superscript"/>
        </w:rPr>
        <w:t>-1</w:t>
      </w:r>
      <w:r>
        <w:t>), we found no differences among carbon amendments including the no carbon control.  However, when the respiration response was scaled by disk area (</w:t>
      </w:r>
      <w:r w:rsidRPr="004E59C4">
        <w:rPr>
          <w:rFonts w:ascii="Symbol" w:hAnsi="Symbol"/>
        </w:rPr>
        <w:t></w:t>
      </w:r>
      <w:r>
        <w:t>g O</w:t>
      </w:r>
      <w:r w:rsidRPr="005A5B38">
        <w:rPr>
          <w:vertAlign w:val="subscript"/>
        </w:rPr>
        <w:t>2</w:t>
      </w:r>
      <w:r>
        <w:t xml:space="preserve"> m</w:t>
      </w:r>
      <w:r w:rsidRPr="004E59C4">
        <w:rPr>
          <w:vertAlign w:val="superscript"/>
        </w:rPr>
        <w:t>-2</w:t>
      </w:r>
      <w:r>
        <w:t xml:space="preserve"> h</w:t>
      </w:r>
      <w:r w:rsidRPr="004E59C4">
        <w:rPr>
          <w:vertAlign w:val="superscript"/>
        </w:rPr>
        <w:t>-1</w:t>
      </w:r>
      <w:r>
        <w:t>), all NDS carbon amendments were significantly different than the control in all streams, seasons, and reaches (GLS, p</w:t>
      </w:r>
      <w:r w:rsidR="003E4698">
        <w:t>&lt;&lt;</w:t>
      </w:r>
      <w:r>
        <w:t xml:space="preserve">0.001), and we found no instances where the respiration response differed among the three carbon amendments during any deployment (GLS, p&gt;0.05).  Therefore, we analyzed the nutrient response ratio (NRR) of all carbon types together to detect differences between seasonal and/or reach-scale responses.  Furthermore, although we deployed NDS arrays at the top and bottom of the buried reaches, there was no difference in the response, so we categorized them all as “buried.”  We found a significant interaction (GLS, p=0.0009) between season </w:t>
      </w:r>
      <w:r>
        <w:lastRenderedPageBreak/>
        <w:t>(autumn versus spring) and reach (buried versus daylight) whereby the respiration response to added carbon was stronger in autumn compared to spring, but open reaches had the strongest response in the fall and buried reaches had strongest response in the spring</w:t>
      </w:r>
      <w:r w:rsidR="007F75D1">
        <w:t xml:space="preserve"> (Figure 7)</w:t>
      </w:r>
      <w:r>
        <w:t>.</w:t>
      </w:r>
    </w:p>
    <w:p w14:paraId="373F25C5" w14:textId="47F90362" w:rsidR="007F75D1" w:rsidRPr="00FE522C" w:rsidRDefault="007F75D1" w:rsidP="007F75D1">
      <w:r>
        <w:t>To see what factors might predict the areal NRR response to added carbon among streams and between seasons and reaches, we analyzed a suite of reach-scale variables including standing stocks (e.g., chl a, periphyton biomass, bacterial cell counts, FBOM, CBOM etc.), water chemistry (e.g., NH4+, NO3-, SRP, DOC, etc.), hydrologic variables (e.g., Q, As/A, travel time, etc.), ecosystem-scale functional attributes (e.g., NO3- uptake, whole-system metabolism), metrics of microbial effort to acquire nutrients using EEA assays, and metrics of dissolved organic matter quality derived from excitation-emission matrices.  We found no relationships between the NRR response and water chemistry, hydrology, or ecosystem-scale functional attributes.  Although EEA and DOM quality metrics often differed between seasons and reaches, there was no direct relationship between NRR and those metrics.  Further, most standing stock metrics were also unrelated to the NRR response, but we did find weak positive relationships between reach-scale standing stocks of CBOM (adonis, p=0.036) and FBOM (adonis, p=0.053).</w:t>
      </w:r>
    </w:p>
    <w:p w14:paraId="60746C15" w14:textId="77777777" w:rsidR="005A5B38" w:rsidRDefault="005A5B38" w:rsidP="00217DFF"/>
    <w:p w14:paraId="0120C663" w14:textId="02866854" w:rsidR="00677634" w:rsidRDefault="00677634">
      <w:r>
        <w:t>Discussion</w:t>
      </w:r>
    </w:p>
    <w:p w14:paraId="60816902" w14:textId="59E6F4E2" w:rsidR="005C6D06" w:rsidRDefault="005C6D06">
      <w:r>
        <w:t>Seasonal patterns</w:t>
      </w:r>
      <w:r w:rsidR="00EF1239">
        <w:t xml:space="preserve"> of DOM characteristics</w:t>
      </w:r>
    </w:p>
    <w:p w14:paraId="76608E66" w14:textId="1E014612" w:rsidR="0055457E" w:rsidRDefault="0047775D">
      <w:r>
        <w:t xml:space="preserve">BIX and FI show a clear pattern of more recalcitrant carbon </w:t>
      </w:r>
      <w:r w:rsidR="00404B78">
        <w:t>during</w:t>
      </w:r>
      <w:r>
        <w:t xml:space="preserve"> autumn</w:t>
      </w:r>
      <w:r w:rsidR="00EF1239">
        <w:t xml:space="preserve"> and more labile carbon </w:t>
      </w:r>
      <w:r w:rsidR="00404B78">
        <w:t xml:space="preserve">during </w:t>
      </w:r>
      <w:r w:rsidR="00EF1239">
        <w:t>spring</w:t>
      </w:r>
      <w:r w:rsidR="00FD281A">
        <w:t>, possibly due to a large influx of t</w:t>
      </w:r>
      <w:r w:rsidR="007571B9">
        <w:t xml:space="preserve">errestrial DOM </w:t>
      </w:r>
      <w:r w:rsidR="00FD281A">
        <w:t xml:space="preserve">in the fall, which is </w:t>
      </w:r>
      <w:r w:rsidR="007571B9">
        <w:t xml:space="preserve">typically lower quality </w:t>
      </w:r>
      <w:r w:rsidR="00FD281A">
        <w:t xml:space="preserve">than </w:t>
      </w:r>
      <w:r w:rsidR="007571B9">
        <w:t xml:space="preserve">aquatic autochthonous </w:t>
      </w:r>
      <w:r w:rsidR="00FD281A">
        <w:t xml:space="preserve">DOM </w:t>
      </w:r>
      <w:r w:rsidR="007571B9">
        <w:t xml:space="preserve">sources (McKnight et al. 2001), and </w:t>
      </w:r>
      <w:r w:rsidR="00FD281A">
        <w:t xml:space="preserve">a greater contribution of autochthonous DOM in the spring.  </w:t>
      </w:r>
      <w:r w:rsidR="00EF6D38">
        <w:t xml:space="preserve">HIX is similar to BIX and FI with autumn having higher humic character than spring or summer, and this pattern is also seen in the P/H ratio, which shows more humic-like components in the autumn compared to the spring whereas summer was not distinctly different.  </w:t>
      </w:r>
      <w:r w:rsidR="00FD281A">
        <w:t>T</w:t>
      </w:r>
      <w:r>
        <w:t xml:space="preserve">his is </w:t>
      </w:r>
      <w:r w:rsidR="00EF1239">
        <w:t xml:space="preserve">consistent in the </w:t>
      </w:r>
      <w:r w:rsidR="009A5D1A">
        <w:t xml:space="preserve">reach </w:t>
      </w:r>
      <w:r>
        <w:t xml:space="preserve">standing stock data </w:t>
      </w:r>
      <w:r w:rsidR="007571B9">
        <w:t xml:space="preserve">showing higher </w:t>
      </w:r>
      <w:r>
        <w:t xml:space="preserve">CBOM </w:t>
      </w:r>
      <w:r w:rsidR="007571B9">
        <w:t xml:space="preserve">in autumn compared to </w:t>
      </w:r>
      <w:r>
        <w:t xml:space="preserve">other seasons and </w:t>
      </w:r>
      <w:r w:rsidR="007571B9">
        <w:t xml:space="preserve">higher chlorophyll a in </w:t>
      </w:r>
      <w:r>
        <w:t xml:space="preserve">spring than </w:t>
      </w:r>
      <w:r w:rsidR="007571B9">
        <w:t xml:space="preserve">in </w:t>
      </w:r>
      <w:r>
        <w:t>other seasons</w:t>
      </w:r>
      <w:r w:rsidR="007571B9">
        <w:t xml:space="preserve"> (</w:t>
      </w:r>
      <w:r w:rsidR="00404B78">
        <w:t>get</w:t>
      </w:r>
      <w:r w:rsidR="007571B9">
        <w:t xml:space="preserve"> Beaulieu </w:t>
      </w:r>
      <w:r w:rsidR="00404B78">
        <w:t xml:space="preserve">et al. 2014 </w:t>
      </w:r>
      <w:r w:rsidR="007571B9">
        <w:t>Fig 3)</w:t>
      </w:r>
      <w:r>
        <w:t xml:space="preserve">.  </w:t>
      </w:r>
      <w:r w:rsidR="00CC5095">
        <w:t xml:space="preserve">This </w:t>
      </w:r>
      <w:r w:rsidR="008E04DD">
        <w:t xml:space="preserve">seasonal </w:t>
      </w:r>
      <w:r w:rsidR="00CC5095">
        <w:t xml:space="preserve">pattern is </w:t>
      </w:r>
      <w:r w:rsidR="008E04DD">
        <w:t xml:space="preserve">also </w:t>
      </w:r>
      <w:r w:rsidR="00CC5095">
        <w:t>seen in temperate forested mountain streams (Villanueva et al. 2016)</w:t>
      </w:r>
      <w:r w:rsidR="005B7C83">
        <w:t xml:space="preserve"> and ephemeral Mediterranean streams that flow during the autumn-spring wet season (Catalan et al. 2013)</w:t>
      </w:r>
      <w:r w:rsidR="00D85A10">
        <w:t>, as well as other urbanized streams (Hosen et al. 2014)</w:t>
      </w:r>
      <w:r w:rsidR="005B7C83">
        <w:t xml:space="preserve">.  </w:t>
      </w:r>
      <w:r w:rsidR="001145D8">
        <w:t>Therefore</w:t>
      </w:r>
      <w:r w:rsidR="00EF1239">
        <w:t xml:space="preserve">, </w:t>
      </w:r>
      <w:r w:rsidR="008B1600">
        <w:t xml:space="preserve">temperate zone </w:t>
      </w:r>
      <w:r w:rsidR="00EF1239">
        <w:t>seasonal</w:t>
      </w:r>
      <w:r w:rsidR="008B1600">
        <w:t>ity</w:t>
      </w:r>
      <w:r w:rsidR="00EF1239">
        <w:t xml:space="preserve"> </w:t>
      </w:r>
      <w:r w:rsidR="008B1600">
        <w:t xml:space="preserve">of </w:t>
      </w:r>
      <w:r w:rsidR="00EF1239">
        <w:t xml:space="preserve">autumn riparian leaf inputs and spring algal blooms </w:t>
      </w:r>
      <w:r w:rsidR="001145D8">
        <w:t xml:space="preserve">imparts </w:t>
      </w:r>
      <w:r w:rsidR="00EF1239">
        <w:t xml:space="preserve">the dominant seasonal </w:t>
      </w:r>
      <w:r w:rsidR="001145D8">
        <w:t xml:space="preserve">signature to the DOM </w:t>
      </w:r>
      <w:r w:rsidR="00EF1239">
        <w:t xml:space="preserve">pool </w:t>
      </w:r>
      <w:r w:rsidR="001145D8">
        <w:t xml:space="preserve">of these </w:t>
      </w:r>
      <w:r w:rsidR="008B1600">
        <w:t xml:space="preserve">temperate </w:t>
      </w:r>
      <w:r w:rsidR="001145D8">
        <w:t>urban streams</w:t>
      </w:r>
      <w:r w:rsidR="008E04DD">
        <w:t xml:space="preserve"> </w:t>
      </w:r>
      <w:r w:rsidR="00ED7F51">
        <w:t>even with</w:t>
      </w:r>
      <w:r w:rsidR="008E04DD">
        <w:t xml:space="preserve"> limited riparian zones</w:t>
      </w:r>
      <w:r w:rsidR="002209FA">
        <w:t xml:space="preserve"> due to channelization</w:t>
      </w:r>
      <w:r w:rsidR="001145D8">
        <w:t>.</w:t>
      </w:r>
    </w:p>
    <w:p w14:paraId="31A75C55" w14:textId="5F1B5255" w:rsidR="00032403" w:rsidRDefault="0055457E">
      <w:r>
        <w:t xml:space="preserve">Despite the </w:t>
      </w:r>
      <w:r w:rsidR="001145D8">
        <w:t>strong</w:t>
      </w:r>
      <w:r>
        <w:t xml:space="preserve"> </w:t>
      </w:r>
      <w:r w:rsidR="00CC5095">
        <w:t xml:space="preserve">and consistent </w:t>
      </w:r>
      <w:r>
        <w:t xml:space="preserve">seasonal differences seen </w:t>
      </w:r>
      <w:r w:rsidR="00CC5095">
        <w:t xml:space="preserve">across </w:t>
      </w:r>
      <w:r>
        <w:t xml:space="preserve">multiple </w:t>
      </w:r>
      <w:r w:rsidR="001145D8">
        <w:t xml:space="preserve">DOM </w:t>
      </w:r>
      <w:r>
        <w:t xml:space="preserve">optical properties, the low absolute values of BIX and FI show that the DOM </w:t>
      </w:r>
      <w:r w:rsidR="00FD281A">
        <w:t xml:space="preserve">in </w:t>
      </w:r>
      <w:r>
        <w:t xml:space="preserve">these streams </w:t>
      </w:r>
      <w:commentRangeStart w:id="2"/>
      <w:r w:rsidR="0039685F">
        <w:rPr>
          <w:rStyle w:val="CommentReference"/>
        </w:rPr>
        <w:commentReference w:id="3"/>
      </w:r>
      <w:commentRangeEnd w:id="2"/>
      <w:r w:rsidR="00EF6D38">
        <w:rPr>
          <w:rStyle w:val="CommentReference"/>
        </w:rPr>
        <w:commentReference w:id="2"/>
      </w:r>
      <w:r w:rsidR="00032403">
        <w:t>is dominated by recalcitrant characteristics</w:t>
      </w:r>
      <w:r w:rsidR="00FD281A">
        <w:t>, presumably from terrestrial sources,</w:t>
      </w:r>
      <w:r w:rsidR="00032403">
        <w:t xml:space="preserve"> despite </w:t>
      </w:r>
      <w:r w:rsidR="008B1600">
        <w:t>higher</w:t>
      </w:r>
      <w:r w:rsidR="00410F31">
        <w:t xml:space="preserve"> productiv</w:t>
      </w:r>
      <w:r w:rsidR="008B1600">
        <w:t>ity</w:t>
      </w:r>
      <w:r w:rsidR="00410F31">
        <w:t xml:space="preserve"> and </w:t>
      </w:r>
      <w:r w:rsidR="001145D8">
        <w:t xml:space="preserve">higher </w:t>
      </w:r>
      <w:r w:rsidR="00ED7F51">
        <w:t xml:space="preserve">algal </w:t>
      </w:r>
      <w:r w:rsidR="001145D8">
        <w:t>standing stock</w:t>
      </w:r>
      <w:r w:rsidR="00ED7F51">
        <w:t>s</w:t>
      </w:r>
      <w:r w:rsidR="001145D8">
        <w:t xml:space="preserve"> </w:t>
      </w:r>
      <w:r w:rsidR="00410F31">
        <w:t>in the spring</w:t>
      </w:r>
      <w:r w:rsidR="008B1600">
        <w:t xml:space="preserve">.  Urban streams could exhibit generally stronger terrestrial or humic DOM signature than streams with other land use cover.  For example, microbial humic-like DOM compounds were associated with higher population density and greater proportion of developed land across </w:t>
      </w:r>
      <w:r w:rsidR="00ED7F51">
        <w:t xml:space="preserve">nearly 200 </w:t>
      </w:r>
      <w:r w:rsidR="008B1600">
        <w:t xml:space="preserve">catchments in southeast Canada (Williams et al. 2016).  In contrast to the </w:t>
      </w:r>
      <w:r w:rsidR="00ED7F51">
        <w:t xml:space="preserve">higher </w:t>
      </w:r>
      <w:r w:rsidR="008B1600">
        <w:t>microbial humic signature</w:t>
      </w:r>
      <w:r w:rsidR="00ED7F51">
        <w:t xml:space="preserve"> in Williams et al. (2016)</w:t>
      </w:r>
      <w:r w:rsidR="008B1600">
        <w:t xml:space="preserve">, we found more terrestrial humic-like DOM compounds instead, suggesting a terrestrial </w:t>
      </w:r>
      <w:r w:rsidR="0039685F">
        <w:t xml:space="preserve">DOM </w:t>
      </w:r>
      <w:r w:rsidR="008B1600">
        <w:t>source</w:t>
      </w:r>
      <w:r w:rsidR="0039685F">
        <w:t>.  Terrestrial DOM</w:t>
      </w:r>
      <w:r w:rsidR="0023201F">
        <w:t xml:space="preserve"> sources include </w:t>
      </w:r>
      <w:r w:rsidR="0039685F">
        <w:t xml:space="preserve">upwelling </w:t>
      </w:r>
      <w:r w:rsidR="008B1600">
        <w:t>ground water</w:t>
      </w:r>
      <w:r w:rsidR="0023201F">
        <w:t xml:space="preserve">, </w:t>
      </w:r>
      <w:r w:rsidR="0039685F">
        <w:t xml:space="preserve">leaking stormwater infrastructure </w:t>
      </w:r>
      <w:r w:rsidR="008B1600">
        <w:t>(Kaushal and Belt 2012)</w:t>
      </w:r>
      <w:r w:rsidR="0023201F">
        <w:t xml:space="preserve">, and runoff from impervious surfaces (Hope et al. 2014).  DOM derived from these sources may </w:t>
      </w:r>
      <w:r w:rsidR="008B1600">
        <w:t xml:space="preserve">overwhelm any </w:t>
      </w:r>
      <w:r w:rsidR="008B1600" w:rsidRPr="00AF7450">
        <w:rPr>
          <w:i/>
        </w:rPr>
        <w:t>in situ</w:t>
      </w:r>
      <w:r w:rsidR="008B1600">
        <w:t xml:space="preserve"> aquatic signature. </w:t>
      </w:r>
      <w:r w:rsidR="00861B1A">
        <w:t xml:space="preserve"> </w:t>
      </w:r>
      <w:r w:rsidR="008B1600">
        <w:t xml:space="preserve">Alternatively, </w:t>
      </w:r>
      <w:r w:rsidR="008B1600">
        <w:lastRenderedPageBreak/>
        <w:t>t</w:t>
      </w:r>
      <w:r w:rsidR="00410F31">
        <w:t xml:space="preserve">he stronger terrestrial/recalcitrant characteristics year-round could indicate that heterotrophic </w:t>
      </w:r>
      <w:r w:rsidR="001145D8">
        <w:t>biofilm</w:t>
      </w:r>
      <w:r w:rsidR="00861B1A">
        <w:t>s</w:t>
      </w:r>
      <w:r w:rsidR="001145D8">
        <w:t xml:space="preserve"> </w:t>
      </w:r>
      <w:r w:rsidR="0023201F">
        <w:t xml:space="preserve">rapidly removed </w:t>
      </w:r>
      <w:r w:rsidR="00410F31">
        <w:t xml:space="preserve">high quality DOM </w:t>
      </w:r>
      <w:r w:rsidR="0023201F">
        <w:t xml:space="preserve">from </w:t>
      </w:r>
      <w:r w:rsidR="008B1600">
        <w:t xml:space="preserve">the water column.  For example, Franke et al. (2013) found that labile carbon, such as that from autochthonous sources, stimulated </w:t>
      </w:r>
      <w:r w:rsidR="00FC724E">
        <w:t xml:space="preserve">water column </w:t>
      </w:r>
      <w:r w:rsidR="008B1600">
        <w:t xml:space="preserve">carbon use for energy </w:t>
      </w:r>
      <w:r w:rsidR="00FC724E">
        <w:t xml:space="preserve">metabolism </w:t>
      </w:r>
      <w:r w:rsidR="008B1600">
        <w:t>and/or assimilation</w:t>
      </w:r>
      <w:r w:rsidR="00A4156E">
        <w:t>, and algal biofilms enhanced the EEA of heterotrophic biofilms</w:t>
      </w:r>
      <w:r w:rsidR="0023201F">
        <w:t>,</w:t>
      </w:r>
      <w:r w:rsidR="00A4156E">
        <w:t xml:space="preserve"> suggesting </w:t>
      </w:r>
      <w:r w:rsidR="0023201F">
        <w:t xml:space="preserve">the </w:t>
      </w:r>
      <w:r w:rsidR="00A4156E">
        <w:t xml:space="preserve">rapid use of </w:t>
      </w:r>
      <w:r w:rsidR="0023201F">
        <w:t xml:space="preserve">labile </w:t>
      </w:r>
      <w:r w:rsidR="00A4156E">
        <w:t xml:space="preserve">DOM in the presence of </w:t>
      </w:r>
      <w:r w:rsidR="0023201F">
        <w:t>autochthonous production</w:t>
      </w:r>
      <w:r w:rsidR="00A4156E">
        <w:t xml:space="preserve"> (Rier et al. 2014)</w:t>
      </w:r>
      <w:r w:rsidR="00FC724E">
        <w:t>.</w:t>
      </w:r>
    </w:p>
    <w:p w14:paraId="614F44F5" w14:textId="055CE654" w:rsidR="00767B6D" w:rsidRDefault="00767B6D">
      <w:r>
        <w:t>Spatial patterns of DOM characteristics</w:t>
      </w:r>
    </w:p>
    <w:p w14:paraId="6EE22FF9" w14:textId="7199084C" w:rsidR="0047775D" w:rsidRDefault="005B3BCC">
      <w:r>
        <w:t xml:space="preserve">Although reach-scale </w:t>
      </w:r>
      <w:r w:rsidR="0047775D">
        <w:t>standing stock data show</w:t>
      </w:r>
      <w:r>
        <w:t>ed</w:t>
      </w:r>
      <w:r w:rsidR="0047775D">
        <w:t xml:space="preserve"> lower overall chlorophyll and CBOM in buried </w:t>
      </w:r>
      <w:r>
        <w:t xml:space="preserve">compared to open </w:t>
      </w:r>
      <w:r w:rsidR="0047775D">
        <w:t xml:space="preserve">reaches, reach was not </w:t>
      </w:r>
      <w:r>
        <w:t xml:space="preserve">a </w:t>
      </w:r>
      <w:r w:rsidR="0047775D">
        <w:t xml:space="preserve">significant </w:t>
      </w:r>
      <w:r>
        <w:t xml:space="preserve">predictor </w:t>
      </w:r>
      <w:r w:rsidR="00861B1A">
        <w:t>of BIX</w:t>
      </w:r>
      <w:r w:rsidR="0047775D">
        <w:t xml:space="preserve"> or FI</w:t>
      </w:r>
      <w:ins w:id="4" w:author="Clay Arango" w:date="2016-08-25T14:51:00Z">
        <w:r w:rsidR="0051288B">
          <w:t xml:space="preserve">, metrics that correlate to biological </w:t>
        </w:r>
      </w:ins>
      <w:ins w:id="5" w:author="Clay Arango" w:date="2016-08-25T14:52:00Z">
        <w:r w:rsidR="0051288B">
          <w:t>“freshness” and labile DOM</w:t>
        </w:r>
      </w:ins>
      <w:r w:rsidR="0047775D">
        <w:t xml:space="preserve">.  </w:t>
      </w:r>
      <w:r w:rsidR="00C92F3E">
        <w:t xml:space="preserve">Because buried reaches have </w:t>
      </w:r>
      <w:r w:rsidR="000066DE">
        <w:t xml:space="preserve">no </w:t>
      </w:r>
      <w:r w:rsidR="00C92F3E">
        <w:t>avenue for direct riparian inputs</w:t>
      </w:r>
      <w:r w:rsidR="000066DE">
        <w:t>,</w:t>
      </w:r>
      <w:r w:rsidR="00C92F3E">
        <w:t xml:space="preserve"> chlorophyll a</w:t>
      </w:r>
      <w:r w:rsidR="000066DE">
        <w:t xml:space="preserve"> is nearly absent</w:t>
      </w:r>
      <w:r w:rsidR="00C92F3E">
        <w:t xml:space="preserve">, </w:t>
      </w:r>
      <w:r w:rsidR="000066DE">
        <w:t xml:space="preserve">and primary production is undetectable </w:t>
      </w:r>
      <w:commentRangeStart w:id="6"/>
      <w:r w:rsidR="000066DE">
        <w:t>(Beaulieu et al. 2014)</w:t>
      </w:r>
      <w:commentRangeEnd w:id="6"/>
      <w:r w:rsidR="000066DE">
        <w:rPr>
          <w:rStyle w:val="CommentReference"/>
        </w:rPr>
        <w:commentReference w:id="6"/>
      </w:r>
      <w:r w:rsidR="000066DE">
        <w:t xml:space="preserve">, </w:t>
      </w:r>
      <w:r w:rsidR="00C92F3E">
        <w:t>this implies that</w:t>
      </w:r>
      <w:r w:rsidR="00E86AC5">
        <w:t xml:space="preserve"> organic matter</w:t>
      </w:r>
      <w:r w:rsidR="00C92F3E">
        <w:t xml:space="preserve"> </w:t>
      </w:r>
      <w:r w:rsidR="003C0EBF">
        <w:t xml:space="preserve">inputs </w:t>
      </w:r>
      <w:r w:rsidR="00E86AC5">
        <w:t xml:space="preserve">to </w:t>
      </w:r>
      <w:r w:rsidR="00C92F3E">
        <w:t xml:space="preserve">open reaches impart the BIX and FI characteristics to the DOM pool </w:t>
      </w:r>
      <w:r w:rsidR="00593B6E">
        <w:t>in the buried reaches.  B</w:t>
      </w:r>
      <w:r w:rsidR="00C92F3E">
        <w:t>iological activity in buried reaches</w:t>
      </w:r>
      <w:r w:rsidR="00180E79">
        <w:t>, which is lower than in the open reaches</w:t>
      </w:r>
      <w:r w:rsidR="008D6208">
        <w:t xml:space="preserve"> (Beaulieu et al. 2014)</w:t>
      </w:r>
      <w:r w:rsidR="00180E79">
        <w:t>,</w:t>
      </w:r>
      <w:r w:rsidR="00593B6E">
        <w:t xml:space="preserve"> likely </w:t>
      </w:r>
      <w:r w:rsidR="00C92F3E">
        <w:t>does little to alter those</w:t>
      </w:r>
      <w:r w:rsidR="008D6208">
        <w:t xml:space="preserve"> </w:t>
      </w:r>
      <w:r w:rsidR="00593B6E">
        <w:t xml:space="preserve">seasonal aspects </w:t>
      </w:r>
      <w:r w:rsidR="008D6208">
        <w:t>of the DOM signature</w:t>
      </w:r>
      <w:r w:rsidR="00321914">
        <w:t xml:space="preserve"> due to the absence of </w:t>
      </w:r>
      <w:r w:rsidR="0023201F">
        <w:t xml:space="preserve">DOM production via </w:t>
      </w:r>
      <w:r w:rsidR="00321914">
        <w:t xml:space="preserve">photosynthesis </w:t>
      </w:r>
      <w:r w:rsidR="0023201F">
        <w:t xml:space="preserve">and limited  DOM consumption via </w:t>
      </w:r>
      <w:r w:rsidR="00321914">
        <w:t>ecosystem respiration (Beaulieu et al. 2014)</w:t>
      </w:r>
      <w:r w:rsidR="008D6208">
        <w:t xml:space="preserve">.  </w:t>
      </w:r>
      <w:r w:rsidR="0072207A">
        <w:t xml:space="preserve">Alternatively, </w:t>
      </w:r>
      <w:r w:rsidR="0023201F">
        <w:t xml:space="preserve">BIX and FI </w:t>
      </w:r>
      <w:r w:rsidR="00593B6E">
        <w:t xml:space="preserve">could be </w:t>
      </w:r>
      <w:r w:rsidR="0023201F">
        <w:t xml:space="preserve">determined by processes at the larger </w:t>
      </w:r>
      <w:r w:rsidR="008D6208">
        <w:t xml:space="preserve">stream segment or </w:t>
      </w:r>
      <w:r w:rsidR="0072207A">
        <w:t xml:space="preserve">catchment </w:t>
      </w:r>
      <w:r w:rsidR="008D6208">
        <w:t>scale</w:t>
      </w:r>
      <w:r w:rsidR="0023201F">
        <w:t>,</w:t>
      </w:r>
      <w:r w:rsidR="008D6208">
        <w:t xml:space="preserve"> rather than the reach scale</w:t>
      </w:r>
      <w:r w:rsidR="0023201F">
        <w:t>.</w:t>
      </w:r>
      <w:r w:rsidR="00EE6618">
        <w:t xml:space="preserve"> For example, at the stream network scale and across a range of discharges in urbanized catchments, BIX never had a strongly autochthonous character despite </w:t>
      </w:r>
      <w:r w:rsidR="00593B6E">
        <w:t xml:space="preserve">many </w:t>
      </w:r>
      <w:r w:rsidR="00EE6618">
        <w:t xml:space="preserve">instances of net ecosystem productivity </w:t>
      </w:r>
      <w:r w:rsidR="00593B6E">
        <w:t xml:space="preserve">in the spring </w:t>
      </w:r>
      <w:r w:rsidR="00321914">
        <w:t xml:space="preserve">across 30 months of continuous sampling </w:t>
      </w:r>
      <w:r w:rsidR="00593B6E">
        <w:t xml:space="preserve">(Smith and Kaushal 2015).   Further, a cross-system study </w:t>
      </w:r>
      <w:r w:rsidR="00861B1A">
        <w:t>that included</w:t>
      </w:r>
      <w:r w:rsidR="00861B1A">
        <w:t xml:space="preserve"> </w:t>
      </w:r>
      <w:r w:rsidR="00503AEB">
        <w:t xml:space="preserve">streams </w:t>
      </w:r>
      <w:r w:rsidR="00593B6E">
        <w:t xml:space="preserve">found that </w:t>
      </w:r>
      <w:r w:rsidR="00503AEB">
        <w:t xml:space="preserve">catchment scale </w:t>
      </w:r>
      <w:r w:rsidR="00593B6E">
        <w:t xml:space="preserve">land use was a predictor </w:t>
      </w:r>
      <w:r w:rsidR="00503AEB">
        <w:t>of DOM composition</w:t>
      </w:r>
      <w:r w:rsidR="00593B6E">
        <w:t xml:space="preserve"> (</w:t>
      </w:r>
      <w:r w:rsidR="0023580C">
        <w:t>Williams et al. 2016)</w:t>
      </w:r>
      <w:r w:rsidR="00503AEB">
        <w:t>,</w:t>
      </w:r>
      <w:r w:rsidR="0023580C">
        <w:t xml:space="preserve"> </w:t>
      </w:r>
      <w:r w:rsidR="00593B6E">
        <w:t xml:space="preserve">which </w:t>
      </w:r>
      <w:r w:rsidR="00321914">
        <w:t xml:space="preserve">implies that </w:t>
      </w:r>
      <w:r w:rsidR="00503AEB">
        <w:t xml:space="preserve">catchment </w:t>
      </w:r>
      <w:r w:rsidR="00321914">
        <w:t xml:space="preserve">urbanization could </w:t>
      </w:r>
      <w:r w:rsidR="00593B6E">
        <w:t xml:space="preserve">have overwhelmed </w:t>
      </w:r>
      <w:r w:rsidR="0023580C">
        <w:t>reach-scale differences in organic matter dynamics at our highly urbanized streams</w:t>
      </w:r>
      <w:r w:rsidR="00861B1A">
        <w:t xml:space="preserve"> (16-34% impervious surface cover; Beaulieu et al. 2014)</w:t>
      </w:r>
      <w:r w:rsidR="00321914">
        <w:t>.</w:t>
      </w:r>
    </w:p>
    <w:p w14:paraId="42B476F7" w14:textId="08A8B093" w:rsidR="00677634" w:rsidRDefault="00BC6BF1">
      <w:r>
        <w:t xml:space="preserve">In contrast to </w:t>
      </w:r>
      <w:r w:rsidR="00503AEB">
        <w:t>BIX and FI</w:t>
      </w:r>
      <w:r w:rsidR="00617E7D">
        <w:t>,</w:t>
      </w:r>
      <w:r w:rsidR="00503AEB">
        <w:t xml:space="preserve"> which were not affected by burial, </w:t>
      </w:r>
      <w:r>
        <w:t>HIX was higher (more humic) in open reaches compared to buried reaches</w:t>
      </w:r>
      <w:r w:rsidR="007413BB">
        <w:t xml:space="preserve">. </w:t>
      </w:r>
      <w:commentRangeStart w:id="7"/>
      <w:commentRangeStart w:id="8"/>
      <w:r w:rsidR="007413BB">
        <w:t>T</w:t>
      </w:r>
      <w:r w:rsidR="0051288B">
        <w:t>his pattern was reflected in the P/H ratio</w:t>
      </w:r>
      <w:r w:rsidR="00F45CA1">
        <w:t xml:space="preserve">, </w:t>
      </w:r>
      <w:r w:rsidR="0051288B">
        <w:t xml:space="preserve">which </w:t>
      </w:r>
      <w:r>
        <w:t xml:space="preserve">was driven </w:t>
      </w:r>
      <w:r w:rsidR="00F45CA1">
        <w:t xml:space="preserve">more </w:t>
      </w:r>
      <w:r>
        <w:t xml:space="preserve">by the </w:t>
      </w:r>
      <w:ins w:id="9" w:author="Clay Arango" w:date="2016-08-25T14:57:00Z">
        <w:r w:rsidR="007413BB">
          <w:t xml:space="preserve">relative abundance of humic-like compounds rather than patterns </w:t>
        </w:r>
      </w:ins>
      <w:ins w:id="10" w:author="Clay Arango" w:date="2016-08-25T14:58:00Z">
        <w:r w:rsidR="007413BB">
          <w:t xml:space="preserve">in aquatic production </w:t>
        </w:r>
      </w:ins>
      <w:ins w:id="11" w:author="Clay Arango" w:date="2016-08-25T14:57:00Z">
        <w:r w:rsidR="007413BB">
          <w:t xml:space="preserve">that affect the </w:t>
        </w:r>
      </w:ins>
      <w:ins w:id="12" w:author="Clay Arango" w:date="2016-08-25T14:58:00Z">
        <w:r w:rsidR="007413BB">
          <w:t>low molecular weight protein fractions of the DOM pool</w:t>
        </w:r>
      </w:ins>
      <w:ins w:id="13" w:author="Clay Arango" w:date="2016-08-25T15:00:00Z">
        <w:r w:rsidR="007413BB">
          <w:t xml:space="preserve">, consistent with the year-round humic nature of </w:t>
        </w:r>
        <w:r w:rsidR="00773F63">
          <w:t>DOM in these urban streams</w:t>
        </w:r>
      </w:ins>
      <w:ins w:id="14" w:author="Clay Arango" w:date="2016-08-25T14:58:00Z">
        <w:r w:rsidR="007413BB">
          <w:t xml:space="preserve">.  </w:t>
        </w:r>
      </w:ins>
      <w:r>
        <w:t xml:space="preserve"> </w:t>
      </w:r>
      <w:del w:id="15" w:author="Clay Arango" w:date="2016-08-25T14:59:00Z">
        <w:r w:rsidDel="007413BB">
          <w:delText>HIX in the denominator of the ratio</w:delText>
        </w:r>
        <w:r w:rsidR="00F45CA1" w:rsidDel="007413BB">
          <w:delText xml:space="preserve"> rather than higher protein signature in the numerator</w:delText>
        </w:r>
        <w:commentRangeEnd w:id="7"/>
        <w:r w:rsidR="00617E7D" w:rsidDel="007413BB">
          <w:rPr>
            <w:rStyle w:val="CommentReference"/>
          </w:rPr>
          <w:commentReference w:id="7"/>
        </w:r>
      </w:del>
      <w:commentRangeEnd w:id="8"/>
      <w:ins w:id="16" w:author="Clay Arango" w:date="2016-08-25T14:57:00Z">
        <w:r w:rsidR="007413BB">
          <w:t xml:space="preserve"> </w:t>
        </w:r>
      </w:ins>
      <w:r w:rsidR="0051288B">
        <w:rPr>
          <w:rStyle w:val="CommentReference"/>
        </w:rPr>
        <w:commentReference w:id="8"/>
      </w:r>
      <w:r w:rsidR="00C92F3E">
        <w:t xml:space="preserve">.  </w:t>
      </w:r>
      <w:ins w:id="17" w:author="Clay Arango" w:date="2016-08-25T15:01:00Z">
        <w:r w:rsidR="00773F63">
          <w:t>However, i</w:t>
        </w:r>
      </w:ins>
      <w:del w:id="18" w:author="Clay Arango" w:date="2016-08-25T15:01:00Z">
        <w:r w:rsidDel="00773F63">
          <w:delText>I</w:delText>
        </w:r>
      </w:del>
      <w:r>
        <w:t xml:space="preserve">t is unclear if the pattern in HIX is driven by </w:t>
      </w:r>
      <w:r w:rsidR="00617E7D">
        <w:t xml:space="preserve">differences in the </w:t>
      </w:r>
      <w:r>
        <w:t xml:space="preserve">supply of organic matter to the </w:t>
      </w:r>
      <w:r w:rsidR="00617E7D">
        <w:t>reaches</w:t>
      </w:r>
      <w:r>
        <w:t xml:space="preserve">, use of DOM in the </w:t>
      </w:r>
      <w:r w:rsidR="00617E7D">
        <w:t>reaches</w:t>
      </w:r>
      <w:r>
        <w:t xml:space="preserve">, or both.  </w:t>
      </w:r>
      <w:r w:rsidR="00617E7D">
        <w:t xml:space="preserve">More humic DOM in the open reaches during </w:t>
      </w:r>
      <w:r>
        <w:t xml:space="preserve">autumn is </w:t>
      </w:r>
      <w:r w:rsidR="00C92F3E">
        <w:t xml:space="preserve">consistent with open reaches receiving </w:t>
      </w:r>
      <w:r w:rsidR="00617E7D">
        <w:t xml:space="preserve">and retaining more </w:t>
      </w:r>
      <w:r w:rsidR="00C92F3E">
        <w:t>leaf inputs</w:t>
      </w:r>
      <w:r w:rsidR="00617E7D">
        <w:t xml:space="preserve"> than the buried reaches, </w:t>
      </w:r>
      <w:r w:rsidR="00C92F3E">
        <w:t>mak</w:t>
      </w:r>
      <w:r w:rsidR="00617E7D">
        <w:t>ing</w:t>
      </w:r>
      <w:r w:rsidR="00C92F3E">
        <w:t xml:space="preserve"> the humic character stronger</w:t>
      </w:r>
      <w:r w:rsidR="00617E7D">
        <w:t xml:space="preserve"> in the open reaches.  Assuming the HIX value at the top of the buried reach is identical to that of the upstream open reach</w:t>
      </w:r>
      <w:r w:rsidR="00937703">
        <w:t>,</w:t>
      </w:r>
      <w:r w:rsidR="00617E7D">
        <w:t xml:space="preserve"> a lower HIX value further down the buried reach implies that the DOM character has changed as water flows through the </w:t>
      </w:r>
      <w:r w:rsidR="00861B1A">
        <w:t xml:space="preserve">buried </w:t>
      </w:r>
      <w:r w:rsidR="00617E7D">
        <w:t xml:space="preserve">reach.  Several abiotic mechanisms could account for this including </w:t>
      </w:r>
      <w:r w:rsidR="00937703">
        <w:t xml:space="preserve">dilution of the DOM pool by lower HIX groundwater </w:t>
      </w:r>
      <w:r w:rsidR="00A73B3B">
        <w:t xml:space="preserve">or </w:t>
      </w:r>
      <w:r w:rsidR="00F45CA1">
        <w:t xml:space="preserve">sewage </w:t>
      </w:r>
      <w:r w:rsidR="00A73B3B">
        <w:t xml:space="preserve">sources </w:t>
      </w:r>
      <w:r w:rsidR="00937703">
        <w:t>that leak into the buried reaches</w:t>
      </w:r>
      <w:r w:rsidR="00A73B3B">
        <w:t xml:space="preserve"> (Smith and Kaushal 2015), or </w:t>
      </w:r>
      <w:r w:rsidR="00F45CA1">
        <w:t xml:space="preserve">by </w:t>
      </w:r>
      <w:r w:rsidR="00A73B3B">
        <w:t>sorption of humic compounds during transport through the buried reaches (Ohno 2002; Zsolnay et al. 1999)</w:t>
      </w:r>
      <w:r>
        <w:t xml:space="preserve">.  </w:t>
      </w:r>
      <w:r w:rsidR="00C2260A">
        <w:t>Alternatively, l</w:t>
      </w:r>
      <w:r w:rsidR="00A73B3B">
        <w:t xml:space="preserve">ower HIX in the buried reach </w:t>
      </w:r>
      <w:commentRangeStart w:id="19"/>
      <w:commentRangeStart w:id="20"/>
      <w:r w:rsidR="00C2260A">
        <w:t xml:space="preserve">could </w:t>
      </w:r>
      <w:r w:rsidR="00A73B3B">
        <w:t>imply co</w:t>
      </w:r>
      <w:r w:rsidR="000E3C43">
        <w:t>nsumption of high HIX compounds</w:t>
      </w:r>
      <w:commentRangeEnd w:id="19"/>
      <w:r w:rsidR="00C84363">
        <w:rPr>
          <w:rStyle w:val="CommentReference"/>
        </w:rPr>
        <w:commentReference w:id="19"/>
      </w:r>
      <w:commentRangeEnd w:id="20"/>
      <w:r w:rsidR="00861B1A">
        <w:rPr>
          <w:rStyle w:val="CommentReference"/>
        </w:rPr>
        <w:commentReference w:id="20"/>
      </w:r>
      <w:r w:rsidR="00A73B3B">
        <w:t xml:space="preserve">.  </w:t>
      </w:r>
      <w:r w:rsidR="00937703">
        <w:t xml:space="preserve">Higher HIX in the open reach in spring could be </w:t>
      </w:r>
      <w:r w:rsidR="00A73B3B">
        <w:t xml:space="preserve">from </w:t>
      </w:r>
      <w:commentRangeStart w:id="21"/>
      <w:commentRangeStart w:id="22"/>
      <w:r w:rsidR="00A73B3B">
        <w:t>terrestrial</w:t>
      </w:r>
      <w:r w:rsidR="00937703">
        <w:t xml:space="preserve"> organic matter leached from </w:t>
      </w:r>
      <w:r>
        <w:t xml:space="preserve">greenfall </w:t>
      </w:r>
      <w:r w:rsidR="00F45CA1">
        <w:t xml:space="preserve">inputs </w:t>
      </w:r>
      <w:r w:rsidR="00937703">
        <w:t xml:space="preserve">during </w:t>
      </w:r>
      <w:r>
        <w:t xml:space="preserve">leaf out and/or </w:t>
      </w:r>
      <w:r w:rsidR="00937703">
        <w:t xml:space="preserve">flower or </w:t>
      </w:r>
      <w:r>
        <w:t>seed production</w:t>
      </w:r>
      <w:r w:rsidR="00AA3F72">
        <w:t xml:space="preserve">, and greenfall </w:t>
      </w:r>
      <w:r w:rsidR="00503AEB">
        <w:t xml:space="preserve">can be </w:t>
      </w:r>
      <w:r w:rsidR="00AA3F72">
        <w:t>an important source of carbon in forested streams (Lewis and Likens 2007)</w:t>
      </w:r>
      <w:r w:rsidR="00C92F3E">
        <w:t xml:space="preserve">.  </w:t>
      </w:r>
      <w:commentRangeEnd w:id="21"/>
      <w:r w:rsidR="00C84363">
        <w:rPr>
          <w:rStyle w:val="CommentReference"/>
        </w:rPr>
        <w:commentReference w:id="21"/>
      </w:r>
      <w:commentRangeEnd w:id="22"/>
      <w:r w:rsidR="00893365">
        <w:rPr>
          <w:rStyle w:val="CommentReference"/>
        </w:rPr>
        <w:commentReference w:id="22"/>
      </w:r>
      <w:r w:rsidR="00A73B3B">
        <w:t>However, in the overall context of this study</w:t>
      </w:r>
      <w:r w:rsidR="00695DAE">
        <w:t>,</w:t>
      </w:r>
      <w:r w:rsidR="00937703">
        <w:t xml:space="preserve"> the median spring values are lower than autumn</w:t>
      </w:r>
      <w:r w:rsidR="00A73B3B">
        <w:t xml:space="preserve"> values </w:t>
      </w:r>
      <w:r w:rsidR="00F45CA1">
        <w:t xml:space="preserve">on a </w:t>
      </w:r>
      <w:r w:rsidR="00A73B3B">
        <w:t>reach</w:t>
      </w:r>
      <w:r w:rsidR="00F45CA1">
        <w:t>-by-reach basis</w:t>
      </w:r>
      <w:r w:rsidR="00937703">
        <w:t xml:space="preserve">, which is still consistent with </w:t>
      </w:r>
      <w:r w:rsidR="00893365">
        <w:t>an</w:t>
      </w:r>
      <w:r w:rsidR="00893365">
        <w:t xml:space="preserve"> </w:t>
      </w:r>
      <w:r w:rsidR="00937703">
        <w:t>overarching seasonal affect</w:t>
      </w:r>
      <w:r w:rsidR="00893365">
        <w:t xml:space="preserve"> driven by terrestrial sources in the autumn </w:t>
      </w:r>
      <w:r w:rsidR="00893365">
        <w:lastRenderedPageBreak/>
        <w:t>and aquatic sources in the spring</w:t>
      </w:r>
      <w:r w:rsidR="00937703">
        <w:t xml:space="preserve">.  </w:t>
      </w:r>
      <w:r w:rsidR="00937703" w:rsidRPr="00893365">
        <w:rPr>
          <w:highlight w:val="yellow"/>
          <w:rPrChange w:id="23" w:author="Clay Arango" w:date="2016-08-25T14:48:00Z">
            <w:rPr/>
          </w:rPrChange>
        </w:rPr>
        <w:t>(</w:t>
      </w:r>
      <w:r w:rsidR="00893365" w:rsidRPr="00893365">
        <w:rPr>
          <w:highlight w:val="yellow"/>
          <w:rPrChange w:id="24" w:author="Clay Arango" w:date="2016-08-25T14:48:00Z">
            <w:rPr/>
          </w:rPrChange>
        </w:rPr>
        <w:t xml:space="preserve">Pennino -- </w:t>
      </w:r>
      <w:r w:rsidR="00C92F3E" w:rsidRPr="00893365">
        <w:rPr>
          <w:highlight w:val="yellow"/>
          <w:rPrChange w:id="25" w:author="Clay Arango" w:date="2016-08-25T14:48:00Z">
            <w:rPr/>
          </w:rPrChange>
        </w:rPr>
        <w:t xml:space="preserve">Could this also suggest that the P/H ratio is more sensitive to biological processing of the DOM pool in different reaches given that there is more effort to degrade </w:t>
      </w:r>
      <w:r w:rsidR="00C708F4" w:rsidRPr="00893365">
        <w:rPr>
          <w:highlight w:val="yellow"/>
          <w:rPrChange w:id="26" w:author="Clay Arango" w:date="2016-08-25T14:48:00Z">
            <w:rPr/>
          </w:rPrChange>
        </w:rPr>
        <w:t>recalcitrant carbon sources in the buried reaches, which would drive this ratio toward protein in the buried reach?)</w:t>
      </w:r>
      <w:r w:rsidR="00C708F4">
        <w:t xml:space="preserve">.  </w:t>
      </w:r>
    </w:p>
    <w:p w14:paraId="041C826B" w14:textId="3D96BFDB" w:rsidR="00C708F4" w:rsidRDefault="00564163">
      <w:r>
        <w:t xml:space="preserve">Taken together, the DOM data show </w:t>
      </w:r>
      <w:r w:rsidR="00773F63">
        <w:t xml:space="preserve">that these urban streams are dominated by humic sources despite </w:t>
      </w:r>
      <w:r>
        <w:t xml:space="preserve">spatio-temporal differences in the DOM </w:t>
      </w:r>
      <w:r w:rsidR="00C2260A">
        <w:t xml:space="preserve">composition </w:t>
      </w:r>
      <w:r>
        <w:t xml:space="preserve">driven by seasonal differences in </w:t>
      </w:r>
      <w:r w:rsidR="00C2260A">
        <w:t xml:space="preserve">CBOM </w:t>
      </w:r>
      <w:r w:rsidR="00773F63">
        <w:t xml:space="preserve">and </w:t>
      </w:r>
      <w:r w:rsidR="00C2260A">
        <w:t>alga</w:t>
      </w:r>
      <w:r w:rsidR="00773F63">
        <w:t xml:space="preserve">e.  These data also show </w:t>
      </w:r>
      <w:r w:rsidR="00C2260A">
        <w:t xml:space="preserve">secondary control </w:t>
      </w:r>
      <w:r w:rsidR="00773F63">
        <w:t xml:space="preserve">over DOM quality </w:t>
      </w:r>
      <w:r w:rsidR="00C2260A">
        <w:t xml:space="preserve">due to </w:t>
      </w:r>
      <w:r>
        <w:t xml:space="preserve">spatial differences in organic matter inputs </w:t>
      </w:r>
      <w:r w:rsidR="00C2260A">
        <w:t xml:space="preserve">(buried versus open) that </w:t>
      </w:r>
      <w:r>
        <w:t>alter the characteristics of the DOM pool.</w:t>
      </w:r>
    </w:p>
    <w:p w14:paraId="473A911B" w14:textId="7696B6B1" w:rsidR="00564163" w:rsidRDefault="00C2260A">
      <w:r>
        <w:t>Patterns in Carbon Use – Extracellular Enzyme Activities</w:t>
      </w:r>
      <w:r w:rsidR="00A4156E">
        <w:t xml:space="preserve"> (EEA)</w:t>
      </w:r>
    </w:p>
    <w:p w14:paraId="2E65F4CC" w14:textId="77777777" w:rsidR="005E3CA5" w:rsidRDefault="00B51B57">
      <w:pPr>
        <w:rPr>
          <w:ins w:id="27" w:author="Clay Arango" w:date="2016-08-25T15:57:00Z"/>
        </w:rPr>
      </w:pPr>
      <w:r>
        <w:t>Extracellular enzyme activity (EEA) reflects the composition of the DOM pool, as perceived by microbial activity.  Although BIX and FI indicated no effect of burial on DOM comp</w:t>
      </w:r>
      <w:r w:rsidR="00072102">
        <w:t>o</w:t>
      </w:r>
      <w:r>
        <w:t>s</w:t>
      </w:r>
      <w:r w:rsidR="00072102">
        <w:t>i</w:t>
      </w:r>
      <w:r>
        <w:t>tion</w:t>
      </w:r>
      <w:r w:rsidR="00072102">
        <w:t xml:space="preserve"> and HIX indicated more humic (e.g. more recalcitrant) DOM in open reaches, </w:t>
      </w:r>
      <w:r w:rsidR="000E3C43">
        <w:t>buried reaches had higher DOPAH2 and POX than open reaches.  This indicates that the microbial community in buried reaches allocated more energy toward acquiring recalcitrant carbon sources than in the open reach</w:t>
      </w:r>
      <w:r w:rsidR="00072102">
        <w:t>,</w:t>
      </w:r>
      <w:r w:rsidR="000E3C43">
        <w:t xml:space="preserve"> regardless of season.  </w:t>
      </w:r>
      <w:commentRangeStart w:id="28"/>
      <w:commentRangeStart w:id="29"/>
      <w:r w:rsidR="000E3C43">
        <w:t xml:space="preserve">This pattern is </w:t>
      </w:r>
      <w:r w:rsidR="004D48C0">
        <w:t xml:space="preserve">consistent with </w:t>
      </w:r>
      <w:r w:rsidR="000E3C43">
        <w:t xml:space="preserve">differential </w:t>
      </w:r>
      <w:r w:rsidR="004D48C0">
        <w:t>biological processing of DO</w:t>
      </w:r>
      <w:r w:rsidR="000E3C43">
        <w:t xml:space="preserve">M </w:t>
      </w:r>
      <w:r w:rsidR="004D48C0">
        <w:t xml:space="preserve">in buried </w:t>
      </w:r>
      <w:r w:rsidR="000E3C43">
        <w:t xml:space="preserve">versus open </w:t>
      </w:r>
      <w:r w:rsidR="004D48C0">
        <w:t>reaches</w:t>
      </w:r>
      <w:r w:rsidR="009D2A5A">
        <w:t xml:space="preserve"> </w:t>
      </w:r>
      <w:r w:rsidR="00F1744C">
        <w:t xml:space="preserve">similar to what has been seen in experiments showing </w:t>
      </w:r>
      <w:r w:rsidR="009D2A5A">
        <w:t>greater POX activity in low light conditions (Wagner et al. 2015)</w:t>
      </w:r>
      <w:r w:rsidR="000E3C43">
        <w:t xml:space="preserve">.  Lower values of DOPAH2 and POX in the open reach indicate less effort to acquire recalcitrant carbon in parallel with higher levels of chlorophyll a in autumn, winter, and spring that suggest more labile carbon.  Conversely, the greater effort to acquire recalcitrant carbon in buried reaches </w:t>
      </w:r>
      <w:r w:rsidR="00F25F37">
        <w:t xml:space="preserve">is </w:t>
      </w:r>
      <w:r w:rsidR="000E3C43">
        <w:t xml:space="preserve">consistent with </w:t>
      </w:r>
      <w:r w:rsidR="00F25F37">
        <w:t xml:space="preserve">low </w:t>
      </w:r>
      <w:r w:rsidR="004D48C0">
        <w:t>chlorophyll</w:t>
      </w:r>
      <w:r w:rsidR="00F25F37">
        <w:t xml:space="preserve">, limited </w:t>
      </w:r>
      <w:r w:rsidR="004D48C0">
        <w:t>periphyton cover</w:t>
      </w:r>
      <w:r w:rsidR="00F25F37">
        <w:t>, and an extremely low reach scale GPP estimate</w:t>
      </w:r>
      <w:r w:rsidR="00F1744C">
        <w:t>s</w:t>
      </w:r>
      <w:r w:rsidR="000E3C43">
        <w:t xml:space="preserve"> that suggest more recalcitrant carbon.  This </w:t>
      </w:r>
      <w:r w:rsidR="004D48C0">
        <w:t>suggest</w:t>
      </w:r>
      <w:r w:rsidR="00F1744C">
        <w:t>s</w:t>
      </w:r>
      <w:r w:rsidR="004D48C0">
        <w:t xml:space="preserve"> rapid use of </w:t>
      </w:r>
      <w:r w:rsidR="00CD2751">
        <w:t xml:space="preserve">high quality carbon produced in the open reaches </w:t>
      </w:r>
      <w:r w:rsidR="004D48C0">
        <w:t xml:space="preserve">and little export </w:t>
      </w:r>
      <w:r w:rsidR="00CD2751">
        <w:t>to downstream buried reaches</w:t>
      </w:r>
      <w:r w:rsidR="00BE0AFA">
        <w:t>, and it is consistent with generally greater EEA in the presence of algal biofilms (Rier et al. 2014)</w:t>
      </w:r>
      <w:r w:rsidR="004D48C0">
        <w:t>.</w:t>
      </w:r>
      <w:commentRangeEnd w:id="28"/>
      <w:r w:rsidR="00072102">
        <w:rPr>
          <w:rStyle w:val="CommentReference"/>
        </w:rPr>
        <w:commentReference w:id="28"/>
      </w:r>
      <w:commentRangeEnd w:id="29"/>
      <w:ins w:id="30" w:author="Clay Arango" w:date="2016-08-25T15:49:00Z">
        <w:r w:rsidR="00F1744C">
          <w:t xml:space="preserve">  </w:t>
        </w:r>
      </w:ins>
    </w:p>
    <w:p w14:paraId="04463F87" w14:textId="6FF7FF1A" w:rsidR="00C92F3E" w:rsidRDefault="00F1744C">
      <w:ins w:id="31" w:author="Clay Arango" w:date="2016-08-25T15:49:00Z">
        <w:r>
          <w:t xml:space="preserve">While the </w:t>
        </w:r>
      </w:ins>
      <w:ins w:id="32" w:author="Clay Arango" w:date="2016-08-25T15:52:00Z">
        <w:r w:rsidR="005E3CA5">
          <w:t xml:space="preserve">EEA </w:t>
        </w:r>
      </w:ins>
      <w:ins w:id="33" w:author="Clay Arango" w:date="2016-08-25T15:49:00Z">
        <w:r>
          <w:t xml:space="preserve">results </w:t>
        </w:r>
      </w:ins>
      <w:ins w:id="34" w:author="Clay Arango" w:date="2016-08-25T15:59:00Z">
        <w:r w:rsidR="005E3CA5">
          <w:t xml:space="preserve">about recalcitrant carbon use </w:t>
        </w:r>
      </w:ins>
      <w:ins w:id="35" w:author="Clay Arango" w:date="2016-08-25T15:49:00Z">
        <w:r>
          <w:t xml:space="preserve">are entirely consistent with expectations, </w:t>
        </w:r>
        <w:r w:rsidR="005E3CA5">
          <w:t xml:space="preserve">they do not match the optical properties </w:t>
        </w:r>
      </w:ins>
      <w:ins w:id="36" w:author="Clay Arango" w:date="2016-08-25T15:57:00Z">
        <w:r w:rsidR="005E3CA5">
          <w:t xml:space="preserve">we measured in </w:t>
        </w:r>
      </w:ins>
      <w:ins w:id="37" w:author="Clay Arango" w:date="2016-08-25T15:49:00Z">
        <w:r w:rsidR="005E3CA5">
          <w:t xml:space="preserve">the DOM pool.  </w:t>
        </w:r>
      </w:ins>
      <w:ins w:id="38" w:author="Clay Arango" w:date="2016-08-25T16:17:00Z">
        <w:r w:rsidR="000205FD">
          <w:t>T</w:t>
        </w:r>
      </w:ins>
      <w:ins w:id="39" w:author="Clay Arango" w:date="2016-08-25T15:57:00Z">
        <w:r w:rsidR="005E3CA5">
          <w:t xml:space="preserve">he </w:t>
        </w:r>
      </w:ins>
      <w:ins w:id="40" w:author="Clay Arango" w:date="2016-08-25T15:58:00Z">
        <w:r w:rsidR="005E3CA5">
          <w:t xml:space="preserve">water column </w:t>
        </w:r>
      </w:ins>
      <w:ins w:id="41" w:author="Clay Arango" w:date="2016-08-25T15:57:00Z">
        <w:r w:rsidR="005E3CA5">
          <w:t xml:space="preserve">grab sample we took for EEMs might not reflect </w:t>
        </w:r>
      </w:ins>
      <w:r>
        <w:rPr>
          <w:rStyle w:val="CommentReference"/>
        </w:rPr>
        <w:commentReference w:id="29"/>
      </w:r>
      <w:ins w:id="42" w:author="Clay Arango" w:date="2016-08-25T15:58:00Z">
        <w:r w:rsidR="005E3CA5">
          <w:t>the DOM characteristics the biofilm</w:t>
        </w:r>
      </w:ins>
      <w:ins w:id="43" w:author="Clay Arango" w:date="2016-08-25T16:00:00Z">
        <w:r w:rsidR="00BD69C2">
          <w:t xml:space="preserve"> is exposed to at the boundary layer</w:t>
        </w:r>
      </w:ins>
      <w:ins w:id="44" w:author="Clay Arango" w:date="2016-08-25T15:58:00Z">
        <w:r w:rsidR="005E3CA5">
          <w:t>, which could</w:t>
        </w:r>
      </w:ins>
      <w:ins w:id="45" w:author="Clay Arango" w:date="2016-08-25T16:00:00Z">
        <w:r w:rsidR="00BD69C2">
          <w:t xml:space="preserve"> be different</w:t>
        </w:r>
      </w:ins>
      <w:ins w:id="46" w:author="Clay Arango" w:date="2016-08-25T15:58:00Z">
        <w:r w:rsidR="005E3CA5">
          <w:t xml:space="preserve"> if </w:t>
        </w:r>
      </w:ins>
      <w:ins w:id="47" w:author="Clay Arango" w:date="2016-08-25T15:59:00Z">
        <w:r w:rsidR="005E3CA5">
          <w:t xml:space="preserve">labile carbon produced in the benthos </w:t>
        </w:r>
        <w:r w:rsidR="005E3CA5">
          <w:t>of the open reaches was</w:t>
        </w:r>
        <w:r w:rsidR="005E3CA5">
          <w:t xml:space="preserve"> rapidly and selectively processed by microbes</w:t>
        </w:r>
      </w:ins>
      <w:ins w:id="48" w:author="Clay Arango" w:date="2016-08-25T15:58:00Z">
        <w:r w:rsidR="005E3CA5">
          <w:t xml:space="preserve">.  </w:t>
        </w:r>
      </w:ins>
      <w:ins w:id="49" w:author="Clay Arango" w:date="2016-08-25T16:00:00Z">
        <w:r w:rsidR="00BD69C2">
          <w:t>Alternatively, t</w:t>
        </w:r>
      </w:ins>
      <w:ins w:id="50" w:author="Clay Arango" w:date="2016-08-25T15:51:00Z">
        <w:r w:rsidR="005E3CA5">
          <w:t xml:space="preserve">he </w:t>
        </w:r>
      </w:ins>
      <w:ins w:id="51" w:author="Clay Arango" w:date="2016-08-25T15:50:00Z">
        <w:r w:rsidR="005E3CA5">
          <w:t>long incubation times of the tiles</w:t>
        </w:r>
      </w:ins>
      <w:ins w:id="52" w:author="Clay Arango" w:date="2016-08-25T15:51:00Z">
        <w:r w:rsidR="005E3CA5">
          <w:t xml:space="preserve"> (5-6 weeks)</w:t>
        </w:r>
      </w:ins>
      <w:ins w:id="53" w:author="Clay Arango" w:date="2016-08-25T15:50:00Z">
        <w:r w:rsidR="005E3CA5">
          <w:t xml:space="preserve"> to culture </w:t>
        </w:r>
      </w:ins>
      <w:ins w:id="54" w:author="Clay Arango" w:date="2016-08-25T15:51:00Z">
        <w:r w:rsidR="005E3CA5">
          <w:t xml:space="preserve">microbes for the EEA </w:t>
        </w:r>
      </w:ins>
      <w:ins w:id="55" w:author="Clay Arango" w:date="2016-08-25T15:52:00Z">
        <w:r w:rsidR="005E3CA5">
          <w:t xml:space="preserve">assays </w:t>
        </w:r>
      </w:ins>
      <w:ins w:id="56" w:author="Clay Arango" w:date="2016-08-25T15:51:00Z">
        <w:r w:rsidR="005E3CA5">
          <w:t xml:space="preserve">might integrate microbial </w:t>
        </w:r>
      </w:ins>
      <w:ins w:id="57" w:author="Clay Arango" w:date="2016-08-25T15:53:00Z">
        <w:r w:rsidR="005E3CA5">
          <w:t xml:space="preserve">exposure to a different DOM pool than was reflected in the single </w:t>
        </w:r>
      </w:ins>
      <w:ins w:id="58" w:author="Clay Arango" w:date="2016-08-25T15:52:00Z">
        <w:r w:rsidR="005E3CA5">
          <w:t xml:space="preserve">grab sample </w:t>
        </w:r>
      </w:ins>
      <w:ins w:id="59" w:author="Clay Arango" w:date="2016-08-25T15:53:00Z">
        <w:r w:rsidR="005E3CA5">
          <w:t xml:space="preserve">we </w:t>
        </w:r>
      </w:ins>
      <w:ins w:id="60" w:author="Clay Arango" w:date="2016-08-25T15:52:00Z">
        <w:r w:rsidR="005E3CA5">
          <w:t xml:space="preserve">used for EEMs at the </w:t>
        </w:r>
      </w:ins>
      <w:ins w:id="61" w:author="Clay Arango" w:date="2016-08-25T15:53:00Z">
        <w:r w:rsidR="005E3CA5">
          <w:t>end of the incubation period</w:t>
        </w:r>
      </w:ins>
      <w:ins w:id="62" w:author="Clay Arango" w:date="2016-08-25T15:52:00Z">
        <w:r w:rsidR="005E3CA5">
          <w:t xml:space="preserve">.  </w:t>
        </w:r>
      </w:ins>
      <w:ins w:id="63" w:author="Clay Arango" w:date="2016-08-25T16:18:00Z">
        <w:r w:rsidR="000205FD">
          <w:t>The mismatch between EEA and EEMs might also be related to specific substrates used in the EEA assays not corresponding to the compounds that determine the optical properties of DOM.  Regardless, the combined approach of using EEA and EEMs provide</w:t>
        </w:r>
      </w:ins>
      <w:ins w:id="64" w:author="Clay Arango" w:date="2016-08-25T16:22:00Z">
        <w:r w:rsidR="000205FD">
          <w:t>s</w:t>
        </w:r>
      </w:ins>
      <w:ins w:id="65" w:author="Clay Arango" w:date="2016-08-25T16:18:00Z">
        <w:r w:rsidR="000205FD">
          <w:t xml:space="preserve"> complementary </w:t>
        </w:r>
      </w:ins>
      <w:ins w:id="66" w:author="Clay Arango" w:date="2016-08-25T16:23:00Z">
        <w:r w:rsidR="000205FD">
          <w:t>information about the characteristics of, and microbial use of, the DOM pool.</w:t>
        </w:r>
      </w:ins>
    </w:p>
    <w:p w14:paraId="2D84A3C1" w14:textId="0C789F95" w:rsidR="004D48C0" w:rsidRDefault="002E3B2A">
      <w:r>
        <w:t>T</w:t>
      </w:r>
      <w:r w:rsidR="004D48C0">
        <w:t xml:space="preserve">he LCI </w:t>
      </w:r>
      <w:r>
        <w:t>index</w:t>
      </w:r>
      <w:r w:rsidR="00072102">
        <w:t>, which</w:t>
      </w:r>
      <w:r>
        <w:t xml:space="preserve"> </w:t>
      </w:r>
      <w:r w:rsidR="004D48C0">
        <w:t>aggregates several me</w:t>
      </w:r>
      <w:r w:rsidR="00072102">
        <w:t>asures of EEA</w:t>
      </w:r>
      <w:r w:rsidR="001A2557">
        <w:t xml:space="preserve"> into a composite index of carbon use</w:t>
      </w:r>
      <w:r>
        <w:t xml:space="preserve">, </w:t>
      </w:r>
      <w:r w:rsidR="001A2557">
        <w:t xml:space="preserve">also </w:t>
      </w:r>
      <w:r>
        <w:t xml:space="preserve">shows greater use of recalcitrant carbon in buried reaches.  However, </w:t>
      </w:r>
      <w:r w:rsidR="003B406E">
        <w:t>LCI</w:t>
      </w:r>
      <w:r>
        <w:t xml:space="preserve"> shows a seasonal effect whereby summer has greater use of recalcitrant carbon than autumn, but that autumn and spring were not different.  This pattern </w:t>
      </w:r>
      <w:r w:rsidR="003B406E">
        <w:t xml:space="preserve">may be </w:t>
      </w:r>
      <w:r>
        <w:t xml:space="preserve">driven by low CBOM, low chlorophyll a, and high FBOM </w:t>
      </w:r>
      <w:r w:rsidR="003B406E">
        <w:t>in open reaches during the summer</w:t>
      </w:r>
      <w:r>
        <w:t xml:space="preserve">.  The lack of chlorophyll and reliance on FBOM, a highly processed carbon source, may explain the high use of recalcitrant carbon sources in summer.  </w:t>
      </w:r>
      <w:r w:rsidR="001A2557">
        <w:t>Furthermore, t</w:t>
      </w:r>
      <w:r>
        <w:t xml:space="preserve">he lack of difference in enzyme activity between spring and autumn despite the major differences in CBOM and </w:t>
      </w:r>
      <w:r>
        <w:lastRenderedPageBreak/>
        <w:t xml:space="preserve">chlorophyll may reflect the overall terrestrial </w:t>
      </w:r>
      <w:r w:rsidR="005D29AC">
        <w:t xml:space="preserve">signature of the DOM </w:t>
      </w:r>
      <w:r>
        <w:t>pool, which is dominate</w:t>
      </w:r>
      <w:r w:rsidR="005D29AC">
        <w:t>d by terrestrial sources even in the spring.</w:t>
      </w:r>
    </w:p>
    <w:p w14:paraId="6D5903B7" w14:textId="5ABB888F" w:rsidR="00B21FB4" w:rsidRDefault="001A2557">
      <w:r>
        <w:t>Higher quality DOM typically has a lower C:N ratio</w:t>
      </w:r>
      <w:r w:rsidR="00196646">
        <w:t>.  O</w:t>
      </w:r>
      <w:r w:rsidR="002A2306">
        <w:t>rganic matter C:N ratio was lower during spring in forested Mediterranean streams (Villanueva et al. 2016)</w:t>
      </w:r>
      <w:r w:rsidR="00196646">
        <w:t>, and higher quality spring DOM in temperate rainforest streams was likely used as a source of labile C and N (Fellman et al. 2009)</w:t>
      </w:r>
      <w:r w:rsidR="002A2306">
        <w:t xml:space="preserve">. </w:t>
      </w:r>
      <w:r w:rsidR="007D4EB1">
        <w:t xml:space="preserve"> In our streams, </w:t>
      </w:r>
      <w:commentRangeStart w:id="67"/>
      <w:commentRangeStart w:id="68"/>
      <w:commentRangeStart w:id="69"/>
      <w:commentRangeStart w:id="70"/>
      <w:r w:rsidR="00B21FB4">
        <w:t>N-acquiring enzymes</w:t>
      </w:r>
      <w:commentRangeEnd w:id="67"/>
      <w:r w:rsidR="003B406E">
        <w:rPr>
          <w:rStyle w:val="CommentReference"/>
        </w:rPr>
        <w:commentReference w:id="67"/>
      </w:r>
      <w:commentRangeEnd w:id="68"/>
      <w:r w:rsidR="00EB6EBE">
        <w:rPr>
          <w:rStyle w:val="CommentReference"/>
        </w:rPr>
        <w:commentReference w:id="68"/>
      </w:r>
      <w:commentRangeEnd w:id="69"/>
      <w:r w:rsidR="00741415">
        <w:rPr>
          <w:rStyle w:val="CommentReference"/>
        </w:rPr>
        <w:commentReference w:id="69"/>
      </w:r>
      <w:commentRangeEnd w:id="70"/>
      <w:r w:rsidR="000205FD">
        <w:rPr>
          <w:rStyle w:val="CommentReference"/>
        </w:rPr>
        <w:commentReference w:id="70"/>
      </w:r>
      <w:r w:rsidR="007D4EB1">
        <w:t xml:space="preserve"> had </w:t>
      </w:r>
      <w:r w:rsidR="00B21FB4">
        <w:t>the lowest abundance in the spring, coincident with higher quality algal DOM, and highest values in summer and autumn, when overall chlorophyll is low and the system is dominated by FBOM and CBOM standing stocks respectively</w:t>
      </w:r>
      <w:r w:rsidR="007D4EB1">
        <w:t xml:space="preserve">.  </w:t>
      </w:r>
      <w:r w:rsidR="004E190D">
        <w:t xml:space="preserve">We found no significant seasonal differences between NO3- or NH4 concentrations (data not shown), </w:t>
      </w:r>
      <w:r w:rsidR="007D4EB1">
        <w:t>suggest</w:t>
      </w:r>
      <w:r w:rsidR="004E190D">
        <w:t>ing</w:t>
      </w:r>
      <w:r w:rsidR="007D4EB1">
        <w:t xml:space="preserve"> that higher quality spring DOM acted as a N source as well as a carbon source.</w:t>
      </w:r>
    </w:p>
    <w:p w14:paraId="2DCC2994" w14:textId="0C63DFDF" w:rsidR="00F1140B" w:rsidRDefault="004943B2">
      <w:r>
        <w:t xml:space="preserve">Patterns in Carbon Use </w:t>
      </w:r>
      <w:r w:rsidR="00A6224B">
        <w:t>–</w:t>
      </w:r>
      <w:r>
        <w:t xml:space="preserve"> </w:t>
      </w:r>
      <w:r w:rsidR="00A67D45">
        <w:t>NDS</w:t>
      </w:r>
    </w:p>
    <w:p w14:paraId="02B7E156" w14:textId="283E5159" w:rsidR="00A67D45" w:rsidRDefault="00A67D45">
      <w:r>
        <w:t>We assessed overall carbon limitation in autumn and spring, and we found an interaction between season and reach</w:t>
      </w:r>
      <w:r w:rsidR="00AA3795">
        <w:t xml:space="preserve"> when expressed on an areal basis</w:t>
      </w:r>
      <w:r>
        <w:t>.  Biofilms in autumn were always more limited by carb</w:t>
      </w:r>
      <w:r w:rsidR="00B21FB4">
        <w:t>on than biofilms in spring, but the pattern of which reach was more limited in a given season was reversed</w:t>
      </w:r>
      <w:r w:rsidR="00CD2751">
        <w:t>.  O</w:t>
      </w:r>
      <w:r w:rsidR="00B21FB4">
        <w:t xml:space="preserve">pen reaches </w:t>
      </w:r>
      <w:r w:rsidR="00CD2751">
        <w:t xml:space="preserve">were </w:t>
      </w:r>
      <w:r w:rsidR="00B21FB4">
        <w:t>more strongly limited by carbon than buried reaches in the autu</w:t>
      </w:r>
      <w:bookmarkStart w:id="71" w:name="_GoBack"/>
      <w:bookmarkEnd w:id="71"/>
      <w:r w:rsidR="00B21FB4">
        <w:t>mn</w:t>
      </w:r>
      <w:r w:rsidR="00CD2751">
        <w:t xml:space="preserve">, but they were </w:t>
      </w:r>
      <w:r w:rsidR="00B21FB4">
        <w:t xml:space="preserve">less limited by carbon </w:t>
      </w:r>
      <w:r w:rsidR="00CD2751">
        <w:t xml:space="preserve">than </w:t>
      </w:r>
      <w:r w:rsidR="00B21FB4">
        <w:t>the buried</w:t>
      </w:r>
      <w:r w:rsidR="00F1140B">
        <w:t xml:space="preserve"> reaches</w:t>
      </w:r>
      <w:r w:rsidR="00B21FB4">
        <w:t xml:space="preserve"> in the spring.  The overall seasonal effect can be explained as autumn having a pulse of </w:t>
      </w:r>
      <w:r w:rsidR="00F1140B">
        <w:t xml:space="preserve">recalcitrant </w:t>
      </w:r>
      <w:r w:rsidR="00B21FB4">
        <w:t xml:space="preserve">DOM from terrestrial leaves whereas spring has a pulse of </w:t>
      </w:r>
      <w:r w:rsidR="00F1140B">
        <w:t xml:space="preserve">labile </w:t>
      </w:r>
      <w:r w:rsidR="00B21FB4">
        <w:t>DOM from algal sources</w:t>
      </w:r>
      <w:r w:rsidR="00EB6EBE">
        <w:t xml:space="preserve">.  Total DOC concentration did not vary between seasons, suggesting that the pulse of autumn leaves and spring algae blooms changed the composition more than the quantity of DOM, </w:t>
      </w:r>
      <w:r w:rsidR="00AA3795">
        <w:t>a pattern that is confirmed by higher BIX, FI, and lower HIX in spring</w:t>
      </w:r>
      <w:r w:rsidR="00EB6EBE">
        <w:t xml:space="preserve"> compared to autumn</w:t>
      </w:r>
      <w:r w:rsidR="00B21FB4">
        <w:t xml:space="preserve">. </w:t>
      </w:r>
      <w:r w:rsidR="00EB6EBE">
        <w:t xml:space="preserve"> </w:t>
      </w:r>
      <w:commentRangeStart w:id="72"/>
      <w:commentRangeStart w:id="73"/>
      <w:r w:rsidR="00B21FB4">
        <w:t xml:space="preserve">The differential response might be related to </w:t>
      </w:r>
      <w:r w:rsidR="00F1140B">
        <w:t xml:space="preserve">secondary reach-scale factors.  For example, biofilms in </w:t>
      </w:r>
      <w:r w:rsidR="00B21FB4">
        <w:t>buried reaches always invest</w:t>
      </w:r>
      <w:r w:rsidR="00F1140B">
        <w:t>ed</w:t>
      </w:r>
      <w:r w:rsidR="00B21FB4">
        <w:t xml:space="preserve"> more effort </w:t>
      </w:r>
      <w:r w:rsidR="00F1140B">
        <w:t xml:space="preserve">to </w:t>
      </w:r>
      <w:r w:rsidR="00B21FB4">
        <w:t>acquir</w:t>
      </w:r>
      <w:r w:rsidR="00F1140B">
        <w:t>e</w:t>
      </w:r>
      <w:r w:rsidR="00B21FB4">
        <w:t xml:space="preserve"> recalcitrant carbon, so </w:t>
      </w:r>
      <w:r w:rsidR="00F1140B">
        <w:t xml:space="preserve">they </w:t>
      </w:r>
      <w:r w:rsidR="00B21FB4">
        <w:t xml:space="preserve">might have been better able to use the autumn pulse of terrestrial DOM </w:t>
      </w:r>
      <w:r w:rsidR="00F1140B">
        <w:t xml:space="preserve">compared to the open reaches.  In contrast, biofilms in </w:t>
      </w:r>
      <w:r w:rsidR="00B21FB4">
        <w:t>open reaches always invested less in recalcitrant carbon acquisition</w:t>
      </w:r>
      <w:commentRangeEnd w:id="72"/>
      <w:r w:rsidR="00972E1F">
        <w:rPr>
          <w:rStyle w:val="CommentReference"/>
        </w:rPr>
        <w:commentReference w:id="72"/>
      </w:r>
      <w:commentRangeEnd w:id="73"/>
      <w:r w:rsidR="00AA3795">
        <w:rPr>
          <w:rStyle w:val="CommentReference"/>
        </w:rPr>
        <w:commentReference w:id="73"/>
      </w:r>
      <w:r w:rsidR="00AA3795">
        <w:t xml:space="preserve"> which</w:t>
      </w:r>
      <w:r w:rsidR="00F1140B">
        <w:t xml:space="preserve">, </w:t>
      </w:r>
      <w:r w:rsidR="00AA3795">
        <w:t xml:space="preserve">when </w:t>
      </w:r>
      <w:r w:rsidR="00F1140B">
        <w:t>compounded by the fact that the pulse of autumn leaves was delivered directly to the open reaches</w:t>
      </w:r>
      <w:r w:rsidR="00AA3795">
        <w:t>, could have led to more intensified carbon limitation</w:t>
      </w:r>
      <w:r w:rsidR="00F1140B">
        <w:t xml:space="preserve">.  </w:t>
      </w:r>
      <w:r w:rsidR="00AA3795">
        <w:t>S</w:t>
      </w:r>
      <w:r w:rsidR="00B21FB4">
        <w:t xml:space="preserve">imilarly, in the spring, open reaches </w:t>
      </w:r>
      <w:r w:rsidR="00CD2751">
        <w:t xml:space="preserve">responded </w:t>
      </w:r>
      <w:r w:rsidR="00B21FB4">
        <w:t xml:space="preserve">less </w:t>
      </w:r>
      <w:r w:rsidR="00CD2751">
        <w:t xml:space="preserve">to </w:t>
      </w:r>
      <w:r w:rsidR="00B21FB4">
        <w:t xml:space="preserve">the simple carbon sources </w:t>
      </w:r>
      <w:r w:rsidR="00CD2751">
        <w:t xml:space="preserve">in the NDS </w:t>
      </w:r>
      <w:r w:rsidR="00B21FB4">
        <w:t xml:space="preserve">because the system had higher levels of </w:t>
      </w:r>
      <w:r w:rsidR="00AA3795">
        <w:t xml:space="preserve">high quality </w:t>
      </w:r>
      <w:r w:rsidR="00B21FB4">
        <w:t xml:space="preserve">algal DOM, but buried reaches appear to get less of </w:t>
      </w:r>
      <w:r w:rsidR="00F1140B">
        <w:t>this higher quality DOM</w:t>
      </w:r>
      <w:r w:rsidR="00B21FB4">
        <w:t>, so they responded more strongly to the NDS.</w:t>
      </w:r>
      <w:r w:rsidR="00F1140B">
        <w:t xml:space="preserve">  Less high quality DOM exported to buried reaches is consistent with the potential for rapid use of algal DOM </w:t>
      </w:r>
      <w:r w:rsidR="00F1140B" w:rsidRPr="00F1140B">
        <w:rPr>
          <w:i/>
        </w:rPr>
        <w:t>in situ</w:t>
      </w:r>
      <w:r w:rsidR="00F1140B">
        <w:t xml:space="preserve"> by heterotrophic biofilms (Franke et al. 2013; Rier et al. 2014)</w:t>
      </w:r>
      <w:r w:rsidR="00AA3795">
        <w:t xml:space="preserve"> and is reflected in the carbon acquisition effort devoted to recalcitrant carbon sources</w:t>
      </w:r>
      <w:r w:rsidR="00F1140B">
        <w:t>.</w:t>
      </w:r>
    </w:p>
    <w:p w14:paraId="4CD50773" w14:textId="4B578B4D" w:rsidR="00B21FB4" w:rsidRDefault="00B21FB4">
      <w:r>
        <w:t xml:space="preserve">We </w:t>
      </w:r>
      <w:r w:rsidR="00AA3795">
        <w:t>found</w:t>
      </w:r>
      <w:r>
        <w:t xml:space="preserve"> different results when we expressed carbon limitation by area or biomass (i.e., gAFDM-1).  When expressed by area, results were highly significant, but when expressed by biomass, there were no differences.  This implies that the biofilm response to added carbon is not to increase </w:t>
      </w:r>
      <w:r w:rsidR="00972E1F">
        <w:t xml:space="preserve">the per cell </w:t>
      </w:r>
      <w:r>
        <w:t xml:space="preserve">carbon use rate, but </w:t>
      </w:r>
      <w:r w:rsidR="00972E1F">
        <w:t xml:space="preserve">simply to accumulate </w:t>
      </w:r>
      <w:r w:rsidR="00CD2751">
        <w:t xml:space="preserve">greater </w:t>
      </w:r>
      <w:r>
        <w:t xml:space="preserve">biomass.  </w:t>
      </w:r>
      <w:r w:rsidR="00430256">
        <w:t>Given the fact that we relieved N and P limitation to focus on the response to added carbon, these results might not apply to carbon additions in low nutrient streams, but they may be reasonably applicable to agricultural and urban streams which tend to have higher background nutrient concentrations.</w:t>
      </w:r>
    </w:p>
    <w:p w14:paraId="3EE568D2" w14:textId="5FD2CC48" w:rsidR="00430256" w:rsidRDefault="00430256">
      <w:r>
        <w:t xml:space="preserve">Biofilms responded the same to all carbon sources (glucose, arabinose, cellobiose).  Although arabinose has been used </w:t>
      </w:r>
      <w:r w:rsidR="00CD2751">
        <w:t xml:space="preserve">as </w:t>
      </w:r>
      <w:r>
        <w:t xml:space="preserve">a less labile form of carbon in some studies (e.g., Newbold et al. 2006), our results show that it is just as bioavailable as glucose in this study system.  Similarly, we used cellobiose as a breakdown product of cellulose that we predicted would be less bioavailable than glucose or arabinose, </w:t>
      </w:r>
      <w:r>
        <w:lastRenderedPageBreak/>
        <w:t>yet it was equally bioavailable as glucose.  It</w:t>
      </w:r>
      <w:r w:rsidR="00AA3795">
        <w:t xml:space="preserve"> i</w:t>
      </w:r>
      <w:r>
        <w:t>s unclear if arabinose and cellobiose bioavailability is equally high as glucose in most streams or if it was high in this stream because of the systemic dominance of recalcitrant carbon</w:t>
      </w:r>
      <w:r w:rsidR="00CD2751">
        <w:t xml:space="preserve"> and/or the presence of N and P in the NDS agars</w:t>
      </w:r>
      <w:r>
        <w:t xml:space="preserve">.  </w:t>
      </w:r>
    </w:p>
    <w:p w14:paraId="1079E637" w14:textId="6485005A" w:rsidR="00F62BD7" w:rsidRDefault="00F62BD7">
      <w:r>
        <w:t xml:space="preserve">Interestingly, although we measured distinct differences in the DOM pool and microbial use of different carbon and nitrogen sources, none of those metrics were </w:t>
      </w:r>
      <w:r w:rsidR="00AA3795">
        <w:t xml:space="preserve">directly </w:t>
      </w:r>
      <w:r>
        <w:t xml:space="preserve">related to the NDS response to added carbon.  The only relationship we found was a positive response to CBOM and FBOM, and although this relationship is sensible, it is very weak and probably driven by the fall NDS response to significantly higher CBOM stocks.  </w:t>
      </w:r>
      <w:r w:rsidR="002C23B0">
        <w:t xml:space="preserve">The lack of a relationship with nearly all of the </w:t>
      </w:r>
      <w:r w:rsidR="00CD2751">
        <w:t>environmental data collected</w:t>
      </w:r>
      <w:r w:rsidR="00741415">
        <w:t>,</w:t>
      </w:r>
      <w:r w:rsidR="00CD2751">
        <w:t xml:space="preserve"> </w:t>
      </w:r>
      <w:r>
        <w:t xml:space="preserve">despite the NDS response being consistent with the spatio-temporal patterns of DOM </w:t>
      </w:r>
      <w:r w:rsidR="00AA3795">
        <w:t xml:space="preserve">quality </w:t>
      </w:r>
      <w:r w:rsidR="002C23B0">
        <w:t>and EEA</w:t>
      </w:r>
      <w:r w:rsidR="00741415">
        <w:t>,</w:t>
      </w:r>
      <w:r w:rsidR="002C23B0">
        <w:t xml:space="preserve"> may reflect a significant difference in the carbon sources we used for the NDS.  We used very simple carbon sources with respect to the sources in the overall bulk DOM pool, so the biofilm response </w:t>
      </w:r>
      <w:r w:rsidR="00AA3795">
        <w:t>to these highly labile sources c</w:t>
      </w:r>
      <w:r w:rsidR="002C23B0">
        <w:t xml:space="preserve">ould be different than the </w:t>
      </w:r>
      <w:r w:rsidR="00AA3795">
        <w:t xml:space="preserve">EEA response to the </w:t>
      </w:r>
      <w:r w:rsidR="002C23B0">
        <w:t xml:space="preserve">environmental </w:t>
      </w:r>
      <w:r w:rsidR="00AA3795">
        <w:t xml:space="preserve">DOM pool the </w:t>
      </w:r>
      <w:r w:rsidR="002C23B0">
        <w:t xml:space="preserve">biofilms were exposed to </w:t>
      </w:r>
      <w:r w:rsidR="00AA3795">
        <w:t>during incubation</w:t>
      </w:r>
      <w:r w:rsidR="002C23B0">
        <w:t>.  The NDS could also have exerted high selection pressure for a particular subset of microbes that responded differently than the natural community as a whole.  Alternatively, the fact that the NDS had added N and P that was unavailable to the environmental biofilms could have induced a different response</w:t>
      </w:r>
      <w:r w:rsidR="00D62789">
        <w:t xml:space="preserve"> to the carbon amendments</w:t>
      </w:r>
      <w:r w:rsidR="002C23B0">
        <w:t>.  Despite not being able to link DOM characteristic</w:t>
      </w:r>
      <w:r w:rsidR="00CD2751">
        <w:t>s</w:t>
      </w:r>
      <w:r w:rsidR="002C23B0">
        <w:t xml:space="preserve"> or EEA metrics in a linear relationship with the NDS response, the NDS response was still consistent with those metrics suggesting this can be a good tool to explore patterns of carbon use </w:t>
      </w:r>
      <w:r w:rsidR="00741415">
        <w:t xml:space="preserve">in </w:t>
      </w:r>
      <w:r w:rsidR="002C23B0">
        <w:t>streams.</w:t>
      </w:r>
      <w:r w:rsidR="00D62789">
        <w:t xml:space="preserve">  Overall, these results suggest that spatio-temporal variation in biofilm carbon use patterns are related primarily to seasonal changes in the DOM pool and secondarily to reach scale patterns such as stream burial.   Differential carbon use in an urban stream continuum can have consequences for biogeochemical cycling of other nutrients and for downstream export of DOM and nutrients.</w:t>
      </w:r>
    </w:p>
    <w:p w14:paraId="2CD15954" w14:textId="77777777" w:rsidR="005D29AC" w:rsidRDefault="005D29AC"/>
    <w:p w14:paraId="15FFCD40" w14:textId="77777777" w:rsidR="00C92F3E" w:rsidRDefault="00C92F3E"/>
    <w:p w14:paraId="1171DFDC" w14:textId="77777777" w:rsidR="00C92F3E" w:rsidRDefault="00C92F3E">
      <w:pPr>
        <w:sectPr w:rsidR="00C92F3E" w:rsidSect="00072102">
          <w:pgSz w:w="12240" w:h="15840"/>
          <w:pgMar w:top="1440" w:right="1440" w:bottom="1440" w:left="1440" w:header="720" w:footer="720" w:gutter="0"/>
          <w:cols w:space="720"/>
          <w:docGrid w:linePitch="360"/>
        </w:sectPr>
      </w:pPr>
    </w:p>
    <w:p w14:paraId="2044BA13" w14:textId="77777777" w:rsidR="00677634" w:rsidRDefault="00677634">
      <w:r>
        <w:lastRenderedPageBreak/>
        <w:t>Acknowledgements</w:t>
      </w:r>
    </w:p>
    <w:p w14:paraId="07A3244D" w14:textId="77777777" w:rsidR="00677634" w:rsidRDefault="00967806">
      <w:r>
        <w:t xml:space="preserve">We thank Kendall Jo Stanavich for assistance in the laboratory and Mike Bosko for assistance in the laboratory and with R coding.   This research would not have been possible without the permission of numerous private property owners who allowed site access and the assistance of site selection by Cincinnati Metropolitan Sewer District.  Field and laboratory support was provided by Pegasus Technical Services under contract #EP-C-006.  </w:t>
      </w:r>
      <w:commentRangeStart w:id="74"/>
      <w:r>
        <w:t>This research was supported by EPA NNEMS Award 2010-309, the NSF Graduate Research Fellowship Program under Grant No. DGE1144243, NSF Awards DBI 0640300 and CBET 1058502, NASA grant NASA NNX11AM28G, Maryland Sea Grant Awards SA7528085-U, R/WS-2 and NA05OAR4171042.</w:t>
      </w:r>
      <w:commentRangeEnd w:id="74"/>
      <w:r>
        <w:rPr>
          <w:rStyle w:val="CommentReference"/>
        </w:rPr>
        <w:commentReference w:id="74"/>
      </w:r>
    </w:p>
    <w:p w14:paraId="18B456B2" w14:textId="77777777" w:rsidR="00967806" w:rsidRDefault="00967806"/>
    <w:p w14:paraId="596EB165" w14:textId="77777777" w:rsidR="00967806" w:rsidRDefault="00967806">
      <w:pPr>
        <w:sectPr w:rsidR="00967806">
          <w:pgSz w:w="12240" w:h="15840"/>
          <w:pgMar w:top="1440" w:right="1440" w:bottom="1440" w:left="1440" w:header="720" w:footer="720" w:gutter="0"/>
          <w:cols w:space="720"/>
          <w:docGrid w:linePitch="360"/>
        </w:sectPr>
      </w:pPr>
    </w:p>
    <w:p w14:paraId="06985B84" w14:textId="77777777" w:rsidR="00677634" w:rsidRDefault="00677634">
      <w:r>
        <w:lastRenderedPageBreak/>
        <w:t>Citations</w:t>
      </w:r>
    </w:p>
    <w:p w14:paraId="5A94E5A5" w14:textId="114697A1" w:rsidR="00911F1C" w:rsidRDefault="00911F1C" w:rsidP="00911F1C">
      <w:r>
        <w:t xml:space="preserve">APHA (2005) Standard methods for the examination of water and wastewater. American Public Health Association, Washington DC </w:t>
      </w:r>
    </w:p>
    <w:p w14:paraId="1DFB990B" w14:textId="1D3AD0EC" w:rsidR="00677634" w:rsidRDefault="00CE70D3" w:rsidP="00911F1C">
      <w:r>
        <w:t>Beaulieu, J. J., P. M. Mayer, S. S. Kaushal, M. J. Pennino, C. P. Arango, D. A. Balz, T. J. Canfield, C. M. Elonen, K. M. Fritz, B. H. Hill, H. Ryu, and J. W. Santo Domingo. 2014. Effects of urban stream burial on organic matter dynamics and reach scale nitrate retention. Biogeochemistry 121:107-126.</w:t>
      </w:r>
    </w:p>
    <w:p w14:paraId="749F147F" w14:textId="1770CB7B" w:rsidR="005B7C83" w:rsidRDefault="005B7C83" w:rsidP="00343A56">
      <w:r>
        <w:t>Catalan N, Obrador B, Alomar C, and Pretus JL. 2013. Seasonal and landscape factors drive dissolved organic matter properties in Mediterranean ephemeral washes. Biogeochemistry 112:261-274.</w:t>
      </w:r>
    </w:p>
    <w:p w14:paraId="0126AD0F" w14:textId="0F00F023" w:rsidR="00343A56" w:rsidRDefault="00343A56" w:rsidP="00343A56">
      <w:r>
        <w:t xml:space="preserve">Charles DF, Knowles C, Davis RC (2002) Protocols for the analysis of algal samples collected as part of the U.S. Geological Survey National Water-Quality Assessment Program. In: Report No. 02-06. Patrick Center for Environmental Research, The Academy of Natural Sciences, Philadelphia, p 124 </w:t>
      </w:r>
    </w:p>
    <w:p w14:paraId="582AF66A" w14:textId="43C9CA5A" w:rsidR="005C0484" w:rsidRDefault="005C0484" w:rsidP="00343A56">
      <w:r>
        <w:t>Coble. P. G. 1996. Characterization of marine and terrestrial DOM in seawater using excitation emission matrix spectroscopy. Marine Chemistry 51(4):325–346</w:t>
      </w:r>
    </w:p>
    <w:p w14:paraId="033C1BED" w14:textId="77777777" w:rsidR="00CE70D3" w:rsidRDefault="005C0484" w:rsidP="005C0484">
      <w:r>
        <w:t>Coble P. G., S. A. Green, N.V. Blough, and R. B. Gagosian. 1990. Characterization of dissolved organic-matter in the black-sea by fluorescence spectroscopy. Nature 348(6300):432–435</w:t>
      </w:r>
    </w:p>
    <w:p w14:paraId="3407F74A" w14:textId="77777777" w:rsidR="005C0484" w:rsidRDefault="005C0484" w:rsidP="005C0484">
      <w:r>
        <w:t>Cory RM, Miller MP, McKnight DM, Guerard JJ, Miller PL. 2010. Effect of instrument-specific response on the analysis of fulvic acid fluorescence spectra. Limnology and Oceanography Methods 8:67–78</w:t>
      </w:r>
    </w:p>
    <w:p w14:paraId="31496A34" w14:textId="0EDF7234" w:rsidR="00B06F04" w:rsidRDefault="00B06F04" w:rsidP="005849D6">
      <w:r>
        <w:t>Fellman JB, Hood E, D’Amore DV, Edwards RT, White D. 2009. Seasonal changes in the chemical quality and biodegradability of dissolved organic matter exported from soils to streams in coastal temperate rainforest watersh</w:t>
      </w:r>
      <w:r w:rsidR="00353FD1">
        <w:t>eds. Biogeochemistry 95:277-293</w:t>
      </w:r>
    </w:p>
    <w:p w14:paraId="54CB9BCA" w14:textId="32755D05" w:rsidR="0025768F" w:rsidRDefault="0025768F" w:rsidP="005849D6">
      <w:r>
        <w:t>Franke D, Bonnell EJ, and Ziegler SE.  2013. Mineralisation of dissolved organic matter by heterotrophic stream biofilm communities in a large boreal catchment. Freshwater Biology 58:2007-2026.</w:t>
      </w:r>
    </w:p>
    <w:p w14:paraId="07F6BCF2" w14:textId="107E2D8B" w:rsidR="00C05820" w:rsidRDefault="00C05820" w:rsidP="005849D6">
      <w:r>
        <w:t>Hansen AM, Kraus TEC, Pellerin BA, Fleck JA, Downing BD, Bergamaschi BA. 2016. Optical properties of dissolved organic matter (DOM): effects of biological and phytolytic degradation. Limnology and Oceanography 61:1015-1032.</w:t>
      </w:r>
    </w:p>
    <w:p w14:paraId="30A6A176" w14:textId="222486BA" w:rsidR="005849D6" w:rsidRDefault="005849D6" w:rsidP="005849D6">
      <w:r>
        <w:t xml:space="preserve">Hill BH, McCormick FH, Harvey BC, Johnson SL, Warren ML, Elonen CM (2010) Microbial enzyme activity, nutrient uptake and nutrient limitation in forested streams. Freshw Biol 55(5):1005–1019 </w:t>
      </w:r>
    </w:p>
    <w:p w14:paraId="1882E365" w14:textId="09FD492B" w:rsidR="000F2368" w:rsidRDefault="000F2368" w:rsidP="005849D6">
      <w:r>
        <w:t>Hope, D, Naegeli MW, Chan AH, Grimm NB. (2004). Nutrients on asphalt parking surfaces in an urban environment. Water, Air, and Soil Pollution 4:371-390.</w:t>
      </w:r>
    </w:p>
    <w:p w14:paraId="76DF38AD" w14:textId="2A52F2B2" w:rsidR="00D85A10" w:rsidRDefault="00D85A10" w:rsidP="005849D6">
      <w:r>
        <w:t>Hosen JD, McDonough OT, Febria CM, Palmer MA. 2014. Dissolved organic matter quality and bioavailability changes across an urbanization gradient in headwater streams. Environmental Science and Technology 48:7817-7824.</w:t>
      </w:r>
    </w:p>
    <w:p w14:paraId="038CF29A" w14:textId="6C8E4772" w:rsidR="00E65E40" w:rsidRDefault="00E65E40" w:rsidP="005849D6">
      <w:r>
        <w:t>Huguet A, Vacher L, Relexans S, Saubusse S, Froidefond JM, Parlanti E (2009) Properties of fluorescent dissolved organic matter in the Gironde Estuary. Organic Geochemistry 40(6):706–719</w:t>
      </w:r>
    </w:p>
    <w:p w14:paraId="5C07ABA6" w14:textId="44236E7F" w:rsidR="00222011" w:rsidRDefault="00222011" w:rsidP="00E65E40">
      <w:r>
        <w:t>Kaushal, SS and KT Belt. 2012. The urban watershed continuum: evolving spatial and temporal dimensions. Urban Ecosystems 15:409-435.</w:t>
      </w:r>
    </w:p>
    <w:p w14:paraId="18C9FFAE" w14:textId="146BC05E" w:rsidR="00AA3F72" w:rsidRDefault="00AA3F72" w:rsidP="00E65E40">
      <w:r>
        <w:lastRenderedPageBreak/>
        <w:t>Lewis GP and Likens GE. 2007. Changes in stream chemistry associated with insect defoliation in a Pennsylvania hemlock-hardwoods forest. Forest Ecology and Mangement 238:199-211</w:t>
      </w:r>
    </w:p>
    <w:p w14:paraId="5143C367" w14:textId="2D50E7D5" w:rsidR="00CE70D3" w:rsidRDefault="00E65E40" w:rsidP="00E65E40">
      <w:r>
        <w:t>McKnight DM, Boyer EW, Westerhoff PK, Doran PT, Kulbe T, Andersen DT (2001) Spectrofluorometric characterization of dissolved organic matter for indication of precursor organic material and aromaticity. Limnology and Oceanography 46(1):38–48</w:t>
      </w:r>
    </w:p>
    <w:p w14:paraId="2FAC2EDF" w14:textId="77777777" w:rsidR="00D76225" w:rsidRDefault="00D76225" w:rsidP="00D76225">
      <w:r>
        <w:t>Ohno T (2002) Fluorescence inner-filtering correction for determining the humification index of dissolved organic matter. Environmental Science and Technology 36(4):742–746</w:t>
      </w:r>
    </w:p>
    <w:p w14:paraId="6358476C" w14:textId="00DC08B6" w:rsidR="00864237" w:rsidRDefault="00864237" w:rsidP="00864237">
      <w:r>
        <w:t xml:space="preserve">Jari Oksanen, F. Guillaume Blanchet, Roeland Kindt, Pierre Legendre, Peter R. Minchin, R. B. O'Hara, Gavin L. Simpson, Peter Solymos, M. Henry H. Stevens and Helene Wagner (2016). vegan: Community Ecology Package. R package version 2.3-5. https://CRAN.R-project.org/package=vegan </w:t>
      </w:r>
    </w:p>
    <w:p w14:paraId="1E7913C8" w14:textId="4CB8F0B2" w:rsidR="00864237" w:rsidRDefault="00864237" w:rsidP="00864237">
      <w:r>
        <w:t xml:space="preserve">R Core Team (2016). R: A language and environment for statistical computing. R Foundation for Statistical Computing, Vienna, Austria. URL https://www.R-project.org/. </w:t>
      </w:r>
    </w:p>
    <w:p w14:paraId="1EF762A0" w14:textId="2ACFF501" w:rsidR="00A4156E" w:rsidRDefault="00A4156E" w:rsidP="00864237">
      <w:r>
        <w:t>Rier ST, Shirvinski JM, and Kinek KC. 2014. In situ light and phosphorus manipulations reveal potential role of biofilm algae in enhancing enzyme-mediated decomposition of organic matter in streams. Freshwater Biology 59:1039-1051.</w:t>
      </w:r>
    </w:p>
    <w:p w14:paraId="7B8EDC6D" w14:textId="138F607B" w:rsidR="00967806" w:rsidRDefault="00967806" w:rsidP="00864237">
      <w:r>
        <w:t>Runkel R.L. (1998) One-Dimensional Transport with Inflow and Storage (OTIS): A Solute Transport Model for Streams and Rivers. U.S. Geological Society, Water Resources Investigations Report 98-4018.</w:t>
      </w:r>
    </w:p>
    <w:p w14:paraId="32AB4360" w14:textId="77777777" w:rsidR="00967806" w:rsidRDefault="00967806" w:rsidP="00967806">
      <w:r>
        <w:t>Runkel R.L. (2002) A new metric for determining the importance of transient storage. Journal of the North American Benthological Society, 21, 529–543.</w:t>
      </w:r>
    </w:p>
    <w:p w14:paraId="6E3CC236" w14:textId="7330C574" w:rsidR="00E13C73" w:rsidRDefault="00E13C73" w:rsidP="00E13C73">
      <w:r>
        <w:t xml:space="preserve">Sartory DP, Grobbelaar JU (1984) Extraction of chlorophyll a from freshwater phytoplankton for spectrophotometric analysis. Hydrobiologia 114(3):177–187 </w:t>
      </w:r>
    </w:p>
    <w:p w14:paraId="6F44846D" w14:textId="2BF370EE" w:rsidR="005849D6" w:rsidRDefault="005849D6" w:rsidP="00E13C73">
      <w:r>
        <w:t xml:space="preserve">Sinsabaugh RL, Findlay S, Franchini P, Fisher D (1997) Enzymatic analysis of riverine bacterioplankton production. Limnol Oceanogr 42(1):29–38 </w:t>
      </w:r>
    </w:p>
    <w:p w14:paraId="32993F89" w14:textId="77777777" w:rsidR="006730DB" w:rsidRDefault="006730DB" w:rsidP="005849D6">
      <w:r>
        <w:t>Sinsabaugh RL, Foreman CM (2001) Activity profiles of bacterioplankton in a eutrophic river. Freshwater Biol 46(9): 1239–1249</w:t>
      </w:r>
    </w:p>
    <w:p w14:paraId="3C274103" w14:textId="77777777" w:rsidR="000A2E66" w:rsidRDefault="000A2E66" w:rsidP="000A2E66">
      <w:r>
        <w:t>Sinsabaugh RL, Shah JJF (2011) Ecoenzymatic stoichiometry of recalcitrant organic matter decomposition: the growth rate hypothesis in reverse. Biogeochemistry 102(1–3):31–43</w:t>
      </w:r>
    </w:p>
    <w:p w14:paraId="46117127" w14:textId="240AEF30" w:rsidR="0072207A" w:rsidRDefault="0072207A" w:rsidP="00D76225">
      <w:r>
        <w:t>Smith RM and Kaushal SS. 2015. Carbon cycle of an urban watershed: exports, sources, and metabolism. Biogeochemistry 126:173-195.</w:t>
      </w:r>
    </w:p>
    <w:p w14:paraId="48F5EC8D" w14:textId="77777777" w:rsidR="00E65E40" w:rsidRDefault="00E65E40" w:rsidP="00D76225">
      <w:r>
        <w:t xml:space="preserve">Stolpe B, Guo L, Shiller AM, Hassellov M (2010) Size and composition of colloidal organic matter and trace elements in the Mississippi River, Pearl River and the northern Gulf of Mexico, as characterized by flow field-flow fractionation. Marine Chemistry 118(3–4):119–128 </w:t>
      </w:r>
    </w:p>
    <w:p w14:paraId="78C86970" w14:textId="7FE3F45A" w:rsidR="00CC5095" w:rsidRDefault="00CC5095" w:rsidP="00D76225">
      <w:r>
        <w:t>Villanueva VD, Navarro MB, Albarino R. 2016. Seasonal patterns of organic matter stoichiometry along a mountain catchment. Hydrobiologia 227-238.</w:t>
      </w:r>
    </w:p>
    <w:p w14:paraId="26238EB8" w14:textId="1743A2F0" w:rsidR="009D2A5A" w:rsidRDefault="009D2A5A" w:rsidP="00D76225">
      <w:r>
        <w:lastRenderedPageBreak/>
        <w:t>Wagner K, Besemer K, Burns NR, Battin TJ, Bengtsson MM. 2015. Light availability affects stream biofilm bacterial community composition and function, but not diversity. Environmental Microbiology 17:5036-5047.</w:t>
      </w:r>
    </w:p>
    <w:p w14:paraId="46C3CD6B" w14:textId="506D41D3" w:rsidR="001145D8" w:rsidRDefault="001145D8" w:rsidP="00D76225">
      <w:r>
        <w:t>Williams CJ, Frost PC, Morales-Williams AM, Larson JH, Richardson WB, Chiandet AS, and Xenopoulos MA. 2016. Human activities cause distinct dissolved organic matter composition across freshwater ecosystems. Global Change Biology 22:613-626</w:t>
      </w:r>
    </w:p>
    <w:p w14:paraId="1D80BC9C" w14:textId="77777777" w:rsidR="00E65E40" w:rsidRDefault="00E65E40" w:rsidP="00E65E40">
      <w:r>
        <w:t>Zsolnay A, Baigar E, Jimenez M, Steinweg B, Saccomandi F (1999) Differentiating with fluorescence spectroscopy the sources of dissolved organic matter in soils subjected to drying. Chemosphere 38(1):45–50</w:t>
      </w:r>
    </w:p>
    <w:p w14:paraId="6ED068E9" w14:textId="77777777" w:rsidR="00CE70D3" w:rsidRDefault="00CE70D3"/>
    <w:p w14:paraId="4C55B458" w14:textId="77777777" w:rsidR="00CE70D3" w:rsidRDefault="00CE70D3">
      <w:pPr>
        <w:sectPr w:rsidR="00CE70D3">
          <w:pgSz w:w="12240" w:h="15840"/>
          <w:pgMar w:top="1440" w:right="1440" w:bottom="1440" w:left="1440" w:header="720" w:footer="720" w:gutter="0"/>
          <w:cols w:space="720"/>
          <w:docGrid w:linePitch="360"/>
        </w:sectPr>
      </w:pPr>
    </w:p>
    <w:p w14:paraId="0EF47DFF" w14:textId="2B909B2E" w:rsidR="00677634" w:rsidRDefault="00677634">
      <w:r>
        <w:lastRenderedPageBreak/>
        <w:t>Tables</w:t>
      </w:r>
      <w:r w:rsidR="001E1D53">
        <w:t xml:space="preserve"> (part of me wants to have another table with site descriptions, but then again we can just refer to your 2014 paper)</w:t>
      </w:r>
    </w:p>
    <w:p w14:paraId="04CCF3FA" w14:textId="77777777" w:rsidR="006326B4" w:rsidRPr="008D33D5" w:rsidRDefault="006326B4" w:rsidP="006326B4">
      <w:pPr>
        <w:pStyle w:val="Caption"/>
        <w:keepNext/>
        <w:rPr>
          <w:i w:val="0"/>
          <w:color w:val="auto"/>
          <w:sz w:val="22"/>
          <w:szCs w:val="22"/>
        </w:rPr>
      </w:pPr>
      <w:r w:rsidRPr="008D33D5">
        <w:rPr>
          <w:i w:val="0"/>
          <w:color w:val="auto"/>
          <w:sz w:val="22"/>
          <w:szCs w:val="22"/>
        </w:rPr>
        <w:t xml:space="preserve">Table </w:t>
      </w:r>
      <w:r w:rsidRPr="008D33D5">
        <w:rPr>
          <w:i w:val="0"/>
          <w:color w:val="auto"/>
          <w:sz w:val="22"/>
          <w:szCs w:val="22"/>
        </w:rPr>
        <w:fldChar w:fldCharType="begin"/>
      </w:r>
      <w:r w:rsidRPr="008D33D5">
        <w:rPr>
          <w:i w:val="0"/>
          <w:color w:val="auto"/>
          <w:sz w:val="22"/>
          <w:szCs w:val="22"/>
        </w:rPr>
        <w:instrText xml:space="preserve"> SEQ Table \* ARABIC </w:instrText>
      </w:r>
      <w:r w:rsidRPr="008D33D5">
        <w:rPr>
          <w:i w:val="0"/>
          <w:color w:val="auto"/>
          <w:sz w:val="22"/>
          <w:szCs w:val="22"/>
        </w:rPr>
        <w:fldChar w:fldCharType="separate"/>
      </w:r>
      <w:r w:rsidR="00356EFC">
        <w:rPr>
          <w:i w:val="0"/>
          <w:noProof/>
          <w:color w:val="auto"/>
          <w:sz w:val="22"/>
          <w:szCs w:val="22"/>
        </w:rPr>
        <w:t>1</w:t>
      </w:r>
      <w:r w:rsidRPr="008D33D5">
        <w:rPr>
          <w:i w:val="0"/>
          <w:color w:val="auto"/>
          <w:sz w:val="22"/>
          <w:szCs w:val="22"/>
        </w:rPr>
        <w:fldChar w:fldCharType="end"/>
      </w:r>
      <w:r>
        <w:rPr>
          <w:i w:val="0"/>
          <w:color w:val="auto"/>
          <w:sz w:val="22"/>
          <w:szCs w:val="22"/>
        </w:rPr>
        <w:t>.  Coefficients from adonis, a p</w:t>
      </w:r>
      <w:r w:rsidRPr="00AB6115">
        <w:rPr>
          <w:i w:val="0"/>
          <w:color w:val="auto"/>
          <w:sz w:val="22"/>
          <w:szCs w:val="22"/>
        </w:rPr>
        <w:t xml:space="preserve">ermutational </w:t>
      </w:r>
      <w:r>
        <w:rPr>
          <w:i w:val="0"/>
          <w:color w:val="auto"/>
          <w:sz w:val="22"/>
          <w:szCs w:val="22"/>
        </w:rPr>
        <w:t>m</w:t>
      </w:r>
      <w:r w:rsidRPr="00AB6115">
        <w:rPr>
          <w:i w:val="0"/>
          <w:color w:val="auto"/>
          <w:sz w:val="22"/>
          <w:szCs w:val="22"/>
        </w:rPr>
        <w:t xml:space="preserve">ultivariate </w:t>
      </w:r>
      <w:r>
        <w:rPr>
          <w:i w:val="0"/>
          <w:color w:val="auto"/>
          <w:sz w:val="22"/>
          <w:szCs w:val="22"/>
        </w:rPr>
        <w:t>a</w:t>
      </w:r>
      <w:r w:rsidRPr="00AB6115">
        <w:rPr>
          <w:i w:val="0"/>
          <w:color w:val="auto"/>
          <w:sz w:val="22"/>
          <w:szCs w:val="22"/>
        </w:rPr>
        <w:t xml:space="preserve">nalysis of </w:t>
      </w:r>
      <w:r>
        <w:rPr>
          <w:i w:val="0"/>
          <w:color w:val="auto"/>
          <w:sz w:val="22"/>
          <w:szCs w:val="22"/>
        </w:rPr>
        <w:t>v</w:t>
      </w:r>
      <w:r w:rsidRPr="00AB6115">
        <w:rPr>
          <w:i w:val="0"/>
          <w:color w:val="auto"/>
          <w:sz w:val="22"/>
          <w:szCs w:val="22"/>
        </w:rPr>
        <w:t xml:space="preserve">ariance </w:t>
      </w:r>
      <w:r>
        <w:rPr>
          <w:i w:val="0"/>
          <w:color w:val="auto"/>
          <w:sz w:val="22"/>
          <w:szCs w:val="22"/>
        </w:rPr>
        <w:t>u</w:t>
      </w:r>
      <w:r w:rsidRPr="00AB6115">
        <w:rPr>
          <w:i w:val="0"/>
          <w:color w:val="auto"/>
          <w:sz w:val="22"/>
          <w:szCs w:val="22"/>
        </w:rPr>
        <w:t xml:space="preserve">sing </w:t>
      </w:r>
      <w:r>
        <w:rPr>
          <w:i w:val="0"/>
          <w:color w:val="auto"/>
          <w:sz w:val="22"/>
          <w:szCs w:val="22"/>
        </w:rPr>
        <w:t>d</w:t>
      </w:r>
      <w:r w:rsidRPr="00AB6115">
        <w:rPr>
          <w:i w:val="0"/>
          <w:color w:val="auto"/>
          <w:sz w:val="22"/>
          <w:szCs w:val="22"/>
        </w:rPr>
        <w:t xml:space="preserve">istance </w:t>
      </w:r>
      <w:r>
        <w:rPr>
          <w:i w:val="0"/>
          <w:color w:val="auto"/>
          <w:sz w:val="22"/>
          <w:szCs w:val="22"/>
        </w:rPr>
        <w:t>m</w:t>
      </w:r>
      <w:r w:rsidRPr="00AB6115">
        <w:rPr>
          <w:i w:val="0"/>
          <w:color w:val="auto"/>
          <w:sz w:val="22"/>
          <w:szCs w:val="22"/>
        </w:rPr>
        <w:t>atrices</w:t>
      </w:r>
      <w:r>
        <w:rPr>
          <w:i w:val="0"/>
          <w:color w:val="auto"/>
          <w:sz w:val="22"/>
          <w:szCs w:val="22"/>
        </w:rPr>
        <w:t>, show weak relationships between nutrient response and particulate carbon standing stocks</w:t>
      </w:r>
    </w:p>
    <w:tbl>
      <w:tblPr>
        <w:tblStyle w:val="TableGrid"/>
        <w:tblW w:w="0" w:type="auto"/>
        <w:tblLook w:val="04A0" w:firstRow="1" w:lastRow="0" w:firstColumn="1" w:lastColumn="0" w:noHBand="0" w:noVBand="1"/>
      </w:tblPr>
      <w:tblGrid>
        <w:gridCol w:w="1870"/>
        <w:gridCol w:w="1870"/>
        <w:gridCol w:w="1870"/>
        <w:gridCol w:w="1870"/>
        <w:gridCol w:w="1870"/>
      </w:tblGrid>
      <w:tr w:rsidR="006326B4" w14:paraId="71EACB01" w14:textId="77777777" w:rsidTr="00EB6EBE">
        <w:tc>
          <w:tcPr>
            <w:tcW w:w="1870" w:type="dxa"/>
          </w:tcPr>
          <w:p w14:paraId="45B878CA" w14:textId="77777777" w:rsidR="006326B4" w:rsidRDefault="006326B4" w:rsidP="00EB6EBE"/>
        </w:tc>
        <w:tc>
          <w:tcPr>
            <w:tcW w:w="1870" w:type="dxa"/>
          </w:tcPr>
          <w:p w14:paraId="50FEB559" w14:textId="77777777" w:rsidR="006326B4" w:rsidRDefault="006326B4" w:rsidP="00EB6EBE">
            <w:r>
              <w:t>Glucose NRR</w:t>
            </w:r>
          </w:p>
        </w:tc>
        <w:tc>
          <w:tcPr>
            <w:tcW w:w="1870" w:type="dxa"/>
          </w:tcPr>
          <w:p w14:paraId="567FFA9C" w14:textId="77777777" w:rsidR="006326B4" w:rsidRDefault="006326B4" w:rsidP="00EB6EBE">
            <w:r>
              <w:t>Arabinose NRR</w:t>
            </w:r>
          </w:p>
        </w:tc>
        <w:tc>
          <w:tcPr>
            <w:tcW w:w="1870" w:type="dxa"/>
          </w:tcPr>
          <w:p w14:paraId="06BE265D" w14:textId="77777777" w:rsidR="006326B4" w:rsidRDefault="006326B4" w:rsidP="00EB6EBE">
            <w:r>
              <w:t>Cellobiose NRR</w:t>
            </w:r>
          </w:p>
        </w:tc>
        <w:tc>
          <w:tcPr>
            <w:tcW w:w="1870" w:type="dxa"/>
          </w:tcPr>
          <w:p w14:paraId="47D282A5" w14:textId="77777777" w:rsidR="006326B4" w:rsidRDefault="006326B4" w:rsidP="00EB6EBE">
            <w:r>
              <w:t>P value</w:t>
            </w:r>
          </w:p>
        </w:tc>
      </w:tr>
      <w:tr w:rsidR="006326B4" w14:paraId="187CC983" w14:textId="77777777" w:rsidTr="00EB6EBE">
        <w:tc>
          <w:tcPr>
            <w:tcW w:w="1870" w:type="dxa"/>
          </w:tcPr>
          <w:p w14:paraId="577AE81D" w14:textId="77777777" w:rsidR="006326B4" w:rsidRDefault="006326B4" w:rsidP="00EB6EBE">
            <w:r>
              <w:t>CBOM</w:t>
            </w:r>
          </w:p>
        </w:tc>
        <w:tc>
          <w:tcPr>
            <w:tcW w:w="1870" w:type="dxa"/>
          </w:tcPr>
          <w:p w14:paraId="21277907" w14:textId="77777777" w:rsidR="006326B4" w:rsidRDefault="006326B4" w:rsidP="00EB6EBE">
            <w:r>
              <w:t>0.072</w:t>
            </w:r>
          </w:p>
        </w:tc>
        <w:tc>
          <w:tcPr>
            <w:tcW w:w="1870" w:type="dxa"/>
          </w:tcPr>
          <w:p w14:paraId="025AC8E1" w14:textId="77777777" w:rsidR="006326B4" w:rsidRDefault="006326B4" w:rsidP="00EB6EBE">
            <w:r>
              <w:t>0.060</w:t>
            </w:r>
          </w:p>
        </w:tc>
        <w:tc>
          <w:tcPr>
            <w:tcW w:w="1870" w:type="dxa"/>
          </w:tcPr>
          <w:p w14:paraId="6FD91037" w14:textId="77777777" w:rsidR="006326B4" w:rsidRDefault="006326B4" w:rsidP="00EB6EBE">
            <w:r>
              <w:t>0.064</w:t>
            </w:r>
          </w:p>
        </w:tc>
        <w:tc>
          <w:tcPr>
            <w:tcW w:w="1870" w:type="dxa"/>
          </w:tcPr>
          <w:p w14:paraId="754FFBD3" w14:textId="77777777" w:rsidR="006326B4" w:rsidRDefault="006326B4" w:rsidP="00EB6EBE">
            <w:r>
              <w:t>0.036</w:t>
            </w:r>
          </w:p>
        </w:tc>
      </w:tr>
      <w:tr w:rsidR="006326B4" w14:paraId="53C48C52" w14:textId="77777777" w:rsidTr="00EB6EBE">
        <w:tc>
          <w:tcPr>
            <w:tcW w:w="1870" w:type="dxa"/>
          </w:tcPr>
          <w:p w14:paraId="064B63CF" w14:textId="77777777" w:rsidR="006326B4" w:rsidRDefault="006326B4" w:rsidP="00EB6EBE">
            <w:r>
              <w:t>FBOM</w:t>
            </w:r>
          </w:p>
        </w:tc>
        <w:tc>
          <w:tcPr>
            <w:tcW w:w="1870" w:type="dxa"/>
          </w:tcPr>
          <w:p w14:paraId="1540BF0A" w14:textId="77777777" w:rsidR="006326B4" w:rsidRDefault="006326B4" w:rsidP="00EB6EBE">
            <w:r>
              <w:t>0.014</w:t>
            </w:r>
          </w:p>
        </w:tc>
        <w:tc>
          <w:tcPr>
            <w:tcW w:w="1870" w:type="dxa"/>
          </w:tcPr>
          <w:p w14:paraId="6FED9701" w14:textId="77777777" w:rsidR="006326B4" w:rsidRDefault="006326B4" w:rsidP="00EB6EBE">
            <w:r>
              <w:t>0.011</w:t>
            </w:r>
          </w:p>
        </w:tc>
        <w:tc>
          <w:tcPr>
            <w:tcW w:w="1870" w:type="dxa"/>
          </w:tcPr>
          <w:p w14:paraId="08C7004C" w14:textId="77777777" w:rsidR="006326B4" w:rsidRDefault="006326B4" w:rsidP="00EB6EBE">
            <w:r>
              <w:t>0.01</w:t>
            </w:r>
          </w:p>
        </w:tc>
        <w:tc>
          <w:tcPr>
            <w:tcW w:w="1870" w:type="dxa"/>
          </w:tcPr>
          <w:p w14:paraId="55630BB2" w14:textId="77777777" w:rsidR="006326B4" w:rsidRDefault="006326B4" w:rsidP="00EB6EBE">
            <w:r>
              <w:t>0.053</w:t>
            </w:r>
          </w:p>
        </w:tc>
      </w:tr>
    </w:tbl>
    <w:p w14:paraId="31EAB1D8" w14:textId="77777777" w:rsidR="001E1D53" w:rsidRDefault="001E1D53"/>
    <w:p w14:paraId="0CAAEFCA" w14:textId="77777777" w:rsidR="00677634" w:rsidRDefault="00677634"/>
    <w:p w14:paraId="14BDC472" w14:textId="77777777" w:rsidR="00677634" w:rsidRDefault="00677634">
      <w:pPr>
        <w:sectPr w:rsidR="00677634">
          <w:pgSz w:w="12240" w:h="15840"/>
          <w:pgMar w:top="1440" w:right="1440" w:bottom="1440" w:left="1440" w:header="720" w:footer="720" w:gutter="0"/>
          <w:cols w:space="720"/>
          <w:docGrid w:linePitch="360"/>
        </w:sectPr>
      </w:pPr>
    </w:p>
    <w:p w14:paraId="4F25F565" w14:textId="77777777" w:rsidR="00677634" w:rsidRDefault="00677634">
      <w:r>
        <w:lastRenderedPageBreak/>
        <w:t>Figure Captions</w:t>
      </w:r>
    </w:p>
    <w:p w14:paraId="7E44156E" w14:textId="5C4E96BD" w:rsidR="00677634" w:rsidRDefault="00C65A5E">
      <w:r>
        <w:t xml:space="preserve">Figure 1. Spatio-temporal variation in the humification index (HIX) derived from excitation-emission matrices.  </w:t>
      </w:r>
    </w:p>
    <w:p w14:paraId="08A57490" w14:textId="77777777" w:rsidR="00C65A5E" w:rsidRDefault="00C65A5E"/>
    <w:p w14:paraId="09E0141E" w14:textId="5E97632F" w:rsidR="00C65A5E" w:rsidRDefault="00785674">
      <w:r>
        <w:t>Figure 2.  Seasonal variation in the (A) biological freshness index (BIX) and (B) fluorescence index (FI)</w:t>
      </w:r>
      <w:r w:rsidR="009574E4">
        <w:t xml:space="preserve"> derived from excitation-emission matrices</w:t>
      </w:r>
      <w:r>
        <w:t>.</w:t>
      </w:r>
    </w:p>
    <w:p w14:paraId="61BB932B" w14:textId="77777777" w:rsidR="00785674" w:rsidRDefault="00785674"/>
    <w:p w14:paraId="14F712D3" w14:textId="4F518259" w:rsidR="00677634" w:rsidRDefault="009574E4">
      <w:r>
        <w:t>Figure 3.  Spatio-temporal variation in the protein-to-humic ratio (P/H) derived from excitation-emission matrices.</w:t>
      </w:r>
    </w:p>
    <w:p w14:paraId="05025D96" w14:textId="77777777" w:rsidR="009574E4" w:rsidRDefault="009574E4"/>
    <w:p w14:paraId="46CD0162" w14:textId="15B037DF" w:rsidR="009574E4" w:rsidRDefault="009574E4">
      <w:r>
        <w:t xml:space="preserve">Figure 4.  Reach-scale variation in ecoenzyme activity on </w:t>
      </w:r>
      <w:r w:rsidR="000860E0">
        <w:t xml:space="preserve">(A) </w:t>
      </w:r>
      <w:r>
        <w:t>L-3,4-dihydroxyphenylalanine (DOPA) + H</w:t>
      </w:r>
      <w:r w:rsidRPr="00054229">
        <w:rPr>
          <w:vertAlign w:val="subscript"/>
        </w:rPr>
        <w:t>2</w:t>
      </w:r>
      <w:r>
        <w:t>O</w:t>
      </w:r>
      <w:r w:rsidRPr="00054229">
        <w:rPr>
          <w:vertAlign w:val="subscript"/>
        </w:rPr>
        <w:t>2</w:t>
      </w:r>
      <w:r>
        <w:t xml:space="preserve"> (DOPAH2) </w:t>
      </w:r>
      <w:r w:rsidR="000860E0">
        <w:t xml:space="preserve">and (B) polyphenol oxidase (POX), both </w:t>
      </w:r>
      <w:r>
        <w:t>metric</w:t>
      </w:r>
      <w:r w:rsidR="000860E0">
        <w:t>s</w:t>
      </w:r>
      <w:r>
        <w:t xml:space="preserve"> of recalcitrant carbon use.</w:t>
      </w:r>
    </w:p>
    <w:p w14:paraId="41BAE7CA" w14:textId="77777777" w:rsidR="009574E4" w:rsidRDefault="009574E4"/>
    <w:p w14:paraId="72054F5A" w14:textId="50C21752" w:rsidR="00480FC7" w:rsidRDefault="00480FC7">
      <w:r>
        <w:t>Figure 5.  Spatio-temporal variation in the LCI, and index of carbon quality where larger values indicate more recalcitrant carbon in the dissolved organic matter pool.</w:t>
      </w:r>
    </w:p>
    <w:p w14:paraId="1602A5F4" w14:textId="77777777" w:rsidR="001A743D" w:rsidRDefault="001A743D"/>
    <w:p w14:paraId="7EA546CC" w14:textId="749D454A" w:rsidR="001A743D" w:rsidRDefault="001A743D">
      <w:r>
        <w:t xml:space="preserve">Figure 6.  </w:t>
      </w:r>
      <w:r w:rsidR="00624BFE">
        <w:t xml:space="preserve">Seasonal variation in </w:t>
      </w:r>
      <w:r w:rsidR="00624BFE" w:rsidRPr="00217DFF">
        <w:rPr>
          <w:rFonts w:ascii="Symbol" w:hAnsi="Symbol"/>
        </w:rPr>
        <w:t></w:t>
      </w:r>
      <w:r w:rsidR="00624BFE">
        <w:t>-N-acetylglucosaminidase (NACE) activity of stream biofilms.</w:t>
      </w:r>
    </w:p>
    <w:p w14:paraId="48ABFA81" w14:textId="77777777" w:rsidR="004C0A72" w:rsidRDefault="004C0A72"/>
    <w:p w14:paraId="2599F30D" w14:textId="4C63E9C8" w:rsidR="001A743D" w:rsidRDefault="004C0A72">
      <w:r>
        <w:t>Figure 7.  Spatio-temporal variation in the nutrient response ratio (NRR: respiration/mean control) to added carbon</w:t>
      </w:r>
      <w:r w:rsidR="005F2189">
        <w:t xml:space="preserve"> when measured on an areal basis (</w:t>
      </w:r>
      <w:r w:rsidR="005F2189" w:rsidRPr="005F2189">
        <w:rPr>
          <w:rFonts w:ascii="Symbol" w:hAnsi="Symbol"/>
        </w:rPr>
        <w:t></w:t>
      </w:r>
      <w:r w:rsidR="005F2189">
        <w:t>g O</w:t>
      </w:r>
      <w:r w:rsidR="005F2189" w:rsidRPr="005F2189">
        <w:rPr>
          <w:vertAlign w:val="subscript"/>
        </w:rPr>
        <w:t>2</w:t>
      </w:r>
      <w:r w:rsidR="005F2189">
        <w:t xml:space="preserve"> cm</w:t>
      </w:r>
      <w:r w:rsidR="005F2189" w:rsidRPr="005F2189">
        <w:rPr>
          <w:vertAlign w:val="superscript"/>
        </w:rPr>
        <w:t>-2</w:t>
      </w:r>
      <w:r w:rsidR="005F2189">
        <w:t xml:space="preserve"> h</w:t>
      </w:r>
      <w:r w:rsidR="005F2189" w:rsidRPr="005F2189">
        <w:rPr>
          <w:vertAlign w:val="superscript"/>
        </w:rPr>
        <w:t>-1</w:t>
      </w:r>
      <w:r w:rsidR="005F2189">
        <w:t>)</w:t>
      </w:r>
      <w:r>
        <w:t>.</w:t>
      </w:r>
      <w:r w:rsidR="005F2189">
        <w:t xml:space="preserve"> </w:t>
      </w:r>
    </w:p>
    <w:p w14:paraId="3A5B0C65" w14:textId="77777777" w:rsidR="009574E4" w:rsidRDefault="009574E4"/>
    <w:p w14:paraId="23D9CB03" w14:textId="77777777" w:rsidR="004C0A72" w:rsidRDefault="004C0A72">
      <w:pPr>
        <w:sectPr w:rsidR="004C0A72">
          <w:pgSz w:w="12240" w:h="15840"/>
          <w:pgMar w:top="1440" w:right="1440" w:bottom="1440" w:left="1440" w:header="720" w:footer="720" w:gutter="0"/>
          <w:cols w:space="720"/>
          <w:docGrid w:linePitch="360"/>
        </w:sectPr>
      </w:pPr>
    </w:p>
    <w:p w14:paraId="6599F7D9" w14:textId="77777777" w:rsidR="00677634" w:rsidRDefault="00677634">
      <w:r>
        <w:lastRenderedPageBreak/>
        <w:t>Figures</w:t>
      </w:r>
    </w:p>
    <w:p w14:paraId="5EC63FCF" w14:textId="0E02E477" w:rsidR="00677634" w:rsidRDefault="00C65A5E">
      <w:r>
        <w:t>Figure 1.</w:t>
      </w:r>
    </w:p>
    <w:p w14:paraId="1BA4D997" w14:textId="118B66C6" w:rsidR="00C65A5E" w:rsidRDefault="000D2F8B">
      <w:r w:rsidRPr="000D2F8B">
        <w:rPr>
          <w:noProof/>
        </w:rPr>
        <w:drawing>
          <wp:inline distT="0" distB="0" distL="0" distR="0" wp14:anchorId="6EDA5579" wp14:editId="64BBBE96">
            <wp:extent cx="2971800" cy="2971800"/>
            <wp:effectExtent l="0" t="0" r="0" b="0"/>
            <wp:docPr id="12" name="Picture 12" descr="C:\Users\ArangoC\Documents\R Files\Cinn R dev\Cincy-Carbon-Limitation\output\figures\box.hixByReachSeason.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rangoC\Documents\R Files\Cinn R dev\Cincy-Carbon-Limitation\output\figures\box.hixByReachSeason.tiff"/>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971800" cy="2971800"/>
                    </a:xfrm>
                    <a:prstGeom prst="rect">
                      <a:avLst/>
                    </a:prstGeom>
                    <a:noFill/>
                    <a:ln>
                      <a:noFill/>
                    </a:ln>
                  </pic:spPr>
                </pic:pic>
              </a:graphicData>
            </a:graphic>
          </wp:inline>
        </w:drawing>
      </w:r>
    </w:p>
    <w:p w14:paraId="768ACB54" w14:textId="77777777" w:rsidR="00677634" w:rsidRDefault="00677634"/>
    <w:p w14:paraId="21FFBC68" w14:textId="77777777" w:rsidR="00C65A5E" w:rsidRDefault="00C65A5E">
      <w:pPr>
        <w:sectPr w:rsidR="00C65A5E">
          <w:pgSz w:w="12240" w:h="15840"/>
          <w:pgMar w:top="1440" w:right="1440" w:bottom="1440" w:left="1440" w:header="720" w:footer="720" w:gutter="0"/>
          <w:cols w:space="720"/>
          <w:docGrid w:linePitch="360"/>
        </w:sectPr>
      </w:pPr>
    </w:p>
    <w:p w14:paraId="45A73B45" w14:textId="06B1DC8F" w:rsidR="00677634" w:rsidRDefault="00C65A5E">
      <w:r>
        <w:lastRenderedPageBreak/>
        <w:t>Figure 2.</w:t>
      </w:r>
      <w:r w:rsidR="001013D9">
        <w:t xml:space="preserve">  (Make a 2 panel graphic eventually)</w:t>
      </w:r>
    </w:p>
    <w:p w14:paraId="3B999351" w14:textId="76666251" w:rsidR="00677634" w:rsidRDefault="00C65A5E">
      <w:r>
        <w:t xml:space="preserve"> </w:t>
      </w:r>
      <w:r w:rsidR="00B04BB8">
        <w:rPr>
          <w:noProof/>
        </w:rPr>
        <w:drawing>
          <wp:inline distT="0" distB="0" distL="0" distR="0" wp14:anchorId="50D6BAC8" wp14:editId="1A1D7550">
            <wp:extent cx="2971800" cy="59436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bix.fi.2panel.tiff"/>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971800" cy="5943600"/>
                    </a:xfrm>
                    <a:prstGeom prst="rect">
                      <a:avLst/>
                    </a:prstGeom>
                  </pic:spPr>
                </pic:pic>
              </a:graphicData>
            </a:graphic>
          </wp:inline>
        </w:drawing>
      </w:r>
    </w:p>
    <w:p w14:paraId="5AE81A82" w14:textId="77777777" w:rsidR="00EE4CAC" w:rsidRDefault="00EE4CAC"/>
    <w:p w14:paraId="3CF905A5" w14:textId="77777777" w:rsidR="00EE4CAC" w:rsidRDefault="00EE4CAC">
      <w:pPr>
        <w:sectPr w:rsidR="00EE4CAC">
          <w:pgSz w:w="12240" w:h="15840"/>
          <w:pgMar w:top="1440" w:right="1440" w:bottom="1440" w:left="1440" w:header="720" w:footer="720" w:gutter="0"/>
          <w:cols w:space="720"/>
          <w:docGrid w:linePitch="360"/>
        </w:sectPr>
      </w:pPr>
    </w:p>
    <w:p w14:paraId="154DC618" w14:textId="7C60BAC7" w:rsidR="00EE4CAC" w:rsidRDefault="00EE4CAC">
      <w:r>
        <w:lastRenderedPageBreak/>
        <w:t>Figure 3.</w:t>
      </w:r>
    </w:p>
    <w:p w14:paraId="385A544C" w14:textId="40BDC068" w:rsidR="00EE4CAC" w:rsidRDefault="00EE4CAC">
      <w:r w:rsidRPr="00EE4CAC">
        <w:rPr>
          <w:noProof/>
        </w:rPr>
        <w:drawing>
          <wp:inline distT="0" distB="0" distL="0" distR="0" wp14:anchorId="69630CA2" wp14:editId="310FA871">
            <wp:extent cx="2971800" cy="2971800"/>
            <wp:effectExtent l="0" t="0" r="0" b="0"/>
            <wp:docPr id="5" name="Picture 5" descr="C:\Users\ArangoC\Documents\R Files\Cinn R dev\Cincy-Carbon-Limitation\output\figures\p2hByReachSeason.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rangoC\Documents\R Files\Cinn R dev\Cincy-Carbon-Limitation\output\figures\p2hByReachSeason.tiff"/>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971800" cy="2971800"/>
                    </a:xfrm>
                    <a:prstGeom prst="rect">
                      <a:avLst/>
                    </a:prstGeom>
                    <a:noFill/>
                    <a:ln>
                      <a:noFill/>
                    </a:ln>
                  </pic:spPr>
                </pic:pic>
              </a:graphicData>
            </a:graphic>
          </wp:inline>
        </w:drawing>
      </w:r>
    </w:p>
    <w:p w14:paraId="1CE582E2" w14:textId="77777777" w:rsidR="001013D9" w:rsidRDefault="001013D9"/>
    <w:p w14:paraId="5AF9795A" w14:textId="77777777" w:rsidR="001013D9" w:rsidRDefault="001013D9">
      <w:pPr>
        <w:sectPr w:rsidR="001013D9">
          <w:pgSz w:w="12240" w:h="15840"/>
          <w:pgMar w:top="1440" w:right="1440" w:bottom="1440" w:left="1440" w:header="720" w:footer="720" w:gutter="0"/>
          <w:cols w:space="720"/>
          <w:docGrid w:linePitch="360"/>
        </w:sectPr>
      </w:pPr>
    </w:p>
    <w:p w14:paraId="2BDADF36" w14:textId="1C806A2B" w:rsidR="001013D9" w:rsidRDefault="001013D9">
      <w:r>
        <w:lastRenderedPageBreak/>
        <w:t>Figure 4.</w:t>
      </w:r>
    </w:p>
    <w:p w14:paraId="2FB15640" w14:textId="789EF1CD" w:rsidR="001013D9" w:rsidRDefault="001013D9"/>
    <w:p w14:paraId="4E5926CE" w14:textId="7448428B" w:rsidR="001013D9" w:rsidRDefault="00B04BB8">
      <w:r>
        <w:rPr>
          <w:noProof/>
        </w:rPr>
        <w:drawing>
          <wp:inline distT="0" distB="0" distL="0" distR="0" wp14:anchorId="132DCC14" wp14:editId="5952843E">
            <wp:extent cx="2971800" cy="59436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dopa.pox.2panel.tiff"/>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971800" cy="5943600"/>
                    </a:xfrm>
                    <a:prstGeom prst="rect">
                      <a:avLst/>
                    </a:prstGeom>
                  </pic:spPr>
                </pic:pic>
              </a:graphicData>
            </a:graphic>
          </wp:inline>
        </w:drawing>
      </w:r>
    </w:p>
    <w:p w14:paraId="4D328A45" w14:textId="77777777" w:rsidR="001013D9" w:rsidRDefault="001013D9"/>
    <w:p w14:paraId="5B181F0A" w14:textId="77777777" w:rsidR="00480FC7" w:rsidRDefault="00480FC7">
      <w:pPr>
        <w:sectPr w:rsidR="00480FC7">
          <w:pgSz w:w="12240" w:h="15840"/>
          <w:pgMar w:top="1440" w:right="1440" w:bottom="1440" w:left="1440" w:header="720" w:footer="720" w:gutter="0"/>
          <w:cols w:space="720"/>
          <w:docGrid w:linePitch="360"/>
        </w:sectPr>
      </w:pPr>
    </w:p>
    <w:p w14:paraId="26EF6650" w14:textId="059B3F6E" w:rsidR="001013D9" w:rsidRDefault="00480FC7">
      <w:r>
        <w:lastRenderedPageBreak/>
        <w:t>Figure 5.</w:t>
      </w:r>
    </w:p>
    <w:p w14:paraId="476B9761" w14:textId="395E4EE4" w:rsidR="00480FC7" w:rsidRDefault="00480FC7">
      <w:r w:rsidRPr="00480FC7">
        <w:rPr>
          <w:noProof/>
        </w:rPr>
        <w:drawing>
          <wp:inline distT="0" distB="0" distL="0" distR="0" wp14:anchorId="108EB5A5" wp14:editId="288CB73C">
            <wp:extent cx="2971800" cy="2971800"/>
            <wp:effectExtent l="0" t="0" r="0" b="0"/>
            <wp:docPr id="8" name="Picture 8" descr="C:\Users\ArangoC\Documents\R Files\Cinn R dev\Cincy-Carbon-Limitation\output\figures\lciByReachSeason.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rangoC\Documents\R Files\Cinn R dev\Cincy-Carbon-Limitation\output\figures\lciByReachSeason.tiff"/>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971800" cy="2971800"/>
                    </a:xfrm>
                    <a:prstGeom prst="rect">
                      <a:avLst/>
                    </a:prstGeom>
                    <a:noFill/>
                    <a:ln>
                      <a:noFill/>
                    </a:ln>
                  </pic:spPr>
                </pic:pic>
              </a:graphicData>
            </a:graphic>
          </wp:inline>
        </w:drawing>
      </w:r>
    </w:p>
    <w:p w14:paraId="43E5AEF1" w14:textId="77777777" w:rsidR="00FC20FD" w:rsidRDefault="00FC20FD"/>
    <w:p w14:paraId="7997C599" w14:textId="77777777" w:rsidR="00FC20FD" w:rsidRDefault="00FC20FD">
      <w:pPr>
        <w:sectPr w:rsidR="00FC20FD">
          <w:pgSz w:w="12240" w:h="15840"/>
          <w:pgMar w:top="1440" w:right="1440" w:bottom="1440" w:left="1440" w:header="720" w:footer="720" w:gutter="0"/>
          <w:cols w:space="720"/>
          <w:docGrid w:linePitch="360"/>
        </w:sectPr>
      </w:pPr>
    </w:p>
    <w:p w14:paraId="5D751EDA" w14:textId="4AE143B3" w:rsidR="00FC20FD" w:rsidRDefault="00FC20FD">
      <w:r>
        <w:lastRenderedPageBreak/>
        <w:t>Figure 6.</w:t>
      </w:r>
    </w:p>
    <w:p w14:paraId="4E84774A" w14:textId="47CB7DD4" w:rsidR="00FC20FD" w:rsidRDefault="00AA075B">
      <w:r>
        <w:rPr>
          <w:noProof/>
        </w:rPr>
        <w:drawing>
          <wp:inline distT="0" distB="0" distL="0" distR="0" wp14:anchorId="64A70980" wp14:editId="4B38806B">
            <wp:extent cx="2971800" cy="29718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naceBySeason.tiff"/>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971800" cy="2971800"/>
                    </a:xfrm>
                    <a:prstGeom prst="rect">
                      <a:avLst/>
                    </a:prstGeom>
                  </pic:spPr>
                </pic:pic>
              </a:graphicData>
            </a:graphic>
          </wp:inline>
        </w:drawing>
      </w:r>
    </w:p>
    <w:p w14:paraId="3EEF007F" w14:textId="77777777" w:rsidR="00FC20FD" w:rsidRDefault="00FC20FD"/>
    <w:p w14:paraId="7E2571FC" w14:textId="77777777" w:rsidR="004C0A72" w:rsidRDefault="004C0A72">
      <w:pPr>
        <w:sectPr w:rsidR="004C0A72">
          <w:pgSz w:w="12240" w:h="15840"/>
          <w:pgMar w:top="1440" w:right="1440" w:bottom="1440" w:left="1440" w:header="720" w:footer="720" w:gutter="0"/>
          <w:cols w:space="720"/>
          <w:docGrid w:linePitch="360"/>
        </w:sectPr>
      </w:pPr>
    </w:p>
    <w:p w14:paraId="71F2D323" w14:textId="039BB04C" w:rsidR="00FC20FD" w:rsidRDefault="004C0A72">
      <w:r>
        <w:lastRenderedPageBreak/>
        <w:t>Figure 7.</w:t>
      </w:r>
    </w:p>
    <w:p w14:paraId="7D92CBA7" w14:textId="3E963771" w:rsidR="004C0A72" w:rsidRDefault="004C0A72">
      <w:r w:rsidRPr="004C0A72">
        <w:rPr>
          <w:noProof/>
        </w:rPr>
        <w:drawing>
          <wp:inline distT="0" distB="0" distL="0" distR="0" wp14:anchorId="5E078073" wp14:editId="500A84D1">
            <wp:extent cx="2971800" cy="2971800"/>
            <wp:effectExtent l="0" t="0" r="0" b="0"/>
            <wp:docPr id="11" name="Picture 11" descr="C:\Users\ArangoC\Documents\R Files\Cinn R dev\Cincy-Carbon-Limitation\output\figures\nrrByReachSeason.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rangoC\Documents\R Files\Cinn R dev\Cincy-Carbon-Limitation\output\figures\nrrByReachSeason.tiff"/>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971800" cy="2971800"/>
                    </a:xfrm>
                    <a:prstGeom prst="rect">
                      <a:avLst/>
                    </a:prstGeom>
                    <a:noFill/>
                    <a:ln>
                      <a:noFill/>
                    </a:ln>
                  </pic:spPr>
                </pic:pic>
              </a:graphicData>
            </a:graphic>
          </wp:inline>
        </w:drawing>
      </w:r>
    </w:p>
    <w:sectPr w:rsidR="004C0A7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 w:author="Beaulieu, Jake" w:date="2016-08-23T13:26:00Z" w:initials="BJ">
    <w:p w14:paraId="5245BAEA" w14:textId="52E06FE9" w:rsidR="0039685F" w:rsidRDefault="0039685F">
      <w:pPr>
        <w:pStyle w:val="CommentText"/>
      </w:pPr>
      <w:r>
        <w:rPr>
          <w:rStyle w:val="CommentReference"/>
        </w:rPr>
        <w:annotationRef/>
      </w:r>
      <w:r>
        <w:t>What is special about P/H ratio?  Could we just say ‘…the BIX, FI, and P/H indices show that…’</w:t>
      </w:r>
    </w:p>
  </w:comment>
  <w:comment w:id="2" w:author="Clay Arango" w:date="2016-08-25T14:18:00Z" w:initials="CA">
    <w:p w14:paraId="1DCE4858" w14:textId="18D80149" w:rsidR="00EF6D38" w:rsidRDefault="00EF6D38">
      <w:pPr>
        <w:pStyle w:val="CommentText"/>
      </w:pPr>
      <w:r>
        <w:rPr>
          <w:rStyle w:val="CommentReference"/>
        </w:rPr>
        <w:annotationRef/>
      </w:r>
      <w:r>
        <w:t>I explained this in the first paragraph of the results, but we can move it to the methods instead.  We can look at absolute values of BIX and FI among streams and seasons, but not HIX because there was no inner-filter correction.  Because P/H is a ratio from a given sample, it is the best way to look at a relative abundance of labile vs. recalcitrant among streams and seasons.</w:t>
      </w:r>
    </w:p>
  </w:comment>
  <w:comment w:id="6" w:author="Clay Arango" w:date="2016-08-17T12:29:00Z" w:initials="CA">
    <w:p w14:paraId="6AA0AAE5" w14:textId="04F1B307" w:rsidR="00EB6EBE" w:rsidRDefault="00EB6EBE">
      <w:pPr>
        <w:pStyle w:val="CommentText"/>
      </w:pPr>
      <w:r>
        <w:rPr>
          <w:rStyle w:val="CommentReference"/>
        </w:rPr>
        <w:annotationRef/>
      </w:r>
      <w:r>
        <w:t>We’re going to have to figure out what analyses and graphics to pull directly from your paper versus just citing.  I think in general, I’d lean more toward more citation with the exception of a modified standing stock figure with winter absent (or not depending on what you think…we just have no NDS, EEA, or EEM for winter)</w:t>
      </w:r>
    </w:p>
  </w:comment>
  <w:comment w:id="7" w:author="Beaulieu, Jake" w:date="2016-08-23T15:47:00Z" w:initials="BJ">
    <w:p w14:paraId="40C48A80" w14:textId="65CB0E75" w:rsidR="00617E7D" w:rsidRDefault="00617E7D">
      <w:pPr>
        <w:pStyle w:val="CommentText"/>
      </w:pPr>
      <w:r>
        <w:rPr>
          <w:rStyle w:val="CommentReference"/>
        </w:rPr>
        <w:annotationRef/>
      </w:r>
      <w:r>
        <w:t>Hmmm, it seems that P/H isn’t really adding much to the story since it can be tracked back to HIX and BIX.</w:t>
      </w:r>
    </w:p>
  </w:comment>
  <w:comment w:id="8" w:author="Clay Arango" w:date="2016-08-25T14:55:00Z" w:initials="CA">
    <w:p w14:paraId="3CFBD009" w14:textId="1543B5C1" w:rsidR="0051288B" w:rsidRDefault="0051288B">
      <w:pPr>
        <w:pStyle w:val="CommentText"/>
      </w:pPr>
      <w:r>
        <w:rPr>
          <w:rStyle w:val="CommentReference"/>
        </w:rPr>
        <w:annotationRef/>
      </w:r>
      <w:r>
        <w:t>I think this is important though because it’s consistent with the lack of pattern in BIX and FI and the consistent pattern that these streams are really dominated by patterns in HIX rather than low MW DOM</w:t>
      </w:r>
    </w:p>
  </w:comment>
  <w:comment w:id="19" w:author="Beaulieu, Jake" w:date="2016-08-23T16:01:00Z" w:initials="BJ">
    <w:p w14:paraId="2F0AC39E" w14:textId="17DFF775" w:rsidR="00C84363" w:rsidRDefault="00C84363">
      <w:pPr>
        <w:pStyle w:val="CommentText"/>
      </w:pPr>
      <w:r>
        <w:rPr>
          <w:rStyle w:val="CommentReference"/>
        </w:rPr>
        <w:annotationRef/>
      </w:r>
      <w:r w:rsidR="00B51B57">
        <w:t>But high HIX is high humic = recalcitrant = not selectively processed</w:t>
      </w:r>
    </w:p>
  </w:comment>
  <w:comment w:id="20" w:author="Clay Arango" w:date="2016-08-25T14:29:00Z" w:initials="CA">
    <w:p w14:paraId="64CA3308" w14:textId="54C0ADAE" w:rsidR="00861B1A" w:rsidRDefault="00861B1A">
      <w:pPr>
        <w:pStyle w:val="CommentText"/>
      </w:pPr>
      <w:r>
        <w:rPr>
          <w:rStyle w:val="CommentReference"/>
        </w:rPr>
        <w:annotationRef/>
      </w:r>
      <w:r w:rsidR="00893365">
        <w:rPr>
          <w:rStyle w:val="CommentReference"/>
        </w:rPr>
        <w:t>S</w:t>
      </w:r>
      <w:r w:rsidR="00392880">
        <w:rPr>
          <w:rStyle w:val="CommentReference"/>
        </w:rPr>
        <w:t>ince this derived from a metric of fluorescence intensity</w:t>
      </w:r>
      <w:r w:rsidR="00893365">
        <w:rPr>
          <w:rStyle w:val="CommentReference"/>
        </w:rPr>
        <w:t xml:space="preserve"> related to concentration</w:t>
      </w:r>
      <w:r w:rsidR="00392880">
        <w:rPr>
          <w:rStyle w:val="CommentReference"/>
        </w:rPr>
        <w:t xml:space="preserve">, any consumption of humic compounds would lead to a lower </w:t>
      </w:r>
      <w:r w:rsidR="00893365">
        <w:rPr>
          <w:rStyle w:val="CommentReference"/>
        </w:rPr>
        <w:t xml:space="preserve">concentration, </w:t>
      </w:r>
      <w:r w:rsidR="00392880">
        <w:rPr>
          <w:rStyle w:val="CommentReference"/>
        </w:rPr>
        <w:t>intensity and thus a lower value for HIX, right?  And later we reveal the EEA finding that there was greater use of recalcitrant carbon, which is consistent with consumption of HIX.  Maybe I’m missing what you’re driving at?</w:t>
      </w:r>
    </w:p>
  </w:comment>
  <w:comment w:id="21" w:author="Beaulieu, Jake" w:date="2016-08-23T15:59:00Z" w:initials="BJ">
    <w:p w14:paraId="79684ED8" w14:textId="6F0F3671" w:rsidR="00C84363" w:rsidRDefault="00C84363">
      <w:pPr>
        <w:pStyle w:val="CommentText"/>
      </w:pPr>
      <w:r>
        <w:rPr>
          <w:rStyle w:val="CommentReference"/>
        </w:rPr>
        <w:annotationRef/>
      </w:r>
      <w:r w:rsidR="00A17A8C">
        <w:rPr>
          <w:rStyle w:val="CommentReference"/>
        </w:rPr>
        <w:t>All these indices are normalized for concentration, right?  If composition of the DOM is held constant, but concentration varies, HIX will not vary, right?</w:t>
      </w:r>
    </w:p>
  </w:comment>
  <w:comment w:id="22" w:author="Clay Arango" w:date="2016-08-25T14:46:00Z" w:initials="CA">
    <w:p w14:paraId="4C9F7CBB" w14:textId="46952121" w:rsidR="00893365" w:rsidRDefault="00893365">
      <w:pPr>
        <w:pStyle w:val="CommentText"/>
      </w:pPr>
      <w:r>
        <w:rPr>
          <w:rStyle w:val="CommentReference"/>
        </w:rPr>
        <w:annotationRef/>
      </w:r>
      <w:r>
        <w:t>I believe this is true, but this part was explain why HIX would be higher in the spring compared to summer, so I felt I needed to give an explanation for why that would be the case…am I missing your point?</w:t>
      </w:r>
    </w:p>
  </w:comment>
  <w:comment w:id="28" w:author="Beaulieu, Jake" w:date="2016-08-23T16:32:00Z" w:initials="BJ">
    <w:p w14:paraId="10EB0EA1" w14:textId="4ABB4BF6" w:rsidR="00072102" w:rsidRDefault="00072102">
      <w:pPr>
        <w:pStyle w:val="CommentText"/>
      </w:pPr>
      <w:r>
        <w:rPr>
          <w:rStyle w:val="CommentReference"/>
        </w:rPr>
        <w:annotationRef/>
      </w:r>
      <w:r>
        <w:t>This result is entirely consistent with expectations.  Maybe these sentences should focus on reconciling the EEA and optical results.  i.e. optics don’t reflect what the bugs see?</w:t>
      </w:r>
    </w:p>
  </w:comment>
  <w:comment w:id="29" w:author="Clay Arango" w:date="2016-08-25T15:39:00Z" w:initials="CA">
    <w:p w14:paraId="4B653991" w14:textId="5ABFD6CB" w:rsidR="00F1744C" w:rsidRDefault="00F1744C">
      <w:pPr>
        <w:pStyle w:val="CommentText"/>
      </w:pPr>
      <w:r>
        <w:rPr>
          <w:rStyle w:val="CommentReference"/>
        </w:rPr>
        <w:annotationRef/>
      </w:r>
      <w:r>
        <w:t>I think it’s Ok to leave this simply because we’re able to link our results to other studies, but I’ll add another couple sentences</w:t>
      </w:r>
    </w:p>
  </w:comment>
  <w:comment w:id="67" w:author="Beaulieu, Jake" w:date="2016-08-12T10:34:00Z" w:initials="BJ">
    <w:p w14:paraId="588A9D10" w14:textId="01192359" w:rsidR="00EB6EBE" w:rsidRDefault="00EB6EBE">
      <w:pPr>
        <w:pStyle w:val="CommentText"/>
      </w:pPr>
      <w:r>
        <w:rPr>
          <w:rStyle w:val="CommentReference"/>
        </w:rPr>
        <w:annotationRef/>
      </w:r>
      <w:r>
        <w:t>But why are these patterns reflected in NACE?  More DIN available in the spring so they don’t need to extract it from organic sources?</w:t>
      </w:r>
    </w:p>
  </w:comment>
  <w:comment w:id="68" w:author="Clay Arango" w:date="2016-08-17T16:08:00Z" w:initials="CA">
    <w:p w14:paraId="34D5791C" w14:textId="7CD8E66A" w:rsidR="00EB6EBE" w:rsidRDefault="00EB6EBE">
      <w:pPr>
        <w:pStyle w:val="CommentText"/>
      </w:pPr>
      <w:r>
        <w:rPr>
          <w:rStyle w:val="CommentReference"/>
        </w:rPr>
        <w:annotationRef/>
      </w:r>
      <w:r>
        <w:t>Does this work to explain and justify it better?</w:t>
      </w:r>
    </w:p>
  </w:comment>
  <w:comment w:id="69" w:author="Beaulieu, Jake" w:date="2016-08-23T16:37:00Z" w:initials="BJ">
    <w:p w14:paraId="16DAB672" w14:textId="0A46AE22" w:rsidR="00741415" w:rsidRDefault="00741415">
      <w:pPr>
        <w:pStyle w:val="CommentText"/>
      </w:pPr>
      <w:r>
        <w:rPr>
          <w:rStyle w:val="CommentReference"/>
        </w:rPr>
        <w:annotationRef/>
      </w:r>
      <w:r>
        <w:t>It is explained better, but I’m not sure we need to keep the result.</w:t>
      </w:r>
    </w:p>
  </w:comment>
  <w:comment w:id="70" w:author="Clay Arango" w:date="2016-08-25T16:23:00Z" w:initials="CA">
    <w:p w14:paraId="1802825B" w14:textId="318DBB27" w:rsidR="000205FD" w:rsidRDefault="000205FD">
      <w:pPr>
        <w:pStyle w:val="CommentText"/>
      </w:pPr>
      <w:r>
        <w:rPr>
          <w:rStyle w:val="CommentReference"/>
        </w:rPr>
        <w:annotationRef/>
      </w:r>
      <w:r>
        <w:t>I’d like to leave it in for now to see what others think.  I like how it’s consistent with some of the EEM data showing a better DOM pool in the spring, and it’s an example of how the EEA and EEMs are at least somewhat consistent.  In fact, maybe the discussion of optical properties versus EEA could be folded into this paragraph while emphasizing that somethings do appear to be consistent?</w:t>
      </w:r>
    </w:p>
  </w:comment>
  <w:comment w:id="72" w:author="Beaulieu, Jake" w:date="2016-08-12T10:41:00Z" w:initials="BJ">
    <w:p w14:paraId="6B44B4E9" w14:textId="13DCEB63" w:rsidR="00EB6EBE" w:rsidRDefault="00EB6EBE">
      <w:pPr>
        <w:pStyle w:val="CommentText"/>
      </w:pPr>
      <w:r>
        <w:rPr>
          <w:rStyle w:val="CommentReference"/>
        </w:rPr>
        <w:annotationRef/>
      </w:r>
      <w:r>
        <w:t xml:space="preserve">Coming up with a reasonable explanation for this pattern will be important.  The result is completely contrary to what I expected (I assume we’ll articulate our hypothesis in the introduction).  Unfortunately, I have not F’n way to explain it away!  Your idea is as good as anything I can come up with.  Is there anything in the literature that we can use to bolster the argument?  Does it take a long time for critters to ramp up the production of enzymes that grab recalcitrant stuff?  </w:t>
      </w:r>
    </w:p>
  </w:comment>
  <w:comment w:id="73" w:author="Clay Arango" w:date="2016-08-17T15:43:00Z" w:initials="CA">
    <w:p w14:paraId="39F1D541" w14:textId="7BC2BDAA" w:rsidR="00B3770C" w:rsidRDefault="00EB6EBE">
      <w:pPr>
        <w:pStyle w:val="CommentText"/>
      </w:pPr>
      <w:r>
        <w:rPr>
          <w:rStyle w:val="CommentReference"/>
        </w:rPr>
        <w:annotationRef/>
      </w:r>
      <w:r>
        <w:t>The Franke and Rier papers suggest a tight coupling of algae and heterotrophs in biofilms, so we might have decent evidence there.</w:t>
      </w:r>
      <w:r w:rsidR="00B3770C">
        <w:t xml:space="preserve">  I’ll look, but we might need to pick brian’s brain for how quickly they EEA can ramp up.  I’ve been looking at hundreds of abstracts but I haven’t seen anything that addresses that specifically.</w:t>
      </w:r>
    </w:p>
  </w:comment>
  <w:comment w:id="74" w:author="Clay Arango" w:date="2016-08-04T14:23:00Z" w:initials="CA">
    <w:p w14:paraId="7A8B3071" w14:textId="77777777" w:rsidR="00EB6EBE" w:rsidRDefault="00EB6EBE">
      <w:pPr>
        <w:pStyle w:val="CommentText"/>
      </w:pPr>
      <w:r>
        <w:rPr>
          <w:rStyle w:val="CommentReference"/>
        </w:rPr>
        <w:annotationRef/>
      </w:r>
      <w:r>
        <w:t>Michael/Sujay, I took this from Pennino et al. 2014.  Is this accurate for support of the EEM analysis?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245BAEA" w15:done="0"/>
  <w15:commentEx w15:paraId="1DCE4858" w15:paraIdParent="5245BAEA" w15:done="0"/>
  <w15:commentEx w15:paraId="6AA0AAE5" w15:done="0"/>
  <w15:commentEx w15:paraId="40C48A80" w15:done="0"/>
  <w15:commentEx w15:paraId="3CFBD009" w15:paraIdParent="40C48A80" w15:done="0"/>
  <w15:commentEx w15:paraId="2F0AC39E" w15:done="0"/>
  <w15:commentEx w15:paraId="64CA3308" w15:paraIdParent="2F0AC39E" w15:done="0"/>
  <w15:commentEx w15:paraId="79684ED8" w15:done="0"/>
  <w15:commentEx w15:paraId="4C9F7CBB" w15:paraIdParent="79684ED8" w15:done="0"/>
  <w15:commentEx w15:paraId="10EB0EA1" w15:done="0"/>
  <w15:commentEx w15:paraId="4B653991" w15:paraIdParent="10EB0EA1" w15:done="0"/>
  <w15:commentEx w15:paraId="588A9D10" w15:done="0"/>
  <w15:commentEx w15:paraId="34D5791C" w15:paraIdParent="588A9D10" w15:done="0"/>
  <w15:commentEx w15:paraId="16DAB672" w15:paraIdParent="588A9D10" w15:done="0"/>
  <w15:commentEx w15:paraId="1802825B" w15:paraIdParent="588A9D10" w15:done="0"/>
  <w15:commentEx w15:paraId="6B44B4E9" w15:done="0"/>
  <w15:commentEx w15:paraId="39F1D541" w15:paraIdParent="6B44B4E9" w15:done="0"/>
  <w15:commentEx w15:paraId="7A8B3071"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ABB6B0D" w14:textId="77777777" w:rsidR="00D31C09" w:rsidRDefault="00D31C09" w:rsidP="00503AEB">
      <w:pPr>
        <w:spacing w:after="0" w:line="240" w:lineRule="auto"/>
      </w:pPr>
      <w:r>
        <w:separator/>
      </w:r>
    </w:p>
  </w:endnote>
  <w:endnote w:type="continuationSeparator" w:id="0">
    <w:p w14:paraId="2790A432" w14:textId="77777777" w:rsidR="00D31C09" w:rsidRDefault="00D31C09" w:rsidP="00503A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D1E5902" w14:textId="77777777" w:rsidR="00D31C09" w:rsidRDefault="00D31C09" w:rsidP="00503AEB">
      <w:pPr>
        <w:spacing w:after="0" w:line="240" w:lineRule="auto"/>
      </w:pPr>
      <w:r>
        <w:separator/>
      </w:r>
    </w:p>
  </w:footnote>
  <w:footnote w:type="continuationSeparator" w:id="0">
    <w:p w14:paraId="409CFE40" w14:textId="77777777" w:rsidR="00D31C09" w:rsidRDefault="00D31C09" w:rsidP="00503AEB">
      <w:pPr>
        <w:spacing w:after="0" w:line="240" w:lineRule="auto"/>
      </w:pPr>
      <w:r>
        <w:continuationSeparator/>
      </w:r>
    </w:p>
  </w:footnote>
</w:footnote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Clay Arango">
    <w15:presenceInfo w15:providerId="AD" w15:userId="S-1-5-21-284843130-3751062232-1573799400-5078"/>
  </w15:person>
  <w15:person w15:author="Beaulieu, Jake">
    <w15:presenceInfo w15:providerId="AD" w15:userId="S-1-5-21-1339303556-449845944-1601390327-7133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1ADC"/>
    <w:rsid w:val="000066DE"/>
    <w:rsid w:val="000136A9"/>
    <w:rsid w:val="00016571"/>
    <w:rsid w:val="000205FD"/>
    <w:rsid w:val="00032403"/>
    <w:rsid w:val="00054229"/>
    <w:rsid w:val="00072102"/>
    <w:rsid w:val="000858E5"/>
    <w:rsid w:val="000860E0"/>
    <w:rsid w:val="000A2E66"/>
    <w:rsid w:val="000D2F8B"/>
    <w:rsid w:val="000E3C43"/>
    <w:rsid w:val="000F2368"/>
    <w:rsid w:val="000F2E10"/>
    <w:rsid w:val="001013D9"/>
    <w:rsid w:val="001145D8"/>
    <w:rsid w:val="00180E79"/>
    <w:rsid w:val="0018190F"/>
    <w:rsid w:val="00181D4D"/>
    <w:rsid w:val="00196646"/>
    <w:rsid w:val="001A2557"/>
    <w:rsid w:val="001A743D"/>
    <w:rsid w:val="001E1D53"/>
    <w:rsid w:val="00206CC0"/>
    <w:rsid w:val="00217DFF"/>
    <w:rsid w:val="002209FA"/>
    <w:rsid w:val="00222011"/>
    <w:rsid w:val="0023201F"/>
    <w:rsid w:val="0023580C"/>
    <w:rsid w:val="0025768F"/>
    <w:rsid w:val="002802C7"/>
    <w:rsid w:val="002A2306"/>
    <w:rsid w:val="002C23B0"/>
    <w:rsid w:val="002E3B2A"/>
    <w:rsid w:val="00321914"/>
    <w:rsid w:val="00343A56"/>
    <w:rsid w:val="0035207F"/>
    <w:rsid w:val="00353FD1"/>
    <w:rsid w:val="00356EFC"/>
    <w:rsid w:val="00361338"/>
    <w:rsid w:val="00392880"/>
    <w:rsid w:val="0039566E"/>
    <w:rsid w:val="0039685F"/>
    <w:rsid w:val="003B406E"/>
    <w:rsid w:val="003B4F7D"/>
    <w:rsid w:val="003C0EBF"/>
    <w:rsid w:val="003D4753"/>
    <w:rsid w:val="003E2F8E"/>
    <w:rsid w:val="003E4698"/>
    <w:rsid w:val="00404B78"/>
    <w:rsid w:val="00410F31"/>
    <w:rsid w:val="00430256"/>
    <w:rsid w:val="00461D0C"/>
    <w:rsid w:val="0047775D"/>
    <w:rsid w:val="00480FC7"/>
    <w:rsid w:val="004943B2"/>
    <w:rsid w:val="004C0A72"/>
    <w:rsid w:val="004D48C0"/>
    <w:rsid w:val="004E190D"/>
    <w:rsid w:val="00503AEB"/>
    <w:rsid w:val="0051288B"/>
    <w:rsid w:val="0052731C"/>
    <w:rsid w:val="0055457E"/>
    <w:rsid w:val="00564163"/>
    <w:rsid w:val="005849D6"/>
    <w:rsid w:val="005924AC"/>
    <w:rsid w:val="00593B6E"/>
    <w:rsid w:val="005A5B38"/>
    <w:rsid w:val="005B3BCC"/>
    <w:rsid w:val="005B7C83"/>
    <w:rsid w:val="005C0484"/>
    <w:rsid w:val="005C6D06"/>
    <w:rsid w:val="005D29AC"/>
    <w:rsid w:val="005E3CA5"/>
    <w:rsid w:val="005F2189"/>
    <w:rsid w:val="00617E7D"/>
    <w:rsid w:val="00624BFE"/>
    <w:rsid w:val="006259AF"/>
    <w:rsid w:val="006326B4"/>
    <w:rsid w:val="0066271A"/>
    <w:rsid w:val="006730DB"/>
    <w:rsid w:val="00677634"/>
    <w:rsid w:val="00681735"/>
    <w:rsid w:val="00695DAE"/>
    <w:rsid w:val="006B244A"/>
    <w:rsid w:val="006C31DC"/>
    <w:rsid w:val="006F31DA"/>
    <w:rsid w:val="00702B2A"/>
    <w:rsid w:val="007116EA"/>
    <w:rsid w:val="00713EE8"/>
    <w:rsid w:val="0072207A"/>
    <w:rsid w:val="007413BB"/>
    <w:rsid w:val="00741415"/>
    <w:rsid w:val="00751875"/>
    <w:rsid w:val="007571B9"/>
    <w:rsid w:val="00767B6D"/>
    <w:rsid w:val="00771ADC"/>
    <w:rsid w:val="00773F63"/>
    <w:rsid w:val="00785674"/>
    <w:rsid w:val="007946C2"/>
    <w:rsid w:val="007D4EB1"/>
    <w:rsid w:val="007E19F3"/>
    <w:rsid w:val="007F1BD5"/>
    <w:rsid w:val="007F75D1"/>
    <w:rsid w:val="00861B1A"/>
    <w:rsid w:val="00864237"/>
    <w:rsid w:val="00893365"/>
    <w:rsid w:val="008B1600"/>
    <w:rsid w:val="008D6208"/>
    <w:rsid w:val="008E04DD"/>
    <w:rsid w:val="008E5DCD"/>
    <w:rsid w:val="008F1726"/>
    <w:rsid w:val="009046CD"/>
    <w:rsid w:val="0090661B"/>
    <w:rsid w:val="00911F1C"/>
    <w:rsid w:val="00937703"/>
    <w:rsid w:val="009405F8"/>
    <w:rsid w:val="009574E4"/>
    <w:rsid w:val="00967806"/>
    <w:rsid w:val="00972E1F"/>
    <w:rsid w:val="009A5D1A"/>
    <w:rsid w:val="009B563F"/>
    <w:rsid w:val="009D2A5A"/>
    <w:rsid w:val="009F0CA4"/>
    <w:rsid w:val="00A17A8C"/>
    <w:rsid w:val="00A41247"/>
    <w:rsid w:val="00A4156E"/>
    <w:rsid w:val="00A6224B"/>
    <w:rsid w:val="00A67D45"/>
    <w:rsid w:val="00A73B3B"/>
    <w:rsid w:val="00A771A6"/>
    <w:rsid w:val="00AA075B"/>
    <w:rsid w:val="00AA3795"/>
    <w:rsid w:val="00AA3F72"/>
    <w:rsid w:val="00AD18D4"/>
    <w:rsid w:val="00AF7450"/>
    <w:rsid w:val="00B04BB8"/>
    <w:rsid w:val="00B06F04"/>
    <w:rsid w:val="00B212C3"/>
    <w:rsid w:val="00B21FB4"/>
    <w:rsid w:val="00B3770C"/>
    <w:rsid w:val="00B51B57"/>
    <w:rsid w:val="00B724CB"/>
    <w:rsid w:val="00B853A9"/>
    <w:rsid w:val="00BC6BF1"/>
    <w:rsid w:val="00BD5022"/>
    <w:rsid w:val="00BD69C2"/>
    <w:rsid w:val="00BE0AFA"/>
    <w:rsid w:val="00C05820"/>
    <w:rsid w:val="00C20AD4"/>
    <w:rsid w:val="00C2215B"/>
    <w:rsid w:val="00C2260A"/>
    <w:rsid w:val="00C65A5E"/>
    <w:rsid w:val="00C708F4"/>
    <w:rsid w:val="00C806EC"/>
    <w:rsid w:val="00C84363"/>
    <w:rsid w:val="00C92F3E"/>
    <w:rsid w:val="00CB256A"/>
    <w:rsid w:val="00CC5095"/>
    <w:rsid w:val="00CD2751"/>
    <w:rsid w:val="00CE70D3"/>
    <w:rsid w:val="00D17BE6"/>
    <w:rsid w:val="00D27ED2"/>
    <w:rsid w:val="00D31C09"/>
    <w:rsid w:val="00D62789"/>
    <w:rsid w:val="00D76225"/>
    <w:rsid w:val="00D85A10"/>
    <w:rsid w:val="00D86487"/>
    <w:rsid w:val="00DA0CE0"/>
    <w:rsid w:val="00DE075D"/>
    <w:rsid w:val="00DE60EF"/>
    <w:rsid w:val="00E06C10"/>
    <w:rsid w:val="00E13C73"/>
    <w:rsid w:val="00E232C6"/>
    <w:rsid w:val="00E362D4"/>
    <w:rsid w:val="00E65E40"/>
    <w:rsid w:val="00E86AC5"/>
    <w:rsid w:val="00EB6EBE"/>
    <w:rsid w:val="00ED7F51"/>
    <w:rsid w:val="00EE4CAC"/>
    <w:rsid w:val="00EE6618"/>
    <w:rsid w:val="00EF1239"/>
    <w:rsid w:val="00EF6D38"/>
    <w:rsid w:val="00F1140B"/>
    <w:rsid w:val="00F1744C"/>
    <w:rsid w:val="00F25F37"/>
    <w:rsid w:val="00F335EF"/>
    <w:rsid w:val="00F45CA1"/>
    <w:rsid w:val="00F62BD7"/>
    <w:rsid w:val="00FC20FD"/>
    <w:rsid w:val="00FC724E"/>
    <w:rsid w:val="00FD28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201031"/>
  <w15:chartTrackingRefBased/>
  <w15:docId w15:val="{AC98526A-225D-42B3-AC15-580BB9CB21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967806"/>
    <w:rPr>
      <w:sz w:val="16"/>
      <w:szCs w:val="16"/>
    </w:rPr>
  </w:style>
  <w:style w:type="paragraph" w:styleId="CommentText">
    <w:name w:val="annotation text"/>
    <w:basedOn w:val="Normal"/>
    <w:link w:val="CommentTextChar"/>
    <w:uiPriority w:val="99"/>
    <w:semiHidden/>
    <w:unhideWhenUsed/>
    <w:rsid w:val="00967806"/>
    <w:pPr>
      <w:spacing w:line="240" w:lineRule="auto"/>
    </w:pPr>
    <w:rPr>
      <w:sz w:val="20"/>
      <w:szCs w:val="20"/>
    </w:rPr>
  </w:style>
  <w:style w:type="character" w:customStyle="1" w:styleId="CommentTextChar">
    <w:name w:val="Comment Text Char"/>
    <w:basedOn w:val="DefaultParagraphFont"/>
    <w:link w:val="CommentText"/>
    <w:uiPriority w:val="99"/>
    <w:semiHidden/>
    <w:rsid w:val="00967806"/>
    <w:rPr>
      <w:sz w:val="20"/>
      <w:szCs w:val="20"/>
    </w:rPr>
  </w:style>
  <w:style w:type="paragraph" w:styleId="CommentSubject">
    <w:name w:val="annotation subject"/>
    <w:basedOn w:val="CommentText"/>
    <w:next w:val="CommentText"/>
    <w:link w:val="CommentSubjectChar"/>
    <w:uiPriority w:val="99"/>
    <w:semiHidden/>
    <w:unhideWhenUsed/>
    <w:rsid w:val="00967806"/>
    <w:rPr>
      <w:b/>
      <w:bCs/>
    </w:rPr>
  </w:style>
  <w:style w:type="character" w:customStyle="1" w:styleId="CommentSubjectChar">
    <w:name w:val="Comment Subject Char"/>
    <w:basedOn w:val="CommentTextChar"/>
    <w:link w:val="CommentSubject"/>
    <w:uiPriority w:val="99"/>
    <w:semiHidden/>
    <w:rsid w:val="00967806"/>
    <w:rPr>
      <w:b/>
      <w:bCs/>
      <w:sz w:val="20"/>
      <w:szCs w:val="20"/>
    </w:rPr>
  </w:style>
  <w:style w:type="paragraph" w:styleId="BalloonText">
    <w:name w:val="Balloon Text"/>
    <w:basedOn w:val="Normal"/>
    <w:link w:val="BalloonTextChar"/>
    <w:uiPriority w:val="99"/>
    <w:semiHidden/>
    <w:unhideWhenUsed/>
    <w:rsid w:val="0096780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67806"/>
    <w:rPr>
      <w:rFonts w:ascii="Segoe UI" w:hAnsi="Segoe UI" w:cs="Segoe UI"/>
      <w:sz w:val="18"/>
      <w:szCs w:val="18"/>
    </w:rPr>
  </w:style>
  <w:style w:type="table" w:styleId="TableGrid">
    <w:name w:val="Table Grid"/>
    <w:basedOn w:val="TableNormal"/>
    <w:uiPriority w:val="39"/>
    <w:rsid w:val="006326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6326B4"/>
    <w:pPr>
      <w:spacing w:after="200" w:line="240" w:lineRule="auto"/>
    </w:pPr>
    <w:rPr>
      <w:i/>
      <w:iCs/>
      <w:color w:val="44546A" w:themeColor="text2"/>
      <w:sz w:val="18"/>
      <w:szCs w:val="18"/>
    </w:rPr>
  </w:style>
  <w:style w:type="paragraph" w:styleId="Header">
    <w:name w:val="header"/>
    <w:basedOn w:val="Normal"/>
    <w:link w:val="HeaderChar"/>
    <w:uiPriority w:val="99"/>
    <w:unhideWhenUsed/>
    <w:rsid w:val="00503A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503AEB"/>
  </w:style>
  <w:style w:type="paragraph" w:styleId="Footer">
    <w:name w:val="footer"/>
    <w:basedOn w:val="Normal"/>
    <w:link w:val="FooterChar"/>
    <w:uiPriority w:val="99"/>
    <w:unhideWhenUsed/>
    <w:rsid w:val="00503A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503AEB"/>
  </w:style>
  <w:style w:type="character" w:styleId="LineNumber">
    <w:name w:val="line number"/>
    <w:basedOn w:val="DefaultParagraphFont"/>
    <w:uiPriority w:val="99"/>
    <w:semiHidden/>
    <w:unhideWhenUsed/>
    <w:rsid w:val="003520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21423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5.tiff"/><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image" Target="media/image4.tiff"/><Relationship Id="rId17" Type="http://schemas.microsoft.com/office/2011/relationships/people" Target="people.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tiff"/><Relationship Id="rId5" Type="http://schemas.openxmlformats.org/officeDocument/2006/relationships/footnotes" Target="footnotes.xml"/><Relationship Id="rId15" Type="http://schemas.openxmlformats.org/officeDocument/2006/relationships/image" Target="media/image7.tiff"/><Relationship Id="rId10" Type="http://schemas.openxmlformats.org/officeDocument/2006/relationships/image" Target="media/image2.tiff"/><Relationship Id="rId4" Type="http://schemas.openxmlformats.org/officeDocument/2006/relationships/webSettings" Target="webSettings.xml"/><Relationship Id="rId9" Type="http://schemas.openxmlformats.org/officeDocument/2006/relationships/image" Target="media/image1.tiff"/><Relationship Id="rId14" Type="http://schemas.openxmlformats.org/officeDocument/2006/relationships/image" Target="media/image6.tif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21FC2E-7E82-4282-8F8F-267F4BAC16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180</TotalTime>
  <Pages>26</Pages>
  <Words>6801</Words>
  <Characters>38771</Characters>
  <Application>Microsoft Office Word</Application>
  <DocSecurity>0</DocSecurity>
  <Lines>323</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Clay Arango</dc:creator>
  <cp:keywords/>
  <dc:description/>
  <cp:lastModifiedBy>Clay Arango</cp:lastModifiedBy>
  <cp:revision>5</cp:revision>
  <cp:lastPrinted>2016-08-12T14:10:00Z</cp:lastPrinted>
  <dcterms:created xsi:type="dcterms:W3CDTF">2016-08-23T20:03:00Z</dcterms:created>
  <dcterms:modified xsi:type="dcterms:W3CDTF">2016-08-25T23:25:00Z</dcterms:modified>
</cp:coreProperties>
</file>