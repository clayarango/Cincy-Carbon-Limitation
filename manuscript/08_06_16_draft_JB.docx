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 xml:space="preserve">Carbon limitation patterns are linked to </w:t>
      </w:r>
      <w:proofErr w:type="spellStart"/>
      <w:r>
        <w:t>spatio</w:t>
      </w:r>
      <w:proofErr w:type="spellEnd"/>
      <w:r>
        <w:t>-temporal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44121D36" w14:textId="77777777" w:rsidR="00677634" w:rsidRDefault="00677634"/>
    <w:p w14:paraId="05F77777" w14:textId="77777777" w:rsidR="00677634" w:rsidRDefault="00677634">
      <w:pPr>
        <w:sectPr w:rsidR="00677634">
          <w:pgSz w:w="12240" w:h="15840"/>
          <w:pgMar w:top="1440" w:right="1440" w:bottom="1440" w:left="1440" w:header="720" w:footer="720" w:gutter="0"/>
          <w:cols w:space="720"/>
          <w:docGrid w:linePitch="360"/>
        </w:sectPr>
      </w:pPr>
    </w:p>
    <w:p w14:paraId="01AEB15A" w14:textId="77777777" w:rsidR="00677634" w:rsidRDefault="00677634">
      <w:r>
        <w:lastRenderedPageBreak/>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77777777"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8F1726">
        <w:rPr>
          <w:highlight w:val="yellow"/>
        </w:rPr>
        <w:t>MODEL</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w:t>
      </w:r>
      <w:proofErr w:type="spellStart"/>
      <w:r w:rsidR="00E232C6">
        <w:t>spectrofluorometer</w:t>
      </w:r>
      <w:proofErr w:type="spellEnd"/>
      <w:r w:rsidR="00E232C6">
        <w:t xml:space="preserve"> that measured excitation between 240-450 nm at 10 nm intervals and emission from 290-600 nm at 2 nm intervals.  The three-dimensional EEMs were then instrument corrected, blank </w:t>
      </w:r>
      <w:proofErr w:type="spellStart"/>
      <w:r w:rsidR="00E232C6">
        <w:t>substracted</w:t>
      </w:r>
      <w:proofErr w:type="spellEnd"/>
      <w:r w:rsidR="00E232C6">
        <w:t>,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7777777" w:rsidR="000F2E10" w:rsidRDefault="00E232C6">
      <w:r>
        <w:t xml:space="preserve">The EEMs we produced allowed us to calculate a variety of indices to characterize the quality of the DOM pool, including </w:t>
      </w:r>
      <w:r w:rsidR="00B853A9">
        <w:t xml:space="preserve">the </w:t>
      </w:r>
      <w:proofErr w:type="spellStart"/>
      <w:r w:rsidR="00B853A9">
        <w:t>humification</w:t>
      </w:r>
      <w:proofErr w:type="spellEnd"/>
      <w:r w:rsidR="00B853A9">
        <w:t xml:space="preserve"> index (HIX) (</w:t>
      </w:r>
      <w:proofErr w:type="spellStart"/>
      <w:r w:rsidR="00B853A9">
        <w:t>Zsolnay</w:t>
      </w:r>
      <w:proofErr w:type="spellEnd"/>
      <w:r w:rsidR="00B853A9">
        <w:t xml:space="preserve"> et al. 1999; </w:t>
      </w:r>
      <w:proofErr w:type="spellStart"/>
      <w:r w:rsidR="00B853A9">
        <w:t>Huguet</w:t>
      </w:r>
      <w:proofErr w:type="spellEnd"/>
      <w:r w:rsidR="00B853A9">
        <w:t xml:space="preserve"> et al. 2009), the biological freshness index (BIX) (</w:t>
      </w:r>
      <w:proofErr w:type="spellStart"/>
      <w:r w:rsidR="00B853A9">
        <w:t>Huguet</w:t>
      </w:r>
      <w:proofErr w:type="spellEnd"/>
      <w:r w:rsidR="00B853A9">
        <w:t xml:space="preserve"> et al. 2009), </w:t>
      </w:r>
      <w:r>
        <w:t xml:space="preserve">the fluorescence index (FI) (McKnight et al. 2001), </w:t>
      </w:r>
      <w:r w:rsidR="00E65E40">
        <w:t>and the protein-to-humic ratio (P/H) (Coble 1996; Stolpe et al. 2010</w:t>
      </w:r>
      <w:r w:rsidR="00B853A9">
        <w:t>)</w:t>
      </w:r>
      <w:r w:rsidR="00E65E40">
        <w:t xml:space="preserve">.  </w:t>
      </w:r>
      <w:r w:rsidR="00D76225">
        <w:t>HIX characterizes the humic or autochthonous fractions of DOM (</w:t>
      </w:r>
      <w:proofErr w:type="spellStart"/>
      <w:r w:rsidR="00D76225">
        <w:t>Zsolnay</w:t>
      </w:r>
      <w:proofErr w:type="spellEnd"/>
      <w:r w:rsidR="00D76225">
        <w:t xml:space="preserve"> et al. 1999; </w:t>
      </w:r>
      <w:proofErr w:type="spellStart"/>
      <w:r w:rsidR="0066271A">
        <w:t>Ohno</w:t>
      </w:r>
      <w:proofErr w:type="spellEnd"/>
      <w:r w:rsidR="0066271A">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w:t>
      </w:r>
      <w:proofErr w:type="spellStart"/>
      <w:r w:rsidR="000F2E10">
        <w:t>Huguet</w:t>
      </w:r>
      <w:proofErr w:type="spellEnd"/>
      <w:r w:rsidR="000F2E10">
        <w:t xml:space="preserve"> et al. 2009).  Values &lt;0.7 are associated with </w:t>
      </w:r>
      <w:proofErr w:type="spellStart"/>
      <w:r w:rsidR="000F2E10">
        <w:t>allochthonous</w:t>
      </w:r>
      <w:proofErr w:type="spellEnd"/>
      <w:r w:rsidR="000F2E10">
        <w:t xml:space="preserve"> DOM, </w:t>
      </w:r>
      <w:r w:rsidR="000F2E10">
        <w:lastRenderedPageBreak/>
        <w:t>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w:t>
      </w:r>
      <w:proofErr w:type="gramStart"/>
      <w:r w:rsidR="00054229">
        <w:t>,4</w:t>
      </w:r>
      <w:proofErr w:type="gramEnd"/>
      <w:r w:rsidR="00054229">
        <w:t>-dihydroxyphenylalanine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w:t>
      </w:r>
      <w:proofErr w:type="spellStart"/>
      <w:r w:rsidR="009046CD">
        <w:t>BioTek</w:t>
      </w:r>
      <w:proofErr w:type="spellEnd"/>
      <w:r w:rsidR="009046CD">
        <w:t xml:space="preserve">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246101DB" w:rsidR="000136A9" w:rsidRDefault="000136A9">
      <w:r>
        <w:t xml:space="preserve">Laboratory analysis consisted of </w:t>
      </w:r>
      <w:r w:rsidR="00D17BE6">
        <w:t xml:space="preserve">submerging the 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xml:space="preserve">) and by </w:t>
      </w:r>
      <w:r w:rsidR="00016571">
        <w:lastRenderedPageBreak/>
        <w:t>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42EA2C50" w:rsidR="00BD5022" w:rsidRDefault="00BD5022">
      <w:r>
        <w:t xml:space="preserve">We collected filtered (0.45 </w:t>
      </w:r>
      <w:r w:rsidRPr="00BD5022">
        <w:rPr>
          <w:rFonts w:ascii="Symbol" w:hAnsi="Symbol"/>
        </w:rPr>
        <w:t></w:t>
      </w:r>
      <w:r>
        <w:t xml:space="preserve">m) water samples in the field and stored them ice for transport to the laboratory where they were acidified or frozen depending on the analyte.  We used standard colorimetric methods to measure </w:t>
      </w:r>
      <w:proofErr w:type="spellStart"/>
      <w:r>
        <w:t>nitrate+nitrate</w:t>
      </w:r>
      <w:proofErr w:type="spellEnd"/>
      <w:r>
        <w:t xml:space="preserv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w:t>
      </w:r>
      <w:proofErr w:type="spellStart"/>
      <w:r>
        <w:t>Lachat</w:t>
      </w:r>
      <w:proofErr w:type="spellEnd"/>
      <w:r>
        <w:t xml:space="preserve">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w:t>
      </w:r>
      <w:proofErr w:type="spellStart"/>
      <w:r>
        <w:t>Runkel</w:t>
      </w:r>
      <w:proofErr w:type="spellEnd"/>
      <w:r>
        <w:t xml:space="preserve">, 1998), a one-dimensional advection, dispersion and transient storage model, to estimate solute </w:t>
      </w:r>
      <w:proofErr w:type="spellStart"/>
      <w:r>
        <w:t>hyporheic</w:t>
      </w:r>
      <w:proofErr w:type="spellEnd"/>
      <w:r>
        <w:t xml:space="preserve">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w:t>
      </w:r>
      <w:proofErr w:type="spellStart"/>
      <w:r>
        <w:t>T</w:t>
      </w:r>
      <w:r w:rsidRPr="00751875">
        <w:rPr>
          <w:vertAlign w:val="subscript"/>
        </w:rPr>
        <w:t>sto</w:t>
      </w:r>
      <w:proofErr w:type="spellEnd"/>
      <w:r>
        <w:t>)</w:t>
      </w:r>
    </w:p>
    <w:p w14:paraId="39947A42" w14:textId="77777777" w:rsidR="00751875" w:rsidRDefault="00751875" w:rsidP="00751875">
      <w:proofErr w:type="spellStart"/>
      <w:r>
        <w:t>T</w:t>
      </w:r>
      <w:r w:rsidRPr="00751875">
        <w:rPr>
          <w:vertAlign w:val="subscript"/>
        </w:rPr>
        <w:t>sto</w:t>
      </w:r>
      <w:proofErr w:type="spellEnd"/>
      <w:r>
        <w:t xml:space="preserve"> = As/</w:t>
      </w:r>
      <w:r w:rsidRPr="00751875">
        <w:rPr>
          <w:rFonts w:ascii="Symbol" w:hAnsi="Symbol"/>
        </w:rPr>
        <w:t></w:t>
      </w:r>
      <w:r>
        <w:t xml:space="preserve"> * A </w:t>
      </w:r>
    </w:p>
    <w:p w14:paraId="10231A02" w14:textId="77777777" w:rsidR="00751875" w:rsidRDefault="00751875" w:rsidP="00751875">
      <w:proofErr w:type="gramStart"/>
      <w:r>
        <w:t>where</w:t>
      </w:r>
      <w:proofErr w:type="gramEnd"/>
      <w:r>
        <w:t xml:space="preserv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proofErr w:type="gramStart"/>
      <w:r>
        <w:t>which</w:t>
      </w:r>
      <w:proofErr w:type="gramEnd"/>
      <w:r>
        <w:t xml:space="preserve">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w:t>
      </w:r>
      <w:proofErr w:type="spellStart"/>
      <w:r w:rsidR="00967806">
        <w:t>Runkel</w:t>
      </w:r>
      <w:proofErr w:type="spellEnd"/>
      <w:r w:rsidR="00967806">
        <w:t>,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w:t>
      </w:r>
      <w:proofErr w:type="spellStart"/>
      <w:r w:rsidR="006259AF">
        <w:t>Sartory</w:t>
      </w:r>
      <w:proofErr w:type="spellEnd"/>
      <w:r w:rsidR="006259AF">
        <w:t xml:space="preserve">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w:t>
      </w:r>
      <w:r>
        <w:lastRenderedPageBreak/>
        <w:t xml:space="preserve">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5BC2F7B"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w:t>
      </w:r>
      <w:r w:rsidR="00DA0CE0">
        <w:t xml:space="preserve">enzyme </w:t>
      </w:r>
      <w:r w:rsidR="00DA0CE0">
        <w:t xml:space="preserve">activity </w:t>
      </w:r>
      <w:r w:rsidR="007946C2">
        <w:t>(POX, DOPA-H</w:t>
      </w:r>
      <w:r w:rsidR="007946C2" w:rsidRPr="007946C2">
        <w:rPr>
          <w:vertAlign w:val="subscript"/>
        </w:rPr>
        <w:t>2</w:t>
      </w:r>
      <w:r w:rsidR="007946C2">
        <w:t>O</w:t>
      </w:r>
      <w:r w:rsidR="007946C2" w:rsidRPr="007946C2">
        <w:rPr>
          <w:vertAlign w:val="subscript"/>
        </w:rPr>
        <w:t>2</w:t>
      </w:r>
      <w:r w:rsidR="007946C2">
        <w:t xml:space="preserve">, LCI, </w:t>
      </w:r>
      <w:proofErr w:type="gramStart"/>
      <w:r w:rsidR="007946C2">
        <w:t>NACE</w:t>
      </w:r>
      <w:proofErr w:type="gramEnd"/>
      <w:r w:rsidR="007946C2">
        <w:t>)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 xml:space="preserve">We used </w:t>
      </w:r>
      <w:proofErr w:type="spellStart"/>
      <w:r w:rsidR="00864237">
        <w:t>p</w:t>
      </w:r>
      <w:r w:rsidR="00864237" w:rsidRPr="00AB6115">
        <w:t>ermutational</w:t>
      </w:r>
      <w:proofErr w:type="spellEnd"/>
      <w:r w:rsidR="00864237" w:rsidRPr="00AB6115">
        <w:t xml:space="preserve">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w:t>
      </w:r>
      <w:proofErr w:type="spellStart"/>
      <w:r w:rsidR="00864237">
        <w:t>adonis</w:t>
      </w:r>
      <w:proofErr w:type="spellEnd"/>
      <w:r w:rsidR="00864237">
        <w:t xml:space="preserve"> in the vegan package for R, </w:t>
      </w:r>
      <w:proofErr w:type="spellStart"/>
      <w:r w:rsidR="00864237">
        <w:t>Oksanen</w:t>
      </w:r>
      <w:proofErr w:type="spellEnd"/>
      <w:r w:rsidR="00864237">
        <w:t xml:space="preserve">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t xml:space="preserve">We examined differences in dissolved organic matter quality among seasons (summer, autumn, spring) and between reaches (buried, open).  HIX, the </w:t>
      </w:r>
      <w:proofErr w:type="spellStart"/>
      <w:r>
        <w:t>humification</w:t>
      </w:r>
      <w:proofErr w:type="spellEnd"/>
      <w:r>
        <w:t xml:space="preserve">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w:t>
      </w:r>
      <w:proofErr w:type="spellStart"/>
      <w:r>
        <w:t>allochthonous</w:t>
      </w:r>
      <w:proofErr w:type="spellEnd"/>
      <w:r>
        <w:t xml:space="preserve"> or autochthonous organic content.  Rather they can be used to show relative difference between reach and among seasons whereas other metrics from the EEMs can clarify </w:t>
      </w:r>
      <w:proofErr w:type="spellStart"/>
      <w:r>
        <w:t>allochthonous</w:t>
      </w:r>
      <w:proofErr w:type="spellEnd"/>
      <w:r>
        <w:t>/autochthonous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 xml:space="preserve">The fluorescence index (FI) characterized whether fulvic acids in the DOM pool are </w:t>
      </w:r>
      <w:proofErr w:type="spellStart"/>
      <w:r w:rsidR="00EE4CAC">
        <w:t>microbially</w:t>
      </w:r>
      <w:proofErr w:type="spellEnd"/>
      <w:r w:rsidR="00EE4CAC">
        <w:t xml:space="preserve">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lastRenderedPageBreak/>
        <w:t>Patterns in extracellular enzyme activity</w:t>
      </w:r>
    </w:p>
    <w:p w14:paraId="2269862E" w14:textId="6C0E8993" w:rsidR="009574E4" w:rsidRDefault="009574E4" w:rsidP="009574E4">
      <w:commentRangeStart w:id="0"/>
      <w:commentRangeStart w:id="1"/>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w:t>
      </w:r>
      <w:commentRangeEnd w:id="0"/>
      <w:r w:rsidR="00D17BE6">
        <w:rPr>
          <w:rStyle w:val="CommentReference"/>
        </w:rPr>
        <w:commentReference w:id="0"/>
      </w:r>
      <w:commentRangeEnd w:id="1"/>
      <w:r w:rsidR="00DA0CE0">
        <w:rPr>
          <w:rStyle w:val="CommentReference"/>
        </w:rPr>
        <w:commentReference w:id="1"/>
      </w:r>
      <w:r w:rsidR="00B212C3">
        <w:t xml:space="preserve">Extracellular </w:t>
      </w:r>
      <w:r>
        <w:t>enzymes that degrade L-3</w:t>
      </w:r>
      <w:proofErr w:type="gramStart"/>
      <w:r>
        <w:t>,4</w:t>
      </w:r>
      <w:proofErr w:type="gramEnd"/>
      <w:r>
        <w:t>-dihydroxyphenylalanine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 xml:space="preserve">We found no evidence of </w:t>
      </w:r>
      <w:proofErr w:type="spellStart"/>
      <w:r>
        <w:t>spatio</w:t>
      </w:r>
      <w:proofErr w:type="spellEnd"/>
      <w:r>
        <w:t>-temporal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w:t>
      </w:r>
      <w:r>
        <w:lastRenderedPageBreak/>
        <w:t>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w:t>
      </w:r>
      <w:proofErr w:type="spellStart"/>
      <w:r>
        <w:t>chl</w:t>
      </w:r>
      <w:proofErr w:type="spellEnd"/>
      <w:r>
        <w:t xml:space="preserve">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w:t>
      </w:r>
      <w:proofErr w:type="spellStart"/>
      <w:r>
        <w:t>adonis</w:t>
      </w:r>
      <w:proofErr w:type="spellEnd"/>
      <w:r>
        <w:t>, p=0.036) and FBOM (</w:t>
      </w:r>
      <w:proofErr w:type="spellStart"/>
      <w:r>
        <w:t>adonis</w:t>
      </w:r>
      <w:proofErr w:type="spellEnd"/>
      <w:r>
        <w:t>, p=0.053).</w:t>
      </w:r>
    </w:p>
    <w:p w14:paraId="60746C15" w14:textId="77777777" w:rsidR="005A5B38" w:rsidRDefault="005A5B38" w:rsidP="00217DFF"/>
    <w:p w14:paraId="0EB33006" w14:textId="77777777" w:rsidR="00217DFF" w:rsidRDefault="00217DFF">
      <w:pPr>
        <w:sectPr w:rsidR="00217DFF">
          <w:pgSz w:w="12240" w:h="15840"/>
          <w:pgMar w:top="1440" w:right="1440" w:bottom="1440" w:left="1440" w:header="720" w:footer="720" w:gutter="0"/>
          <w:cols w:space="720"/>
          <w:docGrid w:linePitch="360"/>
        </w:sectPr>
      </w:pPr>
    </w:p>
    <w:p w14:paraId="0120C663" w14:textId="0D6F8BFF" w:rsidR="00677634" w:rsidRDefault="00677634">
      <w:commentRangeStart w:id="2"/>
      <w:r>
        <w:lastRenderedPageBreak/>
        <w:t>Discussion</w:t>
      </w:r>
      <w:r w:rsidR="0047775D">
        <w:t xml:space="preserve"> (Key points)</w:t>
      </w:r>
      <w:commentRangeEnd w:id="2"/>
      <w:r w:rsidR="00361338">
        <w:rPr>
          <w:rStyle w:val="CommentReference"/>
        </w:rPr>
        <w:commentReference w:id="2"/>
      </w:r>
    </w:p>
    <w:p w14:paraId="61677365" w14:textId="5A7F9880" w:rsidR="00677634" w:rsidRDefault="004D48C0">
      <w:r>
        <w:t>Dissolved o</w:t>
      </w:r>
      <w:r w:rsidR="0047775D">
        <w:t xml:space="preserve">rganic </w:t>
      </w:r>
      <w:r>
        <w:t>m</w:t>
      </w:r>
      <w:r w:rsidR="0047775D">
        <w:t xml:space="preserve">atter </w:t>
      </w:r>
      <w:r>
        <w:t>a</w:t>
      </w:r>
      <w:r w:rsidR="0047775D">
        <w:t>nalysis</w:t>
      </w:r>
    </w:p>
    <w:p w14:paraId="6EE22FF9" w14:textId="2A345906" w:rsidR="0047775D" w:rsidRDefault="0047775D">
      <w:r>
        <w:t xml:space="preserve">BIX and FI show a clear pattern of more recalcitrant carbon in the autumn, consistent with terrestrial leaf inputs.  This is consistent with standing stock data shown in Beaulieu et al. 2014 where </w:t>
      </w:r>
      <w:r w:rsidR="00C92F3E">
        <w:t>autumn</w:t>
      </w:r>
      <w:r>
        <w:t xml:space="preserve"> had higher CBOM than other seasons and spring had higher chlorophyll a than other seasons.  However the standing stock data also show lower overall chlorophyll and CBOM in buried reaches, and reach was not significant for BIX or FI.  This suggests that these aspects of the DOM character are </w:t>
      </w:r>
      <w:r w:rsidR="00180E79">
        <w:t>more strongly</w:t>
      </w:r>
      <w:r w:rsidR="00C92F3E">
        <w:t xml:space="preserve"> influenced by </w:t>
      </w:r>
      <w:r w:rsidR="00180E79">
        <w:t>open reaches than buried reaches</w:t>
      </w:r>
      <w:r w:rsidR="003B4F7D">
        <w:t xml:space="preserve">, or that </w:t>
      </w:r>
      <w:r w:rsidR="003B4F7D">
        <w:t xml:space="preserve">DOM character </w:t>
      </w:r>
      <w:r w:rsidR="003B4F7D">
        <w:t xml:space="preserve">is </w:t>
      </w:r>
      <w:r w:rsidR="003B4F7D">
        <w:t>controlled by particulate and dissolved C inputs at the stream segment o</w:t>
      </w:r>
      <w:r w:rsidR="003B4F7D">
        <w:t>r</w:t>
      </w:r>
      <w:r w:rsidR="003B4F7D">
        <w:t xml:space="preserve"> watershed scale</w:t>
      </w:r>
      <w:r w:rsidR="003B4F7D">
        <w:t xml:space="preserve"> rather than the “reach” scale, which in our case means “burial status.”</w:t>
      </w:r>
      <w:r w:rsidR="00C92F3E">
        <w:t xml:space="preserve">  </w:t>
      </w:r>
      <w:commentRangeStart w:id="3"/>
      <w:r w:rsidR="00C92F3E">
        <w:t xml:space="preserve">Because buried reaches do not have an avenue for direct riparian inputs and they have nearly no chlorophyll a, this implies that </w:t>
      </w:r>
      <w:ins w:id="4" w:author="Beaulieu, Jake" w:date="2016-08-12T09:59:00Z">
        <w:r w:rsidR="003C0EBF">
          <w:t xml:space="preserve">inputs from </w:t>
        </w:r>
      </w:ins>
      <w:r w:rsidR="00C92F3E">
        <w:t>open reaches impart the BIX and FI characteristics to the DOM pool and that biological activity in buried reaches</w:t>
      </w:r>
      <w:r w:rsidR="00180E79">
        <w:t>, which is lower than activity in the open reaches,</w:t>
      </w:r>
      <w:r w:rsidR="00C92F3E">
        <w:t xml:space="preserve"> does little to alter those aspects of the DOM signature.  </w:t>
      </w:r>
      <w:commentRangeEnd w:id="3"/>
      <w:r w:rsidR="003C0EBF">
        <w:rPr>
          <w:rStyle w:val="CommentReference"/>
        </w:rPr>
        <w:commentReference w:id="3"/>
      </w:r>
      <w:r w:rsidR="00C92F3E">
        <w:t>The absolute values of the BIX and FI show that, despite clear seasonal differences, the DOM of thes</w:t>
      </w:r>
      <w:r w:rsidR="00180E79">
        <w:t>e</w:t>
      </w:r>
      <w:r w:rsidR="00C92F3E">
        <w:t xml:space="preserve"> streams has a very weak autotrophic signature.  </w:t>
      </w:r>
      <w:commentRangeStart w:id="5"/>
      <w:r>
        <w:t>(</w:t>
      </w:r>
      <w:proofErr w:type="gramStart"/>
      <w:r>
        <w:t>should</w:t>
      </w:r>
      <w:proofErr w:type="gramEnd"/>
      <w:r>
        <w:t xml:space="preserve"> we show CBOM, FBOM, </w:t>
      </w:r>
      <w:proofErr w:type="spellStart"/>
      <w:r>
        <w:t>Chlorphyll</w:t>
      </w:r>
      <w:proofErr w:type="spellEnd"/>
      <w:r>
        <w:t>, Periphyton standing stock data by season as Fig 3 in Beaulieu et al. 2014?  It would support the DOM interpretation.  Maybe it’s OK just to cite the data?)</w:t>
      </w:r>
      <w:commentRangeEnd w:id="5"/>
      <w:r w:rsidR="003C0EBF">
        <w:rPr>
          <w:rStyle w:val="CommentReference"/>
        </w:rPr>
        <w:commentReference w:id="5"/>
      </w:r>
    </w:p>
    <w:p w14:paraId="42B476F7" w14:textId="6B64F6A2" w:rsidR="00677634" w:rsidRDefault="00C92F3E">
      <w:commentRangeStart w:id="6"/>
      <w:r>
        <w:t xml:space="preserve">The P/H ratio also shows seasonal differences consistent with BIX and FI with more humic-like components in the autumn, likely due to riparian leaf inputs.  In aggregate, the data also show a lower ratio (more humic) in the open compared to the buried reaches.  This pattern is consistent with open reaches receiving direct leaf inputs that make the humic character stronger.  </w:t>
      </w:r>
      <w:r w:rsidR="00C708F4">
        <w:t xml:space="preserve">The HIX data reflects similar patterns to the P/H ratio with autumn having higher humic character than spring or summer, and open reaches having higher humic character than buried reaches. </w:t>
      </w:r>
      <w:r>
        <w:t xml:space="preserve">(Could this also suggest that the P/H ratio is more sensitive to different biological processing of the DOM pool in different reaches given that there is more effort to degrade </w:t>
      </w:r>
      <w:r w:rsidR="00C708F4">
        <w:t>recalcitrant carbon sources in the buried reaches, which would drive this ratio toward protein in the buried reach?).  We cannot compare HIX values to the literature, but when BIX and FI are taken into account</w:t>
      </w:r>
      <w:r w:rsidR="00180E79">
        <w:t xml:space="preserve"> with P/H ratio</w:t>
      </w:r>
      <w:r w:rsidR="00C708F4">
        <w:t>, the fluorescence data indicate that DOM in these streams is dominate</w:t>
      </w:r>
      <w:r w:rsidR="00180E79">
        <w:t>d</w:t>
      </w:r>
      <w:r w:rsidR="00C708F4">
        <w:t xml:space="preserve"> by terrestrial and/or recalcitrant characteristics</w:t>
      </w:r>
      <w:r w:rsidR="00180E79">
        <w:t xml:space="preserve"> </w:t>
      </w:r>
      <w:commentRangeStart w:id="7"/>
      <w:r w:rsidR="00180E79">
        <w:t>despite clear seasonal changes in algal biomass</w:t>
      </w:r>
      <w:r w:rsidR="00C708F4">
        <w:t>.</w:t>
      </w:r>
      <w:commentRangeEnd w:id="6"/>
      <w:r w:rsidR="00356EFC">
        <w:rPr>
          <w:rStyle w:val="CommentReference"/>
        </w:rPr>
        <w:commentReference w:id="6"/>
      </w:r>
      <w:commentRangeEnd w:id="7"/>
      <w:r w:rsidR="00356EFC">
        <w:rPr>
          <w:rStyle w:val="CommentReference"/>
        </w:rPr>
        <w:commentReference w:id="7"/>
      </w:r>
    </w:p>
    <w:p w14:paraId="041C826B" w14:textId="2CDDA156" w:rsidR="00C708F4" w:rsidRDefault="00564163">
      <w:r>
        <w:t xml:space="preserve">Taken together, the DOM data show </w:t>
      </w:r>
      <w:proofErr w:type="spellStart"/>
      <w:r>
        <w:t>spatio</w:t>
      </w:r>
      <w:proofErr w:type="spellEnd"/>
      <w:r>
        <w:t>-temporal differences in the DOM concentration driven by seasonal differences in sources (CBOM versus algal) and the possibility that spatial differences in organic matter inputs or differential processing of DOM can alter the characteristics of the DOM pool.</w:t>
      </w:r>
    </w:p>
    <w:p w14:paraId="473A911B" w14:textId="37A53DD8" w:rsidR="00564163" w:rsidRDefault="00564163">
      <w:r>
        <w:t>E</w:t>
      </w:r>
      <w:r w:rsidR="004D48C0">
        <w:t>xtracellular enzyme activity</w:t>
      </w:r>
    </w:p>
    <w:p w14:paraId="04463F87" w14:textId="2F3E7CE3" w:rsidR="00C92F3E" w:rsidRDefault="004D48C0">
      <w:r>
        <w:t xml:space="preserve">Carbon degradation enzymes do not show a seasonal pattern, but they are consistent with the idea </w:t>
      </w:r>
      <w:commentRangeStart w:id="8"/>
      <w:r>
        <w:t xml:space="preserve">that biological processing of DOM in the buried reaches can alter the characteristics of the DOM pool. </w:t>
      </w:r>
      <w:commentRangeEnd w:id="8"/>
      <w:r w:rsidR="00F25F37">
        <w:rPr>
          <w:rStyle w:val="CommentReference"/>
        </w:rPr>
        <w:commentReference w:id="8"/>
      </w:r>
      <w:r>
        <w:t xml:space="preserve"> Buried reaches had higher DOPAH2 and POX </w:t>
      </w:r>
      <w:r w:rsidR="00F25F37">
        <w:t xml:space="preserve">than open reaches, </w:t>
      </w:r>
      <w:r>
        <w:t xml:space="preserve">indicating </w:t>
      </w:r>
      <w:r w:rsidR="00F25F37">
        <w:t xml:space="preserve">that the microbial community in the buried reaches allocated more energy toward acquiring </w:t>
      </w:r>
      <w:r>
        <w:t xml:space="preserve">recalcitrant </w:t>
      </w:r>
      <w:r w:rsidR="003B4F7D">
        <w:t xml:space="preserve">carbon </w:t>
      </w:r>
      <w:r>
        <w:t xml:space="preserve">sources.  </w:t>
      </w:r>
      <w:r w:rsidR="00F25F37">
        <w:t xml:space="preserve">This is likely because there was very little labile DOM in the buried reaches due to limited primary productivity, as indicated by low </w:t>
      </w:r>
      <w:r>
        <w:t>chlorophyll</w:t>
      </w:r>
      <w:r w:rsidR="00F25F37">
        <w:t xml:space="preserve">, limited </w:t>
      </w:r>
      <w:r>
        <w:t>periphyton cover</w:t>
      </w:r>
      <w:r w:rsidR="00F25F37">
        <w:t xml:space="preserve">, and an extremely low reach scale GPP estimate.  </w:t>
      </w:r>
      <w:r>
        <w:t xml:space="preserve">  Conversely, the lower values of DOPAH2 and POX in the daylight reach indicate less effort to acquire recalcitrant carbon in parallel with higher levels of chlorophyll a in autumn, winter, and spring.  Greater </w:t>
      </w:r>
      <w:r>
        <w:lastRenderedPageBreak/>
        <w:t xml:space="preserve">effort to acquire recalcitrant carbon in the buried reaches </w:t>
      </w:r>
      <w:commentRangeStart w:id="9"/>
      <w:r>
        <w:t xml:space="preserve">might suggest rapid use of </w:t>
      </w:r>
      <w:r w:rsidR="00CD2751">
        <w:t xml:space="preserve">high quality carbon produced in the open reaches </w:t>
      </w:r>
      <w:r>
        <w:t xml:space="preserve">and little export </w:t>
      </w:r>
      <w:r w:rsidR="00CD2751">
        <w:t>to downstream buried reaches</w:t>
      </w:r>
      <w:r>
        <w:t>.</w:t>
      </w:r>
      <w:commentRangeEnd w:id="9"/>
      <w:r w:rsidR="00F25F37">
        <w:rPr>
          <w:rStyle w:val="CommentReference"/>
        </w:rPr>
        <w:commentReference w:id="9"/>
      </w:r>
    </w:p>
    <w:p w14:paraId="2D84A3C1" w14:textId="1907BA78" w:rsidR="004D48C0" w:rsidRDefault="004D48C0">
      <w:commentRangeStart w:id="10"/>
      <w:r>
        <w:t xml:space="preserve">We did not find a direct metric that extracellular enzymes favored labile carbon in the open reaches, perhaps because the DOM characteristics suggest an overall dominance of terrestrial/recalcitrant sources.  </w:t>
      </w:r>
      <w:commentRangeEnd w:id="10"/>
      <w:r w:rsidR="003B406E">
        <w:rPr>
          <w:rStyle w:val="CommentReference"/>
        </w:rPr>
        <w:commentReference w:id="10"/>
      </w:r>
      <w:r w:rsidR="002E3B2A">
        <w:t>T</w:t>
      </w:r>
      <w:r>
        <w:t xml:space="preserve">he LCI </w:t>
      </w:r>
      <w:r w:rsidR="002E3B2A">
        <w:t xml:space="preserve">index </w:t>
      </w:r>
      <w:r>
        <w:t xml:space="preserve">aggregates several metrics of </w:t>
      </w:r>
      <w:r w:rsidR="002E3B2A">
        <w:t xml:space="preserve">labile and recalcitrant </w:t>
      </w:r>
      <w:r>
        <w:t>carbon use</w:t>
      </w:r>
      <w:r w:rsidR="002E3B2A">
        <w:t>, and it</w:t>
      </w:r>
      <w:r>
        <w:t xml:space="preserve"> </w:t>
      </w:r>
      <w:r w:rsidR="002E3B2A">
        <w:t>shows greater use of recalcitrant carbon in buried reaches, possibly driven by the significant POX values</w:t>
      </w:r>
      <w:r w:rsidR="00CD2751">
        <w:t xml:space="preserve"> rather than inclusion of the labile carbon index</w:t>
      </w:r>
      <w:r w:rsidR="002E3B2A">
        <w:t xml:space="preserve">.  However, </w:t>
      </w:r>
      <w:r w:rsidR="003B406E">
        <w:t>LCI</w:t>
      </w:r>
      <w:r w:rsidR="002E3B2A">
        <w:t xml:space="preserve"> shows a seasonal effect whereby summer has greater use of recalcitrant carbon than autumn, but that autumn and spring were not different.  This pattern </w:t>
      </w:r>
      <w:r w:rsidR="003B406E">
        <w:t xml:space="preserve">may be </w:t>
      </w:r>
      <w:r w:rsidR="002E3B2A">
        <w:t xml:space="preserve">driven by low CBOM, low chlorophyll a, and high FBOM </w:t>
      </w:r>
      <w:r w:rsidR="003B406E">
        <w:t>in open reaches during the summer</w:t>
      </w:r>
      <w:r w:rsidR="002E3B2A">
        <w:t xml:space="preserve">.  The lack of chlorophyll and reliance on FBOM, a highly processed carbon source, may explain the high use of recalcitrant carbon sources in summer.  The lack of difference in enzyme activity between spring and autumn despite the major differences in CBOM and chlorophyll may reflect the overall terrestrial </w:t>
      </w:r>
      <w:r w:rsidR="005D29AC">
        <w:t xml:space="preserve">signature of the DOM </w:t>
      </w:r>
      <w:r w:rsidR="002E3B2A">
        <w:t>pool, which is dominate</w:t>
      </w:r>
      <w:r w:rsidR="005D29AC">
        <w:t>d by terrestrial sources even in the spring.</w:t>
      </w:r>
    </w:p>
    <w:p w14:paraId="6D5903B7" w14:textId="46BC9CB8" w:rsidR="00B21FB4" w:rsidRDefault="00B21FB4">
      <w:commentRangeStart w:id="11"/>
      <w:r>
        <w:t>These patterns are also evident in N-acquiring enzymes</w:t>
      </w:r>
      <w:commentRangeEnd w:id="11"/>
      <w:r w:rsidR="003B406E">
        <w:rPr>
          <w:rStyle w:val="CommentReference"/>
        </w:rPr>
        <w:commentReference w:id="11"/>
      </w:r>
      <w:r>
        <w:t>, which have the lowest abundance in the spring, coincident with higher quality algal DOM, and highest values in summer and autumn, when overall chlorophyll is low and the system is dominated by FBOM and CBOM standing stocks respectively</w:t>
      </w:r>
    </w:p>
    <w:p w14:paraId="753F9784" w14:textId="4775868E" w:rsidR="00A67D45" w:rsidRDefault="00A67D45">
      <w:r>
        <w:t>NDS</w:t>
      </w:r>
    </w:p>
    <w:p w14:paraId="02B7E156" w14:textId="76687E28" w:rsidR="00A67D45" w:rsidRDefault="00A67D45">
      <w:r>
        <w:t>We assessed overall carbon limitation in autumn and spring, and we found an interaction between season and reach.  Biofilms in autumn were always more limited by carb</w:t>
      </w:r>
      <w:r w:rsidR="00B21FB4">
        <w:t>on than biofilms in spring, 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del w:id="12" w:author="Beaulieu, Jake" w:date="2016-08-12T10:37:00Z">
        <w:r w:rsidR="00B21FB4" w:rsidDel="00972E1F">
          <w:delText xml:space="preserve"> </w:delText>
        </w:r>
      </w:del>
      <w:r w:rsidR="00CD2751">
        <w:t xml:space="preserve">, but they were </w:t>
      </w:r>
      <w:r w:rsidR="00B21FB4">
        <w:t xml:space="preserve">less limited by carbon </w:t>
      </w:r>
      <w:r w:rsidR="00CD2751">
        <w:t xml:space="preserve">than </w:t>
      </w:r>
      <w:r w:rsidR="00B21FB4">
        <w:t xml:space="preserve">the buried in the spring.  </w:t>
      </w:r>
      <w:commentRangeStart w:id="13"/>
      <w:r w:rsidR="00B21FB4">
        <w:t xml:space="preserve">The overall seasonal effect can be easily explained as autumn having a pulse of DOM from terrestrial leaves whereas the spring has a pulse of higher quality DOM from algal sources.  </w:t>
      </w:r>
      <w:commentRangeEnd w:id="13"/>
      <w:r w:rsidR="00972E1F">
        <w:rPr>
          <w:rStyle w:val="CommentReference"/>
        </w:rPr>
        <w:commentReference w:id="13"/>
      </w:r>
      <w:commentRangeStart w:id="14"/>
      <w:r w:rsidR="00B21FB4">
        <w:t>The differential response might be related to the fact that buried reaches always invest more effort in acquiring recalcitrant carbon, so biofilms in the buried reaches might have been better able to use the autumn pulse of terrestrial DOM compared to the open reaches which always invested less in recalcitrant carbon acquisition</w:t>
      </w:r>
      <w:commentRangeEnd w:id="14"/>
      <w:r w:rsidR="00972E1F">
        <w:rPr>
          <w:rStyle w:val="CommentReference"/>
        </w:rPr>
        <w:commentReference w:id="14"/>
      </w:r>
      <w:r w:rsidR="00B21FB4">
        <w:t xml:space="preserve">.  Similarly,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commentRangeStart w:id="15"/>
      <w:r w:rsidR="00B21FB4">
        <w:t>because the system had higher levels of algal DOM overall</w:t>
      </w:r>
      <w:commentRangeEnd w:id="15"/>
      <w:r w:rsidR="00972E1F">
        <w:rPr>
          <w:rStyle w:val="CommentReference"/>
        </w:rPr>
        <w:commentReference w:id="15"/>
      </w:r>
      <w:r w:rsidR="00B21FB4">
        <w:t>, but buried reaches appear to get less of this higher quality DOM in general, so they responded more strongly to the NDS.</w:t>
      </w:r>
    </w:p>
    <w:p w14:paraId="4CD50773" w14:textId="737B8362" w:rsidR="00B21FB4" w:rsidRDefault="00B21FB4">
      <w:r>
        <w:t xml:space="preserve">We got different results when we expressed carbon limitation by area or biomass (i.e., gAFDM-1).  When expressed by area, results were highly significant, but when expressed by biomass, there were no differences.  This implies that the biofilm response to added carbon is not to increase </w:t>
      </w:r>
      <w:r w:rsidR="00972E1F">
        <w:t xml:space="preserve">the per cell </w:t>
      </w:r>
      <w:r>
        <w:t xml:space="preserve">carbon use rate, but </w:t>
      </w:r>
      <w:r w:rsidR="00972E1F">
        <w:t xml:space="preserve">simply to accumulate </w:t>
      </w:r>
      <w:bookmarkStart w:id="16" w:name="_GoBack"/>
      <w:bookmarkEnd w:id="16"/>
      <w:r w:rsidR="00CD2751">
        <w:t xml:space="preserve">greater </w:t>
      </w:r>
      <w:r>
        <w:t xml:space="preserve">biomass.  </w:t>
      </w:r>
      <w:r w:rsidR="00430256">
        <w:t>Given the fact that we relieved N and P limitation to focus on the response to added carbon, these results might not apply to carbon additions in low nutrient streams, but they may be reasonably applicable to agricultural and urban streams which tend to have higher background nutrient concentrations.</w:t>
      </w:r>
    </w:p>
    <w:p w14:paraId="3EE568D2" w14:textId="119F00E4" w:rsidR="00430256" w:rsidRDefault="00430256">
      <w:r>
        <w:t xml:space="preserve">Biofilms responded the same to all carbon sources (glucose, arabinose, </w:t>
      </w:r>
      <w:proofErr w:type="gramStart"/>
      <w:r>
        <w:t>cellobiose</w:t>
      </w:r>
      <w:proofErr w:type="gramEnd"/>
      <w:r>
        <w:t xml:space="preserve">).  Although arabinose has been used </w:t>
      </w:r>
      <w:r w:rsidR="00CD2751">
        <w:t xml:space="preserve">as </w:t>
      </w:r>
      <w:r>
        <w:t xml:space="preserve">a less labile form of carbon in some studies (e.g., Newbold et al. 2006), our results show that it is just as bioavailable as glucose in this study system.  Similarly, we used cellobiose as a </w:t>
      </w:r>
      <w:r>
        <w:lastRenderedPageBreak/>
        <w:t>breakdown product of cellulose that we predicted would be less bioavailable than glucose or arabinose, yet it was equally bioavailable as glucose.  It’s unclear if arabinose and cellobiose bioavailability is equally high as glucose in most streams or if it was high in this stream because of the systemic dominance of recalcitrant carbon</w:t>
      </w:r>
      <w:r w:rsidR="00CD2751">
        <w:t xml:space="preserve"> and/or the presence of N and P in the NDS agars</w:t>
      </w:r>
      <w:r>
        <w:t xml:space="preserve">.  </w:t>
      </w:r>
    </w:p>
    <w:p w14:paraId="1079E637" w14:textId="025E7632" w:rsidR="00F62BD7" w:rsidRDefault="00F62BD7">
      <w:r>
        <w:t xml:space="preserve">Interestingly, although we measured distinct differences in the DOM pool and microbial use of different carbon and nitrogen sources, none of those metrics were related to the NDS response to added carbon.  The only relationship we found 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 xml:space="preserve">environmental data collected </w:t>
      </w:r>
      <w:r>
        <w:t xml:space="preserve">despite the NDS response being consistent with the </w:t>
      </w:r>
      <w:proofErr w:type="spellStart"/>
      <w:r>
        <w:t>spatio</w:t>
      </w:r>
      <w:proofErr w:type="spellEnd"/>
      <w:r>
        <w:t xml:space="preserve">-temporal patterns of DOM </w:t>
      </w:r>
      <w:r w:rsidR="002C23B0">
        <w:t>and EEA may reflect a significant difference in the carbon sources we used for the NDS.  We used very simple carbon sources with respect to the sources in the overall bulk DOM pool, so the biofilm response to these highly labile sources would be different than the environmental conditions biofilms were exposed to on the tiles used for EEA.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streams.</w:t>
      </w:r>
    </w:p>
    <w:p w14:paraId="2CD15954" w14:textId="77777777" w:rsidR="005D29AC" w:rsidRDefault="005D29AC"/>
    <w:p w14:paraId="15FFCD40" w14:textId="77777777" w:rsidR="00C92F3E" w:rsidRDefault="00C92F3E"/>
    <w:p w14:paraId="1171DFDC" w14:textId="77777777" w:rsidR="00C92F3E" w:rsidRDefault="00C92F3E">
      <w:pPr>
        <w:sectPr w:rsidR="00C92F3E">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w:t>
      </w:r>
      <w:proofErr w:type="spellStart"/>
      <w:r>
        <w:t>Stanavich</w:t>
      </w:r>
      <w:proofErr w:type="spellEnd"/>
      <w:r>
        <w:t xml:space="preserve">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17"/>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17"/>
      <w:r>
        <w:rPr>
          <w:rStyle w:val="CommentReference"/>
        </w:rPr>
        <w:commentReference w:id="17"/>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 xml:space="preserve">Beaulieu, J. J., P. M. Mayer, S. S. Kaushal, M. J. Pennino, C. P. Arango, D. A. Balz, T. J. Canfield, C. M. Elonen, K. M. Fritz, B. H. Hill, H. </w:t>
      </w:r>
      <w:proofErr w:type="spellStart"/>
      <w:r>
        <w:t>Ryu</w:t>
      </w:r>
      <w:proofErr w:type="spellEnd"/>
      <w:r>
        <w:t>, and J. W. Santo Domingo. 2014. Effects of urban stream burial on organic matter dynamics and reach scale nitrate retention. Biogeochemistry 121:107-126.</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w:t>
      </w:r>
      <w:proofErr w:type="gramStart"/>
      <w:r>
        <w:t>The</w:t>
      </w:r>
      <w:proofErr w:type="gramEnd"/>
      <w:r>
        <w:t xml:space="preserv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 xml:space="preserve">Coble P. G., S. A. Green, N.V. Blough, and R. B. </w:t>
      </w:r>
      <w:proofErr w:type="spellStart"/>
      <w:r>
        <w:t>Gagosian</w:t>
      </w:r>
      <w:proofErr w:type="spellEnd"/>
      <w:r>
        <w:t>.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30A6A176" w14:textId="77777777" w:rsidR="005849D6" w:rsidRDefault="005849D6" w:rsidP="005849D6">
      <w:r>
        <w:t xml:space="preserve">Hill BH, McCormick FH, Harvey BC, Johnson SL, Warren ML, Elonen CM (2010) Microbial enzyme activity, nutrient uptake and nutrient limitation in forested streams. </w:t>
      </w:r>
      <w:proofErr w:type="spellStart"/>
      <w:r>
        <w:t>Freshw</w:t>
      </w:r>
      <w:proofErr w:type="spellEnd"/>
      <w:r>
        <w:t xml:space="preserve"> </w:t>
      </w:r>
      <w:proofErr w:type="spellStart"/>
      <w:r>
        <w:t>Biol</w:t>
      </w:r>
      <w:proofErr w:type="spellEnd"/>
      <w:r>
        <w:t xml:space="preserve"> 55(5):1005–1019 </w:t>
      </w:r>
    </w:p>
    <w:p w14:paraId="038CF29A" w14:textId="77777777" w:rsidR="00E65E40" w:rsidRDefault="00E65E40" w:rsidP="005849D6">
      <w:proofErr w:type="spellStart"/>
      <w:r>
        <w:t>Huguet</w:t>
      </w:r>
      <w:proofErr w:type="spellEnd"/>
      <w:r>
        <w:t xml:space="preserve"> A, </w:t>
      </w:r>
      <w:proofErr w:type="spellStart"/>
      <w:r>
        <w:t>Vacher</w:t>
      </w:r>
      <w:proofErr w:type="spellEnd"/>
      <w:r>
        <w:t xml:space="preserve"> L, </w:t>
      </w:r>
      <w:proofErr w:type="spellStart"/>
      <w:r>
        <w:t>Relexans</w:t>
      </w:r>
      <w:proofErr w:type="spellEnd"/>
      <w:r>
        <w:t xml:space="preserve"> S, </w:t>
      </w:r>
      <w:proofErr w:type="spellStart"/>
      <w:r>
        <w:t>Saubusse</w:t>
      </w:r>
      <w:proofErr w:type="spellEnd"/>
      <w:r>
        <w:t xml:space="preserve"> S, </w:t>
      </w:r>
      <w:proofErr w:type="spellStart"/>
      <w:r>
        <w:t>Froidefond</w:t>
      </w:r>
      <w:proofErr w:type="spellEnd"/>
      <w:r>
        <w:t xml:space="preserve"> JM, </w:t>
      </w:r>
      <w:proofErr w:type="spellStart"/>
      <w:r>
        <w:t>Parlanti</w:t>
      </w:r>
      <w:proofErr w:type="spellEnd"/>
      <w:r>
        <w:t xml:space="preserve"> E (2009) Properties of fluorescent dissolved organic matter in the Gironde Estuary. Organic Geochemistry 40(6):706–719</w:t>
      </w:r>
    </w:p>
    <w:p w14:paraId="5143C367" w14:textId="77777777" w:rsidR="00CE70D3" w:rsidRDefault="00E65E40" w:rsidP="00E65E40">
      <w:r>
        <w:t xml:space="preserve">McKnight DM, Boyer EW, </w:t>
      </w:r>
      <w:proofErr w:type="spellStart"/>
      <w:r>
        <w:t>Westerhoff</w:t>
      </w:r>
      <w:proofErr w:type="spellEnd"/>
      <w:r>
        <w:t xml:space="preserve"> PK, Doran PT, </w:t>
      </w:r>
      <w:proofErr w:type="spellStart"/>
      <w:r>
        <w:t>Kulbe</w:t>
      </w:r>
      <w:proofErr w:type="spellEnd"/>
      <w:r>
        <w:t xml:space="preserv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proofErr w:type="spellStart"/>
      <w:r>
        <w:t>Ohno</w:t>
      </w:r>
      <w:proofErr w:type="spellEnd"/>
      <w:r>
        <w:t xml:space="preserve"> T (2002) Fluorescence inner-filtering correction for determining the </w:t>
      </w:r>
      <w:proofErr w:type="spellStart"/>
      <w:r>
        <w:t>humification</w:t>
      </w:r>
      <w:proofErr w:type="spellEnd"/>
      <w:r>
        <w:t xml:space="preserve"> index of dissolved organic matter. Environmental Science and Technology 36(4):742–746</w:t>
      </w:r>
    </w:p>
    <w:p w14:paraId="6358476C" w14:textId="00DC08B6" w:rsidR="00864237" w:rsidRDefault="00864237" w:rsidP="00864237">
      <w:proofErr w:type="spellStart"/>
      <w:r>
        <w:t>Jari</w:t>
      </w:r>
      <w:proofErr w:type="spellEnd"/>
      <w:r>
        <w:t xml:space="preserve"> </w:t>
      </w:r>
      <w:proofErr w:type="spellStart"/>
      <w:r>
        <w:t>Oksanen</w:t>
      </w:r>
      <w:proofErr w:type="spellEnd"/>
      <w:r>
        <w:t xml:space="preserve">, F. Guillaume Blanchet, Roeland </w:t>
      </w:r>
      <w:proofErr w:type="spellStart"/>
      <w:r>
        <w:t>Kindt</w:t>
      </w:r>
      <w:proofErr w:type="spellEnd"/>
      <w:r>
        <w:t xml:space="preserve">, Pierre Legendre, Peter R. Minchin, R. B. O'Hara, Gavin L. Simpson, Peter </w:t>
      </w:r>
      <w:proofErr w:type="spellStart"/>
      <w:r>
        <w:t>Solymos</w:t>
      </w:r>
      <w:proofErr w:type="spellEnd"/>
      <w:r>
        <w:t xml:space="preserve">, M. Henry H. Stevens and Helene Wagner (2016). </w:t>
      </w:r>
      <w:proofErr w:type="gramStart"/>
      <w:r>
        <w:t>vegan</w:t>
      </w:r>
      <w:proofErr w:type="gramEnd"/>
      <w:r>
        <w:t xml:space="preserve">: Community Ecology Package. R package version 2.3-5. https://CRAN.R-project.org/package=vegan </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7B8EDC6D" w14:textId="25F8A425" w:rsidR="00967806" w:rsidRDefault="00967806" w:rsidP="00864237">
      <w:proofErr w:type="spellStart"/>
      <w:r>
        <w:t>Runkel</w:t>
      </w:r>
      <w:proofErr w:type="spellEnd"/>
      <w:r>
        <w:t xml:space="preserve"> R.L. (1998) One-Dimensional Transport with Inflow and Storage (OTIS): A Solute Transport Model for Streams and Rivers. U.S. Geological Society, Water Resources Investigations Report 98-4018.</w:t>
      </w:r>
    </w:p>
    <w:p w14:paraId="32AB4360" w14:textId="77777777" w:rsidR="00967806" w:rsidRDefault="00967806" w:rsidP="00967806">
      <w:proofErr w:type="spellStart"/>
      <w:r>
        <w:t>Runkel</w:t>
      </w:r>
      <w:proofErr w:type="spellEnd"/>
      <w:r>
        <w:t xml:space="preserve"> R.L. (2002) A new metric for determining the importance of transient storage. Journal of the North American </w:t>
      </w:r>
      <w:proofErr w:type="spellStart"/>
      <w:r>
        <w:t>Benthological</w:t>
      </w:r>
      <w:proofErr w:type="spellEnd"/>
      <w:r>
        <w:t xml:space="preserve"> Society, 21, 529–543.</w:t>
      </w:r>
    </w:p>
    <w:p w14:paraId="6E3CC236" w14:textId="7330C574" w:rsidR="00E13C73" w:rsidRDefault="00E13C73" w:rsidP="00E13C73">
      <w:proofErr w:type="spellStart"/>
      <w:r>
        <w:t>Sartory</w:t>
      </w:r>
      <w:proofErr w:type="spellEnd"/>
      <w:r>
        <w:t xml:space="preserve"> DP, Grobbelaar JU (1984) Extraction of chlorophyll a from freshwater phytoplankton for spectrophotometric analysis. Hydrobiologia 114(3):177–187 </w:t>
      </w:r>
    </w:p>
    <w:p w14:paraId="6F44846D" w14:textId="2BF370EE" w:rsidR="005849D6" w:rsidRDefault="005849D6" w:rsidP="00E13C73">
      <w:r>
        <w:lastRenderedPageBreak/>
        <w:t xml:space="preserve">Sinsabaugh RL, Findlay S, </w:t>
      </w:r>
      <w:proofErr w:type="spellStart"/>
      <w:r>
        <w:t>Franchini</w:t>
      </w:r>
      <w:proofErr w:type="spellEnd"/>
      <w:r>
        <w:t xml:space="preserve"> P, Fisher D (1997) Enzymatic analysis of riverine </w:t>
      </w:r>
      <w:proofErr w:type="spellStart"/>
      <w:r>
        <w:t>bacterioplankton</w:t>
      </w:r>
      <w:proofErr w:type="spellEnd"/>
      <w:r>
        <w:t xml:space="preserve"> production. </w:t>
      </w:r>
      <w:proofErr w:type="spellStart"/>
      <w:r>
        <w:t>Limnol</w:t>
      </w:r>
      <w:proofErr w:type="spellEnd"/>
      <w:r>
        <w:t xml:space="preserve"> </w:t>
      </w:r>
      <w:proofErr w:type="spellStart"/>
      <w:r>
        <w:t>Oceanogr</w:t>
      </w:r>
      <w:proofErr w:type="spellEnd"/>
      <w:r>
        <w:t xml:space="preserve"> 42(1):29–38 </w:t>
      </w:r>
    </w:p>
    <w:p w14:paraId="32993F89" w14:textId="77777777" w:rsidR="006730DB" w:rsidRDefault="006730DB" w:rsidP="005849D6">
      <w:r>
        <w:t xml:space="preserve">Sinsabaugh RL, Foreman CM (2001) Activity profiles of </w:t>
      </w:r>
      <w:proofErr w:type="spellStart"/>
      <w:r>
        <w:t>bacterioplankton</w:t>
      </w:r>
      <w:proofErr w:type="spellEnd"/>
      <w:r>
        <w:t xml:space="preserve"> in a eutrophic river. Freshwater </w:t>
      </w:r>
      <w:proofErr w:type="spellStart"/>
      <w:r>
        <w:t>Biol</w:t>
      </w:r>
      <w:proofErr w:type="spellEnd"/>
      <w:r>
        <w:t xml:space="preserve"> 46(9): 1239–1249</w:t>
      </w:r>
    </w:p>
    <w:p w14:paraId="3C274103" w14:textId="77777777" w:rsidR="000A2E66" w:rsidRDefault="000A2E66" w:rsidP="000A2E66">
      <w:r>
        <w:t xml:space="preserve">Sinsabaugh RL, Shah JJF (2011) </w:t>
      </w:r>
      <w:proofErr w:type="spellStart"/>
      <w:r>
        <w:t>Ecoenzymatic</w:t>
      </w:r>
      <w:proofErr w:type="spellEnd"/>
      <w:r>
        <w:t xml:space="preserve"> stoichiometry of recalcitrant organic matter decomposition: the growth rate hypothesis in reverse. Biogeochemistry 102(1–3):31–43</w:t>
      </w:r>
    </w:p>
    <w:p w14:paraId="48F5EC8D" w14:textId="77777777" w:rsidR="00E65E40" w:rsidRDefault="00E65E40" w:rsidP="00D76225">
      <w:proofErr w:type="spellStart"/>
      <w:r>
        <w:t>Stolpe</w:t>
      </w:r>
      <w:proofErr w:type="spellEnd"/>
      <w:r>
        <w:t xml:space="preserve"> B, </w:t>
      </w:r>
      <w:proofErr w:type="spellStart"/>
      <w:r>
        <w:t>Guo</w:t>
      </w:r>
      <w:proofErr w:type="spellEnd"/>
      <w:r>
        <w:t xml:space="preserve"> L, Shiller AM, </w:t>
      </w:r>
      <w:proofErr w:type="spellStart"/>
      <w:r>
        <w:t>Hassellov</w:t>
      </w:r>
      <w:proofErr w:type="spellEnd"/>
      <w:r>
        <w:t xml:space="preserve"> M (2010) Size and composition of colloidal organic matter and trace elements in the Mississippi River, Pearl River and the northern Gulf of Mexico, as characterized by flow field-flow fractionation. Marine Chemistry 118(3–4):119–128 </w:t>
      </w:r>
    </w:p>
    <w:p w14:paraId="1D80BC9C" w14:textId="77777777" w:rsidR="00E65E40" w:rsidRDefault="00E65E40" w:rsidP="00E65E40">
      <w:proofErr w:type="spellStart"/>
      <w:r>
        <w:t>Zsolnay</w:t>
      </w:r>
      <w:proofErr w:type="spellEnd"/>
      <w:r>
        <w:t xml:space="preserve"> A, </w:t>
      </w:r>
      <w:proofErr w:type="spellStart"/>
      <w:r>
        <w:t>Baigar</w:t>
      </w:r>
      <w:proofErr w:type="spellEnd"/>
      <w:r>
        <w:t xml:space="preserve"> E, Jimenez M, </w:t>
      </w:r>
      <w:proofErr w:type="spellStart"/>
      <w:r>
        <w:t>Steinweg</w:t>
      </w:r>
      <w:proofErr w:type="spellEnd"/>
      <w:r>
        <w:t xml:space="preserve"> B, </w:t>
      </w:r>
      <w:proofErr w:type="spellStart"/>
      <w:r>
        <w:t>Saccomandi</w:t>
      </w:r>
      <w:proofErr w:type="spellEnd"/>
      <w:r>
        <w:t xml:space="preserve">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proofErr w:type="spellStart"/>
      <w:r>
        <w:rPr>
          <w:i w:val="0"/>
          <w:color w:val="auto"/>
          <w:sz w:val="22"/>
          <w:szCs w:val="22"/>
        </w:rPr>
        <w:t>adonis</w:t>
      </w:r>
      <w:proofErr w:type="spellEnd"/>
      <w:r>
        <w:rPr>
          <w:i w:val="0"/>
          <w:color w:val="auto"/>
          <w:sz w:val="22"/>
          <w:szCs w:val="22"/>
        </w:rPr>
        <w:t xml:space="preserve">, a </w:t>
      </w:r>
      <w:proofErr w:type="spellStart"/>
      <w:r>
        <w:rPr>
          <w:i w:val="0"/>
          <w:color w:val="auto"/>
          <w:sz w:val="22"/>
          <w:szCs w:val="22"/>
        </w:rPr>
        <w:t>p</w:t>
      </w:r>
      <w:r w:rsidRPr="00AB6115">
        <w:rPr>
          <w:i w:val="0"/>
          <w:color w:val="auto"/>
          <w:sz w:val="22"/>
          <w:szCs w:val="22"/>
        </w:rPr>
        <w:t>ermutational</w:t>
      </w:r>
      <w:proofErr w:type="spellEnd"/>
      <w:r w:rsidRPr="00AB6115">
        <w:rPr>
          <w:i w:val="0"/>
          <w:color w:val="auto"/>
          <w:sz w:val="22"/>
          <w:szCs w:val="22"/>
        </w:rPr>
        <w:t xml:space="preserve">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5A062C">
        <w:tc>
          <w:tcPr>
            <w:tcW w:w="1870" w:type="dxa"/>
          </w:tcPr>
          <w:p w14:paraId="45B878CA" w14:textId="77777777" w:rsidR="006326B4" w:rsidRDefault="006326B4" w:rsidP="005A062C"/>
        </w:tc>
        <w:tc>
          <w:tcPr>
            <w:tcW w:w="1870" w:type="dxa"/>
          </w:tcPr>
          <w:p w14:paraId="50FEB559" w14:textId="77777777" w:rsidR="006326B4" w:rsidRDefault="006326B4" w:rsidP="005A062C">
            <w:r>
              <w:t>Glucose NRR</w:t>
            </w:r>
          </w:p>
        </w:tc>
        <w:tc>
          <w:tcPr>
            <w:tcW w:w="1870" w:type="dxa"/>
          </w:tcPr>
          <w:p w14:paraId="567FFA9C" w14:textId="77777777" w:rsidR="006326B4" w:rsidRDefault="006326B4" w:rsidP="005A062C">
            <w:r>
              <w:t>Arabinose NRR</w:t>
            </w:r>
          </w:p>
        </w:tc>
        <w:tc>
          <w:tcPr>
            <w:tcW w:w="1870" w:type="dxa"/>
          </w:tcPr>
          <w:p w14:paraId="06BE265D" w14:textId="77777777" w:rsidR="006326B4" w:rsidRDefault="006326B4" w:rsidP="005A062C">
            <w:r>
              <w:t>Cellobiose NRR</w:t>
            </w:r>
          </w:p>
        </w:tc>
        <w:tc>
          <w:tcPr>
            <w:tcW w:w="1870" w:type="dxa"/>
          </w:tcPr>
          <w:p w14:paraId="47D282A5" w14:textId="77777777" w:rsidR="006326B4" w:rsidRDefault="006326B4" w:rsidP="005A062C">
            <w:r>
              <w:t>P value</w:t>
            </w:r>
          </w:p>
        </w:tc>
      </w:tr>
      <w:tr w:rsidR="006326B4" w14:paraId="187CC983" w14:textId="77777777" w:rsidTr="005A062C">
        <w:tc>
          <w:tcPr>
            <w:tcW w:w="1870" w:type="dxa"/>
          </w:tcPr>
          <w:p w14:paraId="577AE81D" w14:textId="77777777" w:rsidR="006326B4" w:rsidRDefault="006326B4" w:rsidP="005A062C">
            <w:r>
              <w:t>CBOM</w:t>
            </w:r>
          </w:p>
        </w:tc>
        <w:tc>
          <w:tcPr>
            <w:tcW w:w="1870" w:type="dxa"/>
          </w:tcPr>
          <w:p w14:paraId="21277907" w14:textId="77777777" w:rsidR="006326B4" w:rsidRDefault="006326B4" w:rsidP="005A062C">
            <w:r>
              <w:t>0.072</w:t>
            </w:r>
          </w:p>
        </w:tc>
        <w:tc>
          <w:tcPr>
            <w:tcW w:w="1870" w:type="dxa"/>
          </w:tcPr>
          <w:p w14:paraId="025AC8E1" w14:textId="77777777" w:rsidR="006326B4" w:rsidRDefault="006326B4" w:rsidP="005A062C">
            <w:r>
              <w:t>0.060</w:t>
            </w:r>
          </w:p>
        </w:tc>
        <w:tc>
          <w:tcPr>
            <w:tcW w:w="1870" w:type="dxa"/>
          </w:tcPr>
          <w:p w14:paraId="6FD91037" w14:textId="77777777" w:rsidR="006326B4" w:rsidRDefault="006326B4" w:rsidP="005A062C">
            <w:r>
              <w:t>0.064</w:t>
            </w:r>
          </w:p>
        </w:tc>
        <w:tc>
          <w:tcPr>
            <w:tcW w:w="1870" w:type="dxa"/>
          </w:tcPr>
          <w:p w14:paraId="754FFBD3" w14:textId="77777777" w:rsidR="006326B4" w:rsidRDefault="006326B4" w:rsidP="005A062C">
            <w:r>
              <w:t>0.036</w:t>
            </w:r>
          </w:p>
        </w:tc>
      </w:tr>
      <w:tr w:rsidR="006326B4" w14:paraId="53C48C52" w14:textId="77777777" w:rsidTr="005A062C">
        <w:tc>
          <w:tcPr>
            <w:tcW w:w="1870" w:type="dxa"/>
          </w:tcPr>
          <w:p w14:paraId="064B63CF" w14:textId="77777777" w:rsidR="006326B4" w:rsidRDefault="006326B4" w:rsidP="005A062C">
            <w:r>
              <w:t>FBOM</w:t>
            </w:r>
          </w:p>
        </w:tc>
        <w:tc>
          <w:tcPr>
            <w:tcW w:w="1870" w:type="dxa"/>
          </w:tcPr>
          <w:p w14:paraId="1540BF0A" w14:textId="77777777" w:rsidR="006326B4" w:rsidRDefault="006326B4" w:rsidP="005A062C">
            <w:r>
              <w:t>0.014</w:t>
            </w:r>
          </w:p>
        </w:tc>
        <w:tc>
          <w:tcPr>
            <w:tcW w:w="1870" w:type="dxa"/>
          </w:tcPr>
          <w:p w14:paraId="6FED9701" w14:textId="77777777" w:rsidR="006326B4" w:rsidRDefault="006326B4" w:rsidP="005A062C">
            <w:r>
              <w:t>0.011</w:t>
            </w:r>
          </w:p>
        </w:tc>
        <w:tc>
          <w:tcPr>
            <w:tcW w:w="1870" w:type="dxa"/>
          </w:tcPr>
          <w:p w14:paraId="08C7004C" w14:textId="77777777" w:rsidR="006326B4" w:rsidRDefault="006326B4" w:rsidP="005A062C">
            <w:r>
              <w:t>0.01</w:t>
            </w:r>
          </w:p>
        </w:tc>
        <w:tc>
          <w:tcPr>
            <w:tcW w:w="1870" w:type="dxa"/>
          </w:tcPr>
          <w:p w14:paraId="55630BB2" w14:textId="77777777" w:rsidR="006326B4" w:rsidRDefault="006326B4" w:rsidP="005A062C">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w:t>
      </w:r>
      <w:proofErr w:type="spellStart"/>
      <w:r>
        <w:t>Spatio</w:t>
      </w:r>
      <w:proofErr w:type="spellEnd"/>
      <w:r>
        <w:t xml:space="preserve">-temporal variation in the </w:t>
      </w:r>
      <w:proofErr w:type="spellStart"/>
      <w:r>
        <w:t>humification</w:t>
      </w:r>
      <w:proofErr w:type="spellEnd"/>
      <w:r>
        <w:t xml:space="preserve">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 xml:space="preserve">Figure 3.  </w:t>
      </w:r>
      <w:proofErr w:type="spellStart"/>
      <w:r>
        <w:t>Spatio</w:t>
      </w:r>
      <w:proofErr w:type="spellEnd"/>
      <w:r>
        <w:t>-temporal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w:t>
      </w:r>
      <w:proofErr w:type="spellStart"/>
      <w:r>
        <w:t>ecoenzyme</w:t>
      </w:r>
      <w:proofErr w:type="spellEnd"/>
      <w:r>
        <w:t xml:space="preserve"> activity on </w:t>
      </w:r>
      <w:r w:rsidR="000860E0">
        <w:t xml:space="preserve">(A) </w:t>
      </w:r>
      <w:r>
        <w:t>L-3</w:t>
      </w:r>
      <w:proofErr w:type="gramStart"/>
      <w:r>
        <w:t>,4</w:t>
      </w:r>
      <w:proofErr w:type="gramEnd"/>
      <w:r>
        <w:t>-dihydroxyphenylalanine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 xml:space="preserve">Figure 5.  </w:t>
      </w:r>
      <w:proofErr w:type="spellStart"/>
      <w:r>
        <w:t>Spatio</w:t>
      </w:r>
      <w:proofErr w:type="spellEnd"/>
      <w:r>
        <w:t>-temporal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 xml:space="preserve">Figure 7.  </w:t>
      </w:r>
      <w:proofErr w:type="spellStart"/>
      <w:r>
        <w:t>Spatio</w:t>
      </w:r>
      <w:proofErr w:type="spellEnd"/>
      <w:r>
        <w:t>-temporal variation in the nutrient response ratio (NRR: respiration/mean control) to added carbon</w:t>
      </w:r>
      <w:r w:rsidR="005F2189">
        <w:t xml:space="preserve"> when measured on an </w:t>
      </w:r>
      <w:proofErr w:type="spellStart"/>
      <w:r w:rsidR="005F2189">
        <w:t>areal</w:t>
      </w:r>
      <w:proofErr w:type="spellEnd"/>
      <w:r w:rsidR="005F2189">
        <w:t xml:space="preserve">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ulieu, Jake" w:date="2016-08-11T15:54:00Z" w:initials="BJ">
    <w:p w14:paraId="10F7DC3C" w14:textId="1C7A6CCC" w:rsidR="00D17BE6" w:rsidRDefault="00D17BE6">
      <w:pPr>
        <w:pStyle w:val="CommentText"/>
      </w:pPr>
      <w:r>
        <w:rPr>
          <w:rStyle w:val="CommentReference"/>
        </w:rPr>
        <w:annotationRef/>
      </w:r>
      <w:r>
        <w:t>Is this in the Methods?</w:t>
      </w:r>
    </w:p>
  </w:comment>
  <w:comment w:id="1" w:author="Clay Arango" w:date="2016-08-12T13:46:00Z" w:initials="CA">
    <w:p w14:paraId="6F762D5D" w14:textId="48DF8A96" w:rsidR="00DA0CE0" w:rsidRDefault="00DA0CE0">
      <w:pPr>
        <w:pStyle w:val="CommentText"/>
      </w:pPr>
      <w:r>
        <w:rPr>
          <w:rStyle w:val="CommentReference"/>
        </w:rPr>
        <w:annotationRef/>
      </w:r>
      <w:r>
        <w:t>It was not expressly there, but it is now</w:t>
      </w:r>
    </w:p>
  </w:comment>
  <w:comment w:id="2" w:author="Beaulieu, Jake" w:date="2016-08-12T10:46:00Z" w:initials="BJ">
    <w:p w14:paraId="012A043D" w14:textId="1478B284" w:rsidR="00361338" w:rsidRDefault="00361338">
      <w:pPr>
        <w:pStyle w:val="CommentText"/>
      </w:pPr>
      <w:r>
        <w:rPr>
          <w:rStyle w:val="CommentReference"/>
        </w:rPr>
        <w:annotationRef/>
      </w:r>
      <w:r>
        <w:t>There is some good discussion in there, but I wonder if the discussion could be a bit more synthetic.  For example, rather than structuring the discussion by index, could we structure it by pattern?  Perhaps “</w:t>
      </w:r>
      <w:proofErr w:type="spellStart"/>
      <w:r>
        <w:t>Seaonal</w:t>
      </w:r>
      <w:proofErr w:type="spellEnd"/>
      <w:r>
        <w:t xml:space="preserve"> patterns” and “Spatial patterns”.  Then we could better demonstrate how the different metrics come together to piece out the </w:t>
      </w:r>
      <w:proofErr w:type="spellStart"/>
      <w:r>
        <w:t>spatio</w:t>
      </w:r>
      <w:proofErr w:type="spellEnd"/>
      <w:r>
        <w:t xml:space="preserve">-temporal story. </w:t>
      </w:r>
    </w:p>
  </w:comment>
  <w:comment w:id="3" w:author="Beaulieu, Jake" w:date="2016-08-12T10:02:00Z" w:initials="BJ">
    <w:p w14:paraId="093103B5" w14:textId="06F61B13" w:rsidR="003C0EBF" w:rsidRDefault="003C0EBF">
      <w:pPr>
        <w:pStyle w:val="CommentText"/>
      </w:pPr>
      <w:r>
        <w:rPr>
          <w:rStyle w:val="CommentReference"/>
        </w:rPr>
        <w:annotationRef/>
      </w:r>
      <w:r>
        <w:t>I like this, gets the emphasis of the discussion on the open vs buried comparison, which is the main question of interest.</w:t>
      </w:r>
    </w:p>
  </w:comment>
  <w:comment w:id="5" w:author="Beaulieu, Jake" w:date="2016-08-12T09:59:00Z" w:initials="BJ">
    <w:p w14:paraId="3D1BF5C9" w14:textId="70FF3213" w:rsidR="003C0EBF" w:rsidRDefault="003C0EBF">
      <w:pPr>
        <w:pStyle w:val="CommentText"/>
      </w:pPr>
      <w:r>
        <w:rPr>
          <w:rStyle w:val="CommentReference"/>
        </w:rPr>
        <w:annotationRef/>
      </w:r>
      <w:r>
        <w:t xml:space="preserve">I really like that figure and think we should show it.  When we submit the paper we will probably need to disclose that the standing stock data has already been published, but I think it is totally legit to use the data here too. </w:t>
      </w:r>
    </w:p>
  </w:comment>
  <w:comment w:id="6" w:author="Beaulieu, Jake" w:date="2016-08-12T10:06:00Z" w:initials="BJ">
    <w:p w14:paraId="77D65BB5" w14:textId="2A2EC683" w:rsidR="00356EFC" w:rsidRDefault="00356EFC">
      <w:pPr>
        <w:pStyle w:val="CommentText"/>
      </w:pPr>
      <w:r>
        <w:rPr>
          <w:rStyle w:val="CommentReference"/>
        </w:rPr>
        <w:annotationRef/>
      </w:r>
      <w:r>
        <w:t>The P/H ratio conveys pretty much the same pattern as discussed above for HIX and BIX.  You might be able to merge these two paragraphs and not lose any information.</w:t>
      </w:r>
    </w:p>
  </w:comment>
  <w:comment w:id="7" w:author="Beaulieu, Jake" w:date="2016-08-12T10:07:00Z" w:initials="BJ">
    <w:p w14:paraId="5F825ABE" w14:textId="0C3C7134" w:rsidR="00356EFC" w:rsidRDefault="00356EFC">
      <w:pPr>
        <w:pStyle w:val="CommentText"/>
      </w:pPr>
      <w:r>
        <w:rPr>
          <w:rStyle w:val="CommentReference"/>
        </w:rPr>
        <w:annotationRef/>
      </w:r>
      <w:r>
        <w:t>We might want to talk about this a bit more.  Why don’t we see a signal of autochthony in the DOM pool during spring?  The system is clearly productive and full of algae.  Is the algal DOM contribution simply overwhelmed by the watershed inputs?  Is the yummy stuff chewed up so quickly that we don’t see it in the water column?</w:t>
      </w:r>
    </w:p>
  </w:comment>
  <w:comment w:id="8" w:author="Beaulieu, Jake" w:date="2016-08-12T10:21:00Z" w:initials="BJ">
    <w:p w14:paraId="3B9A5FC5" w14:textId="4D66BAF9" w:rsidR="00F25F37" w:rsidRDefault="00F25F37">
      <w:pPr>
        <w:pStyle w:val="CommentText"/>
      </w:pPr>
      <w:r>
        <w:rPr>
          <w:rStyle w:val="CommentReference"/>
        </w:rPr>
        <w:annotationRef/>
      </w:r>
      <w:r>
        <w:t>This suggests that we are thinking about processing in the buried reaches changing what it receives from the upstream open reach.  That certainly makes sense, but we didn’t see any differences between the top and bottom stations in the buried reaches, so we might not want to get into this.  An alternative way to open this paragraph might be “…consistent with the idea that the composition of the DOM pool is influenced by DOM production and consumption at the reach scale.”</w:t>
      </w:r>
    </w:p>
  </w:comment>
  <w:comment w:id="9" w:author="Beaulieu, Jake" w:date="2016-08-12T10:25:00Z" w:initials="BJ">
    <w:p w14:paraId="4AA9AECD" w14:textId="3B29B397" w:rsidR="00F25F37" w:rsidRDefault="00F25F37">
      <w:pPr>
        <w:pStyle w:val="CommentText"/>
      </w:pPr>
      <w:r>
        <w:rPr>
          <w:rStyle w:val="CommentReference"/>
        </w:rPr>
        <w:annotationRef/>
      </w:r>
      <w:r>
        <w:t xml:space="preserve">This is cool.  </w:t>
      </w:r>
      <w:proofErr w:type="spellStart"/>
      <w:r>
        <w:t>Kinda</w:t>
      </w:r>
      <w:proofErr w:type="spellEnd"/>
      <w:r>
        <w:t xml:space="preserve"> consistent with the notion that we don’t see an </w:t>
      </w:r>
      <w:proofErr w:type="spellStart"/>
      <w:r>
        <w:t>allochthony</w:t>
      </w:r>
      <w:proofErr w:type="spellEnd"/>
      <w:r>
        <w:t xml:space="preserve"> signal in the DOM because the yummy stuff is immediately chewed up.</w:t>
      </w:r>
    </w:p>
  </w:comment>
  <w:comment w:id="10" w:author="Beaulieu, Jake" w:date="2016-08-12T10:28:00Z" w:initials="BJ">
    <w:p w14:paraId="6FDF137C" w14:textId="367807E7" w:rsidR="003B406E" w:rsidRDefault="003B406E">
      <w:pPr>
        <w:pStyle w:val="CommentText"/>
      </w:pPr>
      <w:r>
        <w:rPr>
          <w:rStyle w:val="CommentReference"/>
        </w:rPr>
        <w:annotationRef/>
      </w:r>
      <w:r>
        <w:t xml:space="preserve">But we do have </w:t>
      </w:r>
      <w:proofErr w:type="spellStart"/>
      <w:r>
        <w:t>ecoenzyme</w:t>
      </w:r>
      <w:proofErr w:type="spellEnd"/>
      <w:r>
        <w:t xml:space="preserve"> data for labile carbon use?  If so, we might ignore those data and stick with LCI as “THE” indicator of carbon lability.  </w:t>
      </w:r>
    </w:p>
  </w:comment>
  <w:comment w:id="11" w:author="Beaulieu, Jake" w:date="2016-08-12T10:34:00Z" w:initials="BJ">
    <w:p w14:paraId="588A9D10" w14:textId="01192359" w:rsidR="003B406E" w:rsidRDefault="003B406E">
      <w:pPr>
        <w:pStyle w:val="CommentText"/>
      </w:pPr>
      <w:r>
        <w:rPr>
          <w:rStyle w:val="CommentReference"/>
        </w:rPr>
        <w:annotationRef/>
      </w:r>
      <w:r>
        <w:t>But why are these patterns reflected in NACE?  More DIN available in the spring so they don’t need to extract it from organic sources?</w:t>
      </w:r>
    </w:p>
  </w:comment>
  <w:comment w:id="13" w:author="Beaulieu, Jake" w:date="2016-08-12T10:37:00Z" w:initials="BJ">
    <w:p w14:paraId="614E3C30" w14:textId="6E978F32" w:rsidR="00972E1F" w:rsidRDefault="00972E1F">
      <w:pPr>
        <w:pStyle w:val="CommentText"/>
      </w:pPr>
      <w:r>
        <w:rPr>
          <w:rStyle w:val="CommentReference"/>
        </w:rPr>
        <w:annotationRef/>
      </w:r>
      <w:r>
        <w:t>This may be to be somewhat expanded.  It wouldn’t be unreasonable to predict super low C limitation in autumn when overall C standing stocks are highest, even if leaves aren’t the highest quality C source.</w:t>
      </w:r>
    </w:p>
  </w:comment>
  <w:comment w:id="14" w:author="Beaulieu, Jake" w:date="2016-08-12T10:41:00Z" w:initials="BJ">
    <w:p w14:paraId="6B44B4E9" w14:textId="13DCEB63" w:rsidR="00972E1F" w:rsidRDefault="00972E1F">
      <w:pPr>
        <w:pStyle w:val="CommentText"/>
      </w:pPr>
      <w:r>
        <w:rPr>
          <w:rStyle w:val="CommentReference"/>
        </w:rPr>
        <w:annotationRef/>
      </w:r>
      <w:r>
        <w:t xml:space="preserve">Coming up with a reasonable explanation for this pattern will be important.  The result is completely contrary to what I expected (I assume we’ll articulate our hypothesis in the introduction).  Unfortunately, I have not </w:t>
      </w:r>
      <w:proofErr w:type="spellStart"/>
      <w:r>
        <w:t>F’n</w:t>
      </w:r>
      <w:proofErr w:type="spellEnd"/>
      <w:r>
        <w:t xml:space="preserve"> way to explain it away!  Your idea is as good as anything I can come up with.  Is there anything in the literature that we can use to bolster the argument?  Does it take a long time for critters to ramp up the production of enzymes that grab recalcitrant stuff?  </w:t>
      </w:r>
    </w:p>
  </w:comment>
  <w:comment w:id="15" w:author="Beaulieu, Jake" w:date="2016-08-12T10:40:00Z" w:initials="BJ">
    <w:p w14:paraId="475D63CE" w14:textId="3DDBAADF" w:rsidR="00972E1F" w:rsidRDefault="00972E1F">
      <w:pPr>
        <w:pStyle w:val="CommentText"/>
      </w:pPr>
      <w:r>
        <w:rPr>
          <w:rStyle w:val="CommentReference"/>
        </w:rPr>
        <w:annotationRef/>
      </w:r>
      <w:r>
        <w:t>Sure would be nice if we could demonstrate this with the EEMS data….</w:t>
      </w:r>
    </w:p>
  </w:comment>
  <w:comment w:id="17" w:author="Clay Arango" w:date="2016-08-04T14:23:00Z" w:initials="CA">
    <w:p w14:paraId="7A8B3071" w14:textId="77777777" w:rsidR="001013D9" w:rsidRDefault="001013D9">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F7DC3C" w15:done="0"/>
  <w15:commentEx w15:paraId="6F762D5D" w15:paraIdParent="10F7DC3C" w15:done="0"/>
  <w15:commentEx w15:paraId="012A043D" w15:done="0"/>
  <w15:commentEx w15:paraId="093103B5" w15:done="0"/>
  <w15:commentEx w15:paraId="3D1BF5C9" w15:done="0"/>
  <w15:commentEx w15:paraId="77D65BB5" w15:done="0"/>
  <w15:commentEx w15:paraId="5F825ABE" w15:done="0"/>
  <w15:commentEx w15:paraId="3B9A5FC5" w15:done="0"/>
  <w15:commentEx w15:paraId="4AA9AECD" w15:done="0"/>
  <w15:commentEx w15:paraId="6FDF137C" w15:done="0"/>
  <w15:commentEx w15:paraId="588A9D10" w15:done="0"/>
  <w15:commentEx w15:paraId="614E3C30" w15:done="0"/>
  <w15:commentEx w15:paraId="6B44B4E9" w15:done="0"/>
  <w15:commentEx w15:paraId="475D63CE" w15:done="0"/>
  <w15:commentEx w15:paraId="7A8B3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lieu, Jake">
    <w15:presenceInfo w15:providerId="AD" w15:userId="S-1-5-21-1339303556-449845944-1601390327-71337"/>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136A9"/>
    <w:rsid w:val="00016571"/>
    <w:rsid w:val="00054229"/>
    <w:rsid w:val="000858E5"/>
    <w:rsid w:val="000860E0"/>
    <w:rsid w:val="000A2E66"/>
    <w:rsid w:val="000D2F8B"/>
    <w:rsid w:val="000F2E10"/>
    <w:rsid w:val="001013D9"/>
    <w:rsid w:val="00180E79"/>
    <w:rsid w:val="0018190F"/>
    <w:rsid w:val="00181D4D"/>
    <w:rsid w:val="001A743D"/>
    <w:rsid w:val="001E1D53"/>
    <w:rsid w:val="00206CC0"/>
    <w:rsid w:val="00217DFF"/>
    <w:rsid w:val="002802C7"/>
    <w:rsid w:val="002C23B0"/>
    <w:rsid w:val="002E3B2A"/>
    <w:rsid w:val="00343A56"/>
    <w:rsid w:val="00356EFC"/>
    <w:rsid w:val="00361338"/>
    <w:rsid w:val="0039566E"/>
    <w:rsid w:val="003B406E"/>
    <w:rsid w:val="003B4F7D"/>
    <w:rsid w:val="003C0EBF"/>
    <w:rsid w:val="003D4753"/>
    <w:rsid w:val="003E2F8E"/>
    <w:rsid w:val="003E4698"/>
    <w:rsid w:val="00430256"/>
    <w:rsid w:val="00461D0C"/>
    <w:rsid w:val="0047775D"/>
    <w:rsid w:val="00480FC7"/>
    <w:rsid w:val="004C0A72"/>
    <w:rsid w:val="004D48C0"/>
    <w:rsid w:val="0052731C"/>
    <w:rsid w:val="00564163"/>
    <w:rsid w:val="005849D6"/>
    <w:rsid w:val="005924AC"/>
    <w:rsid w:val="005A5B38"/>
    <w:rsid w:val="005C0484"/>
    <w:rsid w:val="005D29AC"/>
    <w:rsid w:val="005F2189"/>
    <w:rsid w:val="00624BFE"/>
    <w:rsid w:val="006259AF"/>
    <w:rsid w:val="006326B4"/>
    <w:rsid w:val="0066271A"/>
    <w:rsid w:val="006730DB"/>
    <w:rsid w:val="00677634"/>
    <w:rsid w:val="00681735"/>
    <w:rsid w:val="006C31DC"/>
    <w:rsid w:val="00702B2A"/>
    <w:rsid w:val="007116EA"/>
    <w:rsid w:val="00713EE8"/>
    <w:rsid w:val="00751875"/>
    <w:rsid w:val="00771ADC"/>
    <w:rsid w:val="00785674"/>
    <w:rsid w:val="007946C2"/>
    <w:rsid w:val="007E19F3"/>
    <w:rsid w:val="007F75D1"/>
    <w:rsid w:val="00864237"/>
    <w:rsid w:val="008E5DCD"/>
    <w:rsid w:val="008F1726"/>
    <w:rsid w:val="009046CD"/>
    <w:rsid w:val="0090661B"/>
    <w:rsid w:val="00911F1C"/>
    <w:rsid w:val="009405F8"/>
    <w:rsid w:val="009574E4"/>
    <w:rsid w:val="00967806"/>
    <w:rsid w:val="00972E1F"/>
    <w:rsid w:val="009B563F"/>
    <w:rsid w:val="009F0CA4"/>
    <w:rsid w:val="00A41247"/>
    <w:rsid w:val="00A67D45"/>
    <w:rsid w:val="00A771A6"/>
    <w:rsid w:val="00AA075B"/>
    <w:rsid w:val="00B04BB8"/>
    <w:rsid w:val="00B212C3"/>
    <w:rsid w:val="00B21FB4"/>
    <w:rsid w:val="00B853A9"/>
    <w:rsid w:val="00BD5022"/>
    <w:rsid w:val="00C2215B"/>
    <w:rsid w:val="00C65A5E"/>
    <w:rsid w:val="00C708F4"/>
    <w:rsid w:val="00C806EC"/>
    <w:rsid w:val="00C92F3E"/>
    <w:rsid w:val="00CB256A"/>
    <w:rsid w:val="00CD2751"/>
    <w:rsid w:val="00CE70D3"/>
    <w:rsid w:val="00D17BE6"/>
    <w:rsid w:val="00D76225"/>
    <w:rsid w:val="00D86487"/>
    <w:rsid w:val="00DA0CE0"/>
    <w:rsid w:val="00DE60EF"/>
    <w:rsid w:val="00E06C10"/>
    <w:rsid w:val="00E13C73"/>
    <w:rsid w:val="00E232C6"/>
    <w:rsid w:val="00E362D4"/>
    <w:rsid w:val="00E65E40"/>
    <w:rsid w:val="00EE4CAC"/>
    <w:rsid w:val="00F25F37"/>
    <w:rsid w:val="00F335EF"/>
    <w:rsid w:val="00F62BD7"/>
    <w:rsid w:val="00FC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81C4-FA93-4890-922D-BD35BD82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24</Pages>
  <Words>5300</Words>
  <Characters>30211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9</cp:revision>
  <cp:lastPrinted>2016-08-12T14:10:00Z</cp:lastPrinted>
  <dcterms:created xsi:type="dcterms:W3CDTF">2016-08-06T12:16:00Z</dcterms:created>
  <dcterms:modified xsi:type="dcterms:W3CDTF">2016-08-12T21:01:00Z</dcterms:modified>
</cp:coreProperties>
</file>