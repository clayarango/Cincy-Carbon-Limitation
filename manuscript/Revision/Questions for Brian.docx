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156A6" w14:textId="77777777" w:rsidR="009B59EF" w:rsidRPr="00441AED" w:rsidRDefault="00441AED">
      <w:pPr>
        <w:rPr>
          <w:b/>
          <w:u w:val="single"/>
        </w:rPr>
      </w:pPr>
      <w:r w:rsidRPr="00441AED">
        <w:rPr>
          <w:b/>
          <w:u w:val="single"/>
        </w:rPr>
        <w:t>Reviewer Comments:</w:t>
      </w:r>
    </w:p>
    <w:p w14:paraId="4E35FEBD" w14:textId="77777777" w:rsidR="00441AED" w:rsidRDefault="00441AED">
      <w:r>
        <w:t xml:space="preserve">l. 132-133: It is not clear from these two sentences what was measured: </w:t>
      </w:r>
      <w:commentRangeStart w:id="0"/>
      <w:r>
        <w:t xml:space="preserve">Should this mean that POX was measured using DOPA </w:t>
      </w:r>
      <w:commentRangeEnd w:id="0"/>
      <w:r w:rsidR="00BC6EC7">
        <w:rPr>
          <w:rStyle w:val="CommentReference"/>
        </w:rPr>
        <w:commentReference w:id="0"/>
      </w:r>
      <w:r>
        <w:t xml:space="preserve">and </w:t>
      </w:r>
      <w:commentRangeStart w:id="1"/>
      <w:r>
        <w:t>peroxidase using DOPA + H2O2</w:t>
      </w:r>
      <w:commentRangeEnd w:id="1"/>
      <w:r w:rsidR="00BC6EC7">
        <w:rPr>
          <w:rStyle w:val="CommentReference"/>
        </w:rPr>
        <w:commentReference w:id="1"/>
      </w:r>
      <w:r>
        <w:t xml:space="preserve">? </w:t>
      </w:r>
      <w:commentRangeStart w:id="2"/>
      <w:r>
        <w:t>Or where both enzymes measured additionally measured using another substrate</w:t>
      </w:r>
      <w:commentRangeEnd w:id="2"/>
      <w:r w:rsidR="00BC6EC7">
        <w:rPr>
          <w:rStyle w:val="CommentReference"/>
        </w:rPr>
        <w:commentReference w:id="2"/>
      </w:r>
      <w:r>
        <w:t xml:space="preserve">? „activity of </w:t>
      </w:r>
      <w:proofErr w:type="spellStart"/>
      <w:proofErr w:type="gramStart"/>
      <w:r>
        <w:t>dihydroxyphenlyanaline</w:t>
      </w:r>
      <w:proofErr w:type="spellEnd"/>
      <w:r>
        <w:t>“ –</w:t>
      </w:r>
      <w:proofErr w:type="gramEnd"/>
      <w:r>
        <w:t xml:space="preserve">this is the substrate, not the enzyme – peroxidase activity (also </w:t>
      </w:r>
      <w:commentRangeStart w:id="4"/>
      <w:r>
        <w:t>figure 4</w:t>
      </w:r>
      <w:commentRangeEnd w:id="4"/>
      <w:r w:rsidR="00144BBA">
        <w:rPr>
          <w:rStyle w:val="CommentReference"/>
        </w:rPr>
        <w:commentReference w:id="4"/>
      </w:r>
      <w:r>
        <w:t>)?  The substrate is abbreviated as DOPA, which is not used any more, and the peroxidase is abbreviated as DOPAH2 or DOPA-H2O2, which is explained only in the legend to Figure 4; please be consistent.</w:t>
      </w:r>
      <w:r>
        <w:br/>
      </w:r>
      <w:r>
        <w:br/>
        <w:t xml:space="preserve">l. 134f: Please explain the used indices more detailed: recalcitrant carbon in l. 134 presumably means only POX, not peroxidase or both; please include whole equation in the brackets. LCI: As far as I know, this index is derived directly from lignin and cellulose values, not enzymatic activities; please give reference for the equivalence of these indices (the paper by Sinsabaugh and </w:t>
      </w:r>
      <w:proofErr w:type="spellStart"/>
      <w:r>
        <w:t>Follstad</w:t>
      </w:r>
      <w:proofErr w:type="spellEnd"/>
      <w:r>
        <w:t xml:space="preserve"> Sha referenced in this sentence does not indicate LCI as a measure of enzymatic activity, as far as I can see). Please include equation for CQI (which enzyme for recalcitrant carbon is used?) and explain abbreviation.</w:t>
      </w:r>
    </w:p>
    <w:p w14:paraId="087A69BC" w14:textId="77777777" w:rsidR="00441AED" w:rsidRPr="00441AED" w:rsidRDefault="00441AED">
      <w:pPr>
        <w:rPr>
          <w:b/>
          <w:u w:val="single"/>
        </w:rPr>
      </w:pPr>
      <w:r w:rsidRPr="00441AED">
        <w:rPr>
          <w:b/>
          <w:u w:val="single"/>
        </w:rPr>
        <w:t>Submitted Text:</w:t>
      </w:r>
    </w:p>
    <w:p w14:paraId="5B37194D" w14:textId="77777777" w:rsidR="00D12C4D" w:rsidRDefault="00441AED" w:rsidP="00441AED">
      <w:pPr>
        <w:rPr>
          <w:ins w:id="5" w:author="Hill, Brian" w:date="2017-06-20T12:54:00Z"/>
        </w:rPr>
      </w:pPr>
      <w:r w:rsidRPr="00D26ED4">
        <w:t xml:space="preserve">Biofilm collected from tiles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w:t>
      </w:r>
      <w:r>
        <w:t>&amp;</w:t>
      </w:r>
      <w:r w:rsidRPr="00D26ED4">
        <w:t xml:space="preserve"> Foreman</w:t>
      </w:r>
      <w:r>
        <w:t>,</w:t>
      </w:r>
      <w:r w:rsidRPr="00D26ED4">
        <w:t xml:space="preserve"> 2001).  Acquisition of labile carbon compounds was measured as </w:t>
      </w:r>
      <w:r w:rsidRPr="00D26ED4">
        <w:rPr>
          <w:rFonts w:ascii="Symbol" w:hAnsi="Symbol"/>
        </w:rPr>
        <w:t></w:t>
      </w:r>
      <w:r w:rsidRPr="00D26ED4">
        <w:t xml:space="preserve">-D-glucosidase </w:t>
      </w:r>
      <w:ins w:id="6" w:author="Hill, Brian" w:date="2017-06-20T12:56:00Z">
        <w:r w:rsidR="00D12C4D">
          <w:t xml:space="preserve">(BG) </w:t>
        </w:r>
      </w:ins>
      <w:r w:rsidRPr="00D26ED4">
        <w:t xml:space="preserve">activity, and acquisition of recalcitrant carbon compounds was measured as </w:t>
      </w:r>
      <w:commentRangeStart w:id="7"/>
      <w:r w:rsidRPr="00D26ED4">
        <w:t xml:space="preserve">polyphenol oxidase (POX) </w:t>
      </w:r>
      <w:del w:id="8" w:author="Hill, Brian" w:date="2017-06-20T12:45:00Z">
        <w:r w:rsidRPr="00D26ED4" w:rsidDel="00B86840">
          <w:delText xml:space="preserve">and peroxidase </w:delText>
        </w:r>
      </w:del>
      <w:r w:rsidRPr="00D26ED4">
        <w:t>activity</w:t>
      </w:r>
      <w:ins w:id="9" w:author="Hill, Brian" w:date="2017-06-20T13:18:00Z">
        <w:r w:rsidR="00522736">
          <w:t xml:space="preserve"> using the DPOA assay (Sinsabaugh &amp; Foreman 2001; Sinsabaugh &amp; </w:t>
        </w:r>
        <w:proofErr w:type="spellStart"/>
        <w:r w:rsidR="00522736">
          <w:t>Follstad</w:t>
        </w:r>
        <w:proofErr w:type="spellEnd"/>
        <w:r w:rsidR="00522736">
          <w:t xml:space="preserve"> Shah 2011)</w:t>
        </w:r>
      </w:ins>
      <w:r w:rsidRPr="00D26ED4">
        <w:t xml:space="preserve">.  </w:t>
      </w:r>
      <w:commentRangeEnd w:id="7"/>
      <w:r w:rsidR="00B86840">
        <w:rPr>
          <w:rStyle w:val="CommentReference"/>
        </w:rPr>
        <w:commentReference w:id="7"/>
      </w:r>
      <w:del w:id="10" w:author="Hill, Brian" w:date="2017-06-20T12:51:00Z">
        <w:r w:rsidRPr="00D26ED4" w:rsidDel="00D12C4D">
          <w:delText>An alternate metric of recalcitrant carbon acquisition was measured as the activity of L-3,4-dihydroxyphenylalanine (DOPA) + H</w:delText>
        </w:r>
        <w:r w:rsidRPr="00D26ED4" w:rsidDel="00D12C4D">
          <w:rPr>
            <w:vertAlign w:val="subscript"/>
          </w:rPr>
          <w:delText>2</w:delText>
        </w:r>
        <w:r w:rsidRPr="00D26ED4" w:rsidDel="00D12C4D">
          <w:delText>O</w:delText>
        </w:r>
        <w:r w:rsidRPr="00D26ED4" w:rsidDel="00D12C4D">
          <w:rPr>
            <w:vertAlign w:val="subscript"/>
          </w:rPr>
          <w:delText>2</w:delText>
        </w:r>
        <w:r w:rsidRPr="00D26ED4" w:rsidDel="00D12C4D">
          <w:delText xml:space="preserve"> as a substrate, and this metric correlates with lignin degradation. </w:delText>
        </w:r>
      </w:del>
      <w:r w:rsidRPr="00D26ED4">
        <w:t xml:space="preserve"> </w:t>
      </w:r>
      <w:ins w:id="11" w:author="Hill, Brian" w:date="2017-06-20T12:54:00Z">
        <w:r w:rsidR="00D12C4D">
          <w:t>A biofilm carbon quality index (CQI) was estimated as:</w:t>
        </w:r>
      </w:ins>
    </w:p>
    <w:p w14:paraId="6BD28E2A" w14:textId="77777777" w:rsidR="00D12C4D" w:rsidRDefault="00D12C4D" w:rsidP="00441AED">
      <w:pPr>
        <w:rPr>
          <w:ins w:id="12" w:author="Hill, Brian" w:date="2017-06-20T12:56:00Z"/>
        </w:rPr>
      </w:pPr>
      <w:ins w:id="13" w:author="Hill, Brian" w:date="2017-06-20T12:55:00Z">
        <w:r>
          <w:tab/>
        </w:r>
        <w:r>
          <w:tab/>
        </w:r>
      </w:ins>
      <w:ins w:id="14" w:author="Hill, Brian" w:date="2017-06-20T12:56:00Z">
        <w:r>
          <w:tab/>
        </w:r>
        <w:r>
          <w:tab/>
        </w:r>
      </w:ins>
      <w:commentRangeStart w:id="15"/>
      <w:ins w:id="16" w:author="Hill, Brian" w:date="2017-06-20T12:55:00Z">
        <w:r>
          <w:t>CQI=</w:t>
        </w:r>
      </w:ins>
      <w:ins w:id="17" w:author="Hill, Brian" w:date="2017-06-20T13:10:00Z">
        <w:r w:rsidR="00522736">
          <w:t>lnPOX/(</w:t>
        </w:r>
      </w:ins>
      <w:proofErr w:type="spellStart"/>
      <w:ins w:id="18" w:author="Hill, Brian" w:date="2017-06-20T12:55:00Z">
        <w:r>
          <w:t>n</w:t>
        </w:r>
      </w:ins>
      <w:ins w:id="19" w:author="Hill, Brian" w:date="2017-06-20T12:56:00Z">
        <w:r w:rsidR="00144BBA">
          <w:t>BG</w:t>
        </w:r>
      </w:ins>
      <w:ins w:id="20" w:author="Hill, Brian" w:date="2017-06-20T13:10:00Z">
        <w:r w:rsidR="00522736">
          <w:t>+</w:t>
        </w:r>
      </w:ins>
      <w:ins w:id="21" w:author="Hill, Brian" w:date="2017-06-20T12:56:00Z">
        <w:r w:rsidR="00144BBA">
          <w:t>lnPOX</w:t>
        </w:r>
      </w:ins>
      <w:proofErr w:type="spellEnd"/>
      <w:ins w:id="22" w:author="Hill, Brian" w:date="2017-06-20T13:10:00Z">
        <w:r w:rsidR="00522736">
          <w:t>)</w:t>
        </w:r>
      </w:ins>
      <w:commentRangeEnd w:id="15"/>
      <w:ins w:id="23" w:author="Hill, Brian" w:date="2017-06-20T13:14:00Z">
        <w:r w:rsidR="00522736">
          <w:rPr>
            <w:rStyle w:val="CommentReference"/>
          </w:rPr>
          <w:commentReference w:id="15"/>
        </w:r>
      </w:ins>
    </w:p>
    <w:p w14:paraId="07A4D061" w14:textId="77777777" w:rsidR="00441AED" w:rsidRPr="00D26ED4" w:rsidRDefault="00D12C4D" w:rsidP="00441AED">
      <w:ins w:id="24" w:author="Hill, Brian" w:date="2017-06-20T12:57:00Z">
        <w:r>
          <w:t>w</w:t>
        </w:r>
      </w:ins>
      <w:ins w:id="25" w:author="Hill, Brian" w:date="2017-06-20T12:56:00Z">
        <w:r>
          <w:t xml:space="preserve">here </w:t>
        </w:r>
      </w:ins>
      <w:ins w:id="26" w:author="Hill, Brian" w:date="2017-06-20T12:57:00Z">
        <w:r>
          <w:t xml:space="preserve">the natural logs of </w:t>
        </w:r>
      </w:ins>
      <w:ins w:id="27" w:author="Hill, Brian" w:date="2017-06-20T13:11:00Z">
        <w:r w:rsidR="00522736">
          <w:t>POX</w:t>
        </w:r>
      </w:ins>
      <w:ins w:id="28" w:author="Hill, Brian" w:date="2017-06-20T12:57:00Z">
        <w:r>
          <w:t xml:space="preserve"> </w:t>
        </w:r>
      </w:ins>
      <w:ins w:id="29" w:author="Hill, Brian" w:date="2017-06-20T13:07:00Z">
        <w:r w:rsidR="00144BBA">
          <w:t xml:space="preserve">and </w:t>
        </w:r>
      </w:ins>
      <w:ins w:id="30" w:author="Hill, Brian" w:date="2017-06-20T13:11:00Z">
        <w:r w:rsidR="00522736">
          <w:t>BG</w:t>
        </w:r>
      </w:ins>
      <w:ins w:id="31" w:author="Hill, Brian" w:date="2017-06-20T13:07:00Z">
        <w:r w:rsidR="00144BBA">
          <w:t xml:space="preserve"> </w:t>
        </w:r>
      </w:ins>
      <w:ins w:id="32" w:author="Hill, Brian" w:date="2017-06-20T12:57:00Z">
        <w:r>
          <w:t>are</w:t>
        </w:r>
      </w:ins>
      <w:ins w:id="33" w:author="Hill, Brian" w:date="2017-06-20T12:58:00Z">
        <w:r>
          <w:t xml:space="preserve"> proxies for the relative abundances of </w:t>
        </w:r>
      </w:ins>
      <w:ins w:id="34" w:author="Hill, Brian" w:date="2017-06-20T13:07:00Z">
        <w:r w:rsidR="00522736">
          <w:t>reca</w:t>
        </w:r>
      </w:ins>
      <w:ins w:id="35" w:author="Hill, Brian" w:date="2017-06-20T13:12:00Z">
        <w:r w:rsidR="00522736">
          <w:t>l</w:t>
        </w:r>
      </w:ins>
      <w:ins w:id="36" w:author="Hill, Brian" w:date="2017-06-20T13:07:00Z">
        <w:r w:rsidR="00522736">
          <w:t>citrant</w:t>
        </w:r>
      </w:ins>
      <w:ins w:id="37" w:author="Hill, Brian" w:date="2017-06-20T12:59:00Z">
        <w:r>
          <w:t xml:space="preserve"> C and </w:t>
        </w:r>
      </w:ins>
      <w:ins w:id="38" w:author="Hill, Brian" w:date="2017-06-20T13:11:00Z">
        <w:r w:rsidR="00522736">
          <w:t>labile</w:t>
        </w:r>
      </w:ins>
      <w:ins w:id="39" w:author="Hill, Brian" w:date="2017-06-20T12:59:00Z">
        <w:r>
          <w:t xml:space="preserve"> C, respectively. The CQI</w:t>
        </w:r>
      </w:ins>
      <w:ins w:id="40" w:author="Hill, Brian" w:date="2017-06-20T13:03:00Z">
        <w:r w:rsidR="00144BBA">
          <w:t xml:space="preserve"> </w:t>
        </w:r>
      </w:ins>
      <w:ins w:id="41" w:author="Hill, Brian" w:date="2017-06-20T12:59:00Z">
        <w:r>
          <w:t xml:space="preserve">is proportional to the amount of </w:t>
        </w:r>
        <w:r w:rsidR="00144BBA">
          <w:t>recalcitrant C in stream biofilms</w:t>
        </w:r>
      </w:ins>
      <w:ins w:id="42" w:author="Hill, Brian" w:date="2017-06-20T13:02:00Z">
        <w:r w:rsidR="00144BBA">
          <w:t xml:space="preserve"> and </w:t>
        </w:r>
      </w:ins>
      <w:ins w:id="43" w:author="Hill, Brian" w:date="2017-06-20T13:07:00Z">
        <w:r w:rsidR="00144BBA">
          <w:t xml:space="preserve">thus </w:t>
        </w:r>
      </w:ins>
      <w:del w:id="44" w:author="Hill, Brian" w:date="2017-06-20T13:02:00Z">
        <w:r w:rsidR="00441AED" w:rsidRPr="00D26ED4" w:rsidDel="00144BBA">
          <w:delText xml:space="preserve">The ratio of recalcitrant carbon acquisition to total carbon acquisition (as </w:delText>
        </w:r>
        <w:r w:rsidR="00441AED" w:rsidRPr="00D26ED4" w:rsidDel="00144BBA">
          <w:rPr>
            <w:rFonts w:ascii="Symbol" w:hAnsi="Symbol"/>
          </w:rPr>
          <w:delText></w:delText>
        </w:r>
        <w:r w:rsidR="00441AED" w:rsidRPr="00D26ED4" w:rsidDel="00144BBA">
          <w:delText>-D-glucosidase +</w:delText>
        </w:r>
      </w:del>
      <w:del w:id="45" w:author="Hill, Brian" w:date="2017-06-20T13:03:00Z">
        <w:r w:rsidR="00441AED" w:rsidRPr="00D26ED4" w:rsidDel="00144BBA">
          <w:delText xml:space="preserve"> </w:delText>
        </w:r>
      </w:del>
      <w:del w:id="46" w:author="Hill, Brian" w:date="2017-06-20T12:52:00Z">
        <w:r w:rsidR="00441AED" w:rsidRPr="00D26ED4" w:rsidDel="00D12C4D">
          <w:delText>polyphenol oxidase</w:delText>
        </w:r>
      </w:del>
      <w:del w:id="47" w:author="Hill, Brian" w:date="2017-06-20T13:03:00Z">
        <w:r w:rsidR="00441AED" w:rsidRPr="00D26ED4" w:rsidDel="00144BBA">
          <w:delText>)</w:delText>
        </w:r>
      </w:del>
      <w:r w:rsidR="00441AED" w:rsidRPr="00D26ED4">
        <w:t xml:space="preserve"> characterizes the overall quality of the DOM pool (</w:t>
      </w:r>
      <w:del w:id="48" w:author="Hill, Brian" w:date="2017-06-20T13:20:00Z">
        <w:r w:rsidR="00441AED" w:rsidRPr="00D26ED4" w:rsidDel="00522736">
          <w:delText xml:space="preserve">equivalent </w:delText>
        </w:r>
      </w:del>
      <w:ins w:id="49" w:author="Hill, Brian" w:date="2017-06-20T13:20:00Z">
        <w:r w:rsidR="00522736">
          <w:t>analogous</w:t>
        </w:r>
        <w:r w:rsidR="00522736" w:rsidRPr="00D26ED4">
          <w:t xml:space="preserve"> </w:t>
        </w:r>
      </w:ins>
      <w:r w:rsidR="00441AED" w:rsidRPr="00D26ED4">
        <w:t xml:space="preserve">to </w:t>
      </w:r>
      <w:ins w:id="50" w:author="Hill, Brian" w:date="2017-06-20T13:20:00Z">
        <w:r w:rsidR="00522736">
          <w:t xml:space="preserve">the </w:t>
        </w:r>
      </w:ins>
      <w:r w:rsidR="00441AED" w:rsidRPr="00D26ED4">
        <w:t xml:space="preserve">lignocellulose index or LCI) whereby values greater than 0.5 indicate greater effort to acquire recalcitrant carbon and values less than 0.5 indicate greater effort to acquire labile carbon (Sinsabaugh </w:t>
      </w:r>
      <w:r w:rsidR="00441AED">
        <w:t>&amp;</w:t>
      </w:r>
      <w:r w:rsidR="00441AED" w:rsidRPr="00D26ED4">
        <w:t xml:space="preserve"> </w:t>
      </w:r>
      <w:proofErr w:type="spellStart"/>
      <w:r w:rsidR="00441AED" w:rsidRPr="00D26ED4">
        <w:t>Follstad</w:t>
      </w:r>
      <w:proofErr w:type="spellEnd"/>
      <w:r w:rsidR="00441AED" w:rsidRPr="00D26ED4">
        <w:t xml:space="preserve"> Shah</w:t>
      </w:r>
      <w:r w:rsidR="00441AED">
        <w:t>,</w:t>
      </w:r>
      <w:r w:rsidR="00441AED" w:rsidRPr="00D26ED4">
        <w:t xml:space="preserve"> 2011).  </w:t>
      </w:r>
      <w:del w:id="51" w:author="Hill, Brian" w:date="2017-06-20T13:13:00Z">
        <w:r w:rsidR="00441AED" w:rsidRPr="00D26ED4" w:rsidDel="00522736">
          <w:delText xml:space="preserve">We also used CQI, the ratio of labile to recalcitrant carbon acquisition enzymes whereby larger values indicate greater effort to acquire labile carbon, as alternate metric of overall carbon quality.  </w:delText>
        </w:r>
      </w:del>
      <w:r w:rsidR="00441AED" w:rsidRPr="00D26ED4">
        <w:t xml:space="preserve">Nitrogen acquisition was measured as the activity of </w:t>
      </w:r>
      <w:r w:rsidR="00441AED" w:rsidRPr="00D26ED4">
        <w:rPr>
          <w:rFonts w:ascii="Symbol" w:hAnsi="Symbol"/>
        </w:rPr>
        <w:t></w:t>
      </w:r>
      <w:r w:rsidR="00441AED" w:rsidRPr="00D26ED4">
        <w:t>-N-acetylglucosaminidase (NACE: EC 3.2.1.50</w:t>
      </w:r>
      <w:ins w:id="52" w:author="Hill, Brian" w:date="2017-06-20T13:20:00Z">
        <w:r w:rsidR="00916EEA">
          <w:t>; Sinsabaugh &amp; Foreman 2001</w:t>
        </w:r>
      </w:ins>
      <w:del w:id="53" w:author="Hill, Brian" w:date="2017-06-20T13:20:00Z">
        <w:r w:rsidR="00441AED" w:rsidRPr="00D26ED4" w:rsidDel="00916EEA">
          <w:delText>)</w:delText>
        </w:r>
      </w:del>
      <w:r w:rsidR="00441AED" w:rsidRPr="00D26ED4">
        <w:t>.</w:t>
      </w:r>
    </w:p>
    <w:p w14:paraId="58DADB19" w14:textId="77777777" w:rsidR="00441AED" w:rsidRDefault="00441AED"/>
    <w:p w14:paraId="5F144152" w14:textId="77777777" w:rsidR="00441AED" w:rsidRPr="00441AED" w:rsidRDefault="00441AED">
      <w:pPr>
        <w:rPr>
          <w:b/>
          <w:u w:val="single"/>
        </w:rPr>
      </w:pPr>
      <w:r w:rsidRPr="00441AED">
        <w:rPr>
          <w:b/>
          <w:u w:val="single"/>
        </w:rPr>
        <w:t>Reviewer Comments:</w:t>
      </w:r>
    </w:p>
    <w:p w14:paraId="271ACE91" w14:textId="77777777" w:rsidR="00441AED" w:rsidRDefault="00441AED">
      <w:r>
        <w:t>l. 198: Using molecular methods (qPCR) indicates that samples should be taken under sterile conditions. Was this removal using a toothbrush sterile?</w:t>
      </w:r>
    </w:p>
    <w:p w14:paraId="4A735A1B" w14:textId="77777777" w:rsidR="00441AED" w:rsidRPr="00441AED" w:rsidRDefault="00441AED">
      <w:pPr>
        <w:rPr>
          <w:b/>
          <w:u w:val="single"/>
        </w:rPr>
      </w:pPr>
      <w:r w:rsidRPr="00441AED">
        <w:rPr>
          <w:b/>
          <w:u w:val="single"/>
        </w:rPr>
        <w:lastRenderedPageBreak/>
        <w:t>Submitted Text:</w:t>
      </w:r>
    </w:p>
    <w:p w14:paraId="465497F3" w14:textId="77777777" w:rsidR="00441AED" w:rsidRPr="00D26ED4" w:rsidRDefault="00441AED" w:rsidP="00441AED">
      <w:r w:rsidRPr="00D26ED4">
        <w:t>We deployed unglazed clay tiles for six weeks at all sites to provide a standardized surface for algae and bacteria to colonize.  Biofilm on tiles was removed with a toothbrush and razor blade, rinsed into a bottle with site water, and stored on ice until analysis.  Subsets were analyzed for algal abundance using a Palmer-Maloney counting cell (Charles</w:t>
      </w:r>
      <w:r>
        <w:t>, Knowles &amp; Davis,</w:t>
      </w:r>
      <w:r w:rsidRPr="00D26ED4">
        <w:t xml:space="preserve"> 2002), total bacterial counts using qPCR, and extracellular enzyme activity assays.  Detailed methods for these analyses are described in Beaulieu </w:t>
      </w:r>
      <w:r w:rsidRPr="00587EDF">
        <w:rPr>
          <w:i/>
        </w:rPr>
        <w:t>et al.</w:t>
      </w:r>
      <w:r w:rsidRPr="00D26ED4">
        <w:t xml:space="preserve"> (2014).</w:t>
      </w:r>
    </w:p>
    <w:p w14:paraId="36560C76" w14:textId="77777777" w:rsidR="00441AED" w:rsidRPr="002A438D" w:rsidRDefault="002A438D">
      <w:pPr>
        <w:rPr>
          <w:b/>
          <w:u w:val="single"/>
        </w:rPr>
      </w:pPr>
      <w:r w:rsidRPr="002A438D">
        <w:rPr>
          <w:b/>
          <w:u w:val="single"/>
        </w:rPr>
        <w:t>Can you confirm this revision?</w:t>
      </w:r>
    </w:p>
    <w:p w14:paraId="1E28D3C6" w14:textId="77777777" w:rsidR="002A438D" w:rsidRPr="002A438D" w:rsidRDefault="002A438D" w:rsidP="002A438D">
      <w:pPr>
        <w:rPr>
          <w:b/>
        </w:rPr>
      </w:pPr>
      <w:r w:rsidRPr="002A438D">
        <w:rPr>
          <w:b/>
        </w:rPr>
        <w:t>Reviewer Questions</w:t>
      </w:r>
    </w:p>
    <w:p w14:paraId="1F5122A8" w14:textId="77777777" w:rsidR="002A438D" w:rsidRDefault="002A438D" w:rsidP="002A438D">
      <w:r>
        <w:t xml:space="preserve">l. 86-88, 197: How many samples were taken? One per stream, reach and season (18) or were replicates </w:t>
      </w:r>
      <w:proofErr w:type="spellStart"/>
      <w:r>
        <w:t>analysed</w:t>
      </w:r>
      <w:proofErr w:type="spellEnd"/>
      <w:r>
        <w:t xml:space="preserve">? </w:t>
      </w:r>
      <w:r w:rsidRPr="008A1C7A">
        <w:rPr>
          <w:highlight w:val="yellow"/>
        </w:rPr>
        <w:t>How many clay tiles per site (here or in l. 197)? Six weeks (l.197) or &gt;6 weeks (l. 88)?</w:t>
      </w:r>
    </w:p>
    <w:p w14:paraId="06AB44B3" w14:textId="77777777" w:rsidR="002A438D" w:rsidRPr="002A438D" w:rsidRDefault="002A438D">
      <w:pPr>
        <w:rPr>
          <w:b/>
        </w:rPr>
      </w:pPr>
      <w:r w:rsidRPr="002A438D">
        <w:rPr>
          <w:b/>
        </w:rPr>
        <w:t>My revision</w:t>
      </w:r>
    </w:p>
    <w:p w14:paraId="73774D4F" w14:textId="77777777" w:rsidR="002A438D" w:rsidRDefault="002A438D">
      <w:r w:rsidRPr="00D26ED4">
        <w:t xml:space="preserve">We collected </w:t>
      </w:r>
      <w:r>
        <w:t xml:space="preserve">one water sample from the downstream and upstream end of each buried and open reach of each stream (n=36) </w:t>
      </w:r>
      <w:r w:rsidRPr="00D26ED4">
        <w:t xml:space="preserve">to characterize dissolved organic matter quality in summer and autumn 2011 and in spring 2012.  Concurrently, we collected biofilms for extracellular enzyme activity analysis from unglazed clay tiles that </w:t>
      </w:r>
      <w:r>
        <w:t>had been</w:t>
      </w:r>
      <w:r w:rsidRPr="00D26ED4">
        <w:t xml:space="preserve"> deployed in the streams </w:t>
      </w:r>
      <w:r w:rsidRPr="002A438D">
        <w:rPr>
          <w:highlight w:val="yellow"/>
        </w:rPr>
        <w:t>(n=X per stream)</w:t>
      </w:r>
      <w:r>
        <w:t xml:space="preserve"> </w:t>
      </w:r>
      <w:r w:rsidRPr="00D26ED4">
        <w:t xml:space="preserve">for 6 weeks.  </w:t>
      </w:r>
    </w:p>
    <w:sectPr w:rsidR="002A43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l, Brian" w:date="2017-06-20T13:21:00Z" w:initials="HB">
    <w:p w14:paraId="2438B0C5" w14:textId="3BFCC487" w:rsidR="00BC6EC7" w:rsidRDefault="00BC6EC7">
      <w:pPr>
        <w:pStyle w:val="CommentText"/>
      </w:pPr>
      <w:r>
        <w:rPr>
          <w:rStyle w:val="CommentReference"/>
        </w:rPr>
        <w:annotationRef/>
      </w:r>
      <w:r>
        <w:t>Yes.</w:t>
      </w:r>
    </w:p>
  </w:comment>
  <w:comment w:id="1" w:author="Hill, Brian" w:date="2017-06-20T13:21:00Z" w:initials="HB">
    <w:p w14:paraId="6B0C3639" w14:textId="2FC3AC38" w:rsidR="00BC6EC7" w:rsidRDefault="00BC6EC7">
      <w:pPr>
        <w:pStyle w:val="CommentText"/>
      </w:pPr>
      <w:r>
        <w:rPr>
          <w:rStyle w:val="CommentReference"/>
        </w:rPr>
        <w:annotationRef/>
      </w:r>
      <w:r>
        <w:t>yes</w:t>
      </w:r>
    </w:p>
  </w:comment>
  <w:comment w:id="2" w:author="Hill, Brian" w:date="2017-06-20T13:22:00Z" w:initials="HB">
    <w:p w14:paraId="00B2A2CF" w14:textId="1EDAE2B9" w:rsidR="00BC6EC7" w:rsidRDefault="00BC6EC7">
      <w:pPr>
        <w:pStyle w:val="CommentText"/>
      </w:pPr>
      <w:r>
        <w:rPr>
          <w:rStyle w:val="CommentReference"/>
        </w:rPr>
        <w:annotationRef/>
      </w:r>
      <w:r>
        <w:t>No</w:t>
      </w:r>
      <w:bookmarkStart w:id="3" w:name="_GoBack"/>
      <w:bookmarkEnd w:id="3"/>
    </w:p>
  </w:comment>
  <w:comment w:id="4" w:author="Hill, Brian" w:date="2017-06-20T13:05:00Z" w:initials="HB">
    <w:p w14:paraId="3D5EAAE3" w14:textId="77777777" w:rsidR="00144BBA" w:rsidRDefault="00144BBA">
      <w:pPr>
        <w:pStyle w:val="CommentText"/>
      </w:pPr>
      <w:r>
        <w:rPr>
          <w:rStyle w:val="CommentReference"/>
        </w:rPr>
        <w:annotationRef/>
      </w:r>
      <w:r>
        <w:t xml:space="preserve">I think you should drop the upper PEROX panel. </w:t>
      </w:r>
    </w:p>
  </w:comment>
  <w:comment w:id="7" w:author="Hill, Brian" w:date="2017-06-20T12:46:00Z" w:initials="HB">
    <w:p w14:paraId="73CE8C85" w14:textId="77777777" w:rsidR="00B86840" w:rsidRDefault="00B86840">
      <w:pPr>
        <w:pStyle w:val="CommentText"/>
      </w:pPr>
      <w:r>
        <w:rPr>
          <w:rStyle w:val="CommentReference"/>
        </w:rPr>
        <w:annotationRef/>
      </w:r>
      <w:r>
        <w:t xml:space="preserve">Since we don’t use the peroxidase activity in any other place in the </w:t>
      </w:r>
      <w:proofErr w:type="spellStart"/>
      <w:r>
        <w:t>ms</w:t>
      </w:r>
      <w:proofErr w:type="spellEnd"/>
      <w:r>
        <w:t>, I suggest we drop this enzyme. I have reported it along with POX in some papers, more recently I have reported only POX. The rationale for using only POX in the CQI equation is that including PEROX double counts the amount of C degradation, since both POX and PEROX act on similar recalcitra</w:t>
      </w:r>
      <w:r w:rsidR="00D12C4D">
        <w:t>nt C compound (e.g., lignin).</w:t>
      </w:r>
    </w:p>
  </w:comment>
  <w:comment w:id="15" w:author="Hill, Brian" w:date="2017-06-20T13:14:00Z" w:initials="HB">
    <w:p w14:paraId="55F1C426" w14:textId="77777777" w:rsidR="00522736" w:rsidRDefault="00522736">
      <w:pPr>
        <w:pStyle w:val="CommentText"/>
      </w:pPr>
      <w:r>
        <w:rPr>
          <w:rStyle w:val="CommentReference"/>
        </w:rPr>
        <w:annotationRef/>
      </w:r>
      <w:r>
        <w:t>You’ll need to edit the y-axis label in Fig 4—change LCI to CQI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38B0C5" w15:done="0"/>
  <w15:commentEx w15:paraId="6B0C3639" w15:done="0"/>
  <w15:commentEx w15:paraId="00B2A2CF" w15:done="0"/>
  <w15:commentEx w15:paraId="3D5EAAE3" w15:done="0"/>
  <w15:commentEx w15:paraId="73CE8C85" w15:done="0"/>
  <w15:commentEx w15:paraId="55F1C4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l, Brian">
    <w15:presenceInfo w15:providerId="AD" w15:userId="S-1-5-21-1339303556-449845944-1601390327-16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ED"/>
    <w:rsid w:val="00144BBA"/>
    <w:rsid w:val="002A438D"/>
    <w:rsid w:val="00441AED"/>
    <w:rsid w:val="00522736"/>
    <w:rsid w:val="008A1C7A"/>
    <w:rsid w:val="00916EEA"/>
    <w:rsid w:val="009B59EF"/>
    <w:rsid w:val="00B86840"/>
    <w:rsid w:val="00BC6EC7"/>
    <w:rsid w:val="00D12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4ABE"/>
  <w15:chartTrackingRefBased/>
  <w15:docId w15:val="{F971574E-6C68-4A41-B753-AD3E8D88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6840"/>
    <w:rPr>
      <w:sz w:val="16"/>
      <w:szCs w:val="16"/>
    </w:rPr>
  </w:style>
  <w:style w:type="paragraph" w:styleId="CommentText">
    <w:name w:val="annotation text"/>
    <w:basedOn w:val="Normal"/>
    <w:link w:val="CommentTextChar"/>
    <w:uiPriority w:val="99"/>
    <w:semiHidden/>
    <w:unhideWhenUsed/>
    <w:rsid w:val="00B86840"/>
    <w:pPr>
      <w:spacing w:line="240" w:lineRule="auto"/>
    </w:pPr>
    <w:rPr>
      <w:sz w:val="20"/>
      <w:szCs w:val="20"/>
    </w:rPr>
  </w:style>
  <w:style w:type="character" w:customStyle="1" w:styleId="CommentTextChar">
    <w:name w:val="Comment Text Char"/>
    <w:basedOn w:val="DefaultParagraphFont"/>
    <w:link w:val="CommentText"/>
    <w:uiPriority w:val="99"/>
    <w:semiHidden/>
    <w:rsid w:val="00B86840"/>
    <w:rPr>
      <w:sz w:val="20"/>
      <w:szCs w:val="20"/>
    </w:rPr>
  </w:style>
  <w:style w:type="paragraph" w:styleId="CommentSubject">
    <w:name w:val="annotation subject"/>
    <w:basedOn w:val="CommentText"/>
    <w:next w:val="CommentText"/>
    <w:link w:val="CommentSubjectChar"/>
    <w:uiPriority w:val="99"/>
    <w:semiHidden/>
    <w:unhideWhenUsed/>
    <w:rsid w:val="00B86840"/>
    <w:rPr>
      <w:b/>
      <w:bCs/>
    </w:rPr>
  </w:style>
  <w:style w:type="character" w:customStyle="1" w:styleId="CommentSubjectChar">
    <w:name w:val="Comment Subject Char"/>
    <w:basedOn w:val="CommentTextChar"/>
    <w:link w:val="CommentSubject"/>
    <w:uiPriority w:val="99"/>
    <w:semiHidden/>
    <w:rsid w:val="00B86840"/>
    <w:rPr>
      <w:b/>
      <w:bCs/>
      <w:sz w:val="20"/>
      <w:szCs w:val="20"/>
    </w:rPr>
  </w:style>
  <w:style w:type="paragraph" w:styleId="BalloonText">
    <w:name w:val="Balloon Text"/>
    <w:basedOn w:val="Normal"/>
    <w:link w:val="BalloonTextChar"/>
    <w:uiPriority w:val="99"/>
    <w:semiHidden/>
    <w:unhideWhenUsed/>
    <w:rsid w:val="00B86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8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Hill, Brian</cp:lastModifiedBy>
  <cp:revision>4</cp:revision>
  <dcterms:created xsi:type="dcterms:W3CDTF">2017-06-20T16:26:00Z</dcterms:created>
  <dcterms:modified xsi:type="dcterms:W3CDTF">2017-06-20T18:22:00Z</dcterms:modified>
</cp:coreProperties>
</file>