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3D1" w:rsidRPr="00CC63D1" w:rsidRDefault="00CC63D1" w:rsidP="00CC63D1">
      <w:pPr>
        <w:rPr>
          <w:b/>
        </w:rPr>
      </w:pPr>
      <w:r w:rsidRPr="00CC63D1">
        <w:rPr>
          <w:b/>
        </w:rPr>
        <w:t>Reviewer:</w:t>
      </w:r>
    </w:p>
    <w:p w:rsidR="00CC63D1" w:rsidRDefault="00CC63D1" w:rsidP="00CC63D1">
      <w:pPr>
        <w:rPr>
          <w:ins w:id="0" w:author="Michael Pennino" w:date="2017-06-28T00:12:00Z"/>
        </w:rPr>
      </w:pPr>
      <w:r>
        <w:t>The lack of inner-filter correction here might be problematic here if the water sampled contained any color. The problem is that most of the indices derived from the EEMs rely on the region most affected by the IFE, that is the region typical of the protein-like at low excitation and emission wavelength. In addition to underestimating the contribution of the proteinaceous material overall, you may end up being in a situation where for a similar concentration of these compounds in a sample, your concentration estimate may be quite variable depending solely of much fluorescence is absorbed by the sample itself. Could the authors at least provide absorbance values and what would be the impact of the IFE for the samples they have measurements for (L107)?</w:t>
      </w:r>
      <w:r>
        <w:br/>
      </w:r>
      <w:ins w:id="1" w:author="Michael Pennino" w:date="2017-06-28T00:12:00Z">
        <w:r w:rsidR="009A0B91">
          <w:t xml:space="preserve">We have provided a range of absorbance values for the samples we measured in spring and we have </w:t>
        </w:r>
      </w:ins>
      <w:ins w:id="2" w:author="Michael Pennino" w:date="2017-06-28T00:13:00Z">
        <w:r w:rsidR="009A0B91">
          <w:t>responded</w:t>
        </w:r>
      </w:ins>
      <w:bookmarkStart w:id="3" w:name="_GoBack"/>
      <w:bookmarkEnd w:id="3"/>
      <w:ins w:id="4" w:author="Michael Pennino" w:date="2017-06-28T00:12:00Z">
        <w:r w:rsidR="009A0B91">
          <w:t xml:space="preserve"> below the impact of IFE for samples that have </w:t>
        </w:r>
      </w:ins>
      <w:ins w:id="5" w:author="Michael Pennino" w:date="2017-06-28T00:13:00Z">
        <w:r w:rsidR="009A0B91">
          <w:t xml:space="preserve">absorbance </w:t>
        </w:r>
      </w:ins>
      <w:ins w:id="6" w:author="Michael Pennino" w:date="2017-06-28T00:12:00Z">
        <w:r w:rsidR="009A0B91">
          <w:t xml:space="preserve">measurements. </w:t>
        </w:r>
      </w:ins>
    </w:p>
    <w:p w:rsidR="009A0B91" w:rsidRDefault="009A0B91" w:rsidP="00CC63D1"/>
    <w:p w:rsidR="00237B36" w:rsidRDefault="00CC63D1" w:rsidP="00CC63D1">
      <w:pPr>
        <w:rPr>
          <w:ins w:id="7" w:author="Michael Pennino" w:date="2017-06-27T23:23:00Z"/>
        </w:rPr>
      </w:pPr>
      <w:r>
        <w:t xml:space="preserve">L107-109: Without the absorbance, it is hard for me to judge if the IFE is a problem here. The authors should follow the paper of </w:t>
      </w:r>
      <w:proofErr w:type="spellStart"/>
      <w:r>
        <w:t>Kothawala</w:t>
      </w:r>
      <w:proofErr w:type="spellEnd"/>
      <w:r>
        <w:t xml:space="preserve"> et al. 2013 </w:t>
      </w:r>
      <w:proofErr w:type="spellStart"/>
      <w:r>
        <w:t>L&amp;O</w:t>
      </w:r>
      <w:proofErr w:type="gramStart"/>
      <w:r>
        <w:t>:Methods</w:t>
      </w:r>
      <w:proofErr w:type="spellEnd"/>
      <w:proofErr w:type="gramEnd"/>
      <w:r>
        <w:t xml:space="preserve"> to calculate the percent fluorescence lost due to the IFE, and provide the reader of by how much their results are likely to vary.</w:t>
      </w:r>
    </w:p>
    <w:p w:rsidR="00691953" w:rsidRDefault="003F5F23" w:rsidP="00CC63D1">
      <w:pPr>
        <w:rPr>
          <w:ins w:id="8" w:author="Michael Pennino" w:date="2017-06-27T23:45:00Z"/>
        </w:rPr>
      </w:pPr>
      <w:ins w:id="9" w:author="Michael Pennino" w:date="2017-06-27T23:44:00Z">
        <w:r>
          <w:t>Absorbance was measured for spring samples only and we have updated the methods section with the range of absorbance values for these samples</w:t>
        </w:r>
        <w:r w:rsidR="00691953">
          <w:t xml:space="preserve">.  We also added information on the </w:t>
        </w:r>
      </w:ins>
      <w:ins w:id="10" w:author="Michael Pennino" w:date="2017-06-27T23:45:00Z">
        <w:r w:rsidR="00691953">
          <w:t>percent fluorescence lost due to the IFE,</w:t>
        </w:r>
        <w:r w:rsidR="00691953">
          <w:t xml:space="preserve"> which we calculated based on </w:t>
        </w:r>
        <w:proofErr w:type="spellStart"/>
        <w:r w:rsidR="00691953">
          <w:t>Kothawala</w:t>
        </w:r>
        <w:proofErr w:type="spellEnd"/>
        <w:r w:rsidR="00691953">
          <w:t xml:space="preserve"> et al. 2013</w:t>
        </w:r>
        <w:r w:rsidR="00691953">
          <w:t>.  Additionally</w:t>
        </w:r>
      </w:ins>
      <w:ins w:id="11" w:author="Michael Pennino" w:date="2017-06-27T23:47:00Z">
        <w:r w:rsidR="00691953">
          <w:t>,</w:t>
        </w:r>
      </w:ins>
      <w:ins w:id="12" w:author="Michael Pennino" w:date="2017-06-27T23:45:00Z">
        <w:r w:rsidR="00691953">
          <w:t xml:space="preserve"> we added that then comparing EEMs metrics calculated based on EEMs that were corrected with and without the IFC, we found &lt;5% difference in EEMs metrics.  </w:t>
        </w:r>
      </w:ins>
    </w:p>
    <w:p w:rsidR="00CC63D1" w:rsidRDefault="00CC63D1" w:rsidP="00CC63D1">
      <w:r>
        <w:br/>
        <w:t>L110: Given the authors can fix the IFE issue mentioned above, I would suggest performing a Parallel Factor (PARAFAC) analysis of their fluorescence data as it is a more powerful tool to deal with fluorescence data.</w:t>
      </w:r>
    </w:p>
    <w:p w:rsidR="00CC63D1" w:rsidRDefault="00CC63D1" w:rsidP="00CC63D1"/>
    <w:p w:rsidR="00CC63D1" w:rsidRDefault="00CC63D1" w:rsidP="00CC63D1">
      <w:pPr>
        <w:rPr>
          <w:ins w:id="13" w:author="Pennino, Michael" w:date="2017-06-26T16:13:00Z"/>
        </w:rPr>
      </w:pPr>
      <w:r>
        <w:t>CLAY:  I have the PARAFAC analysis you did and I’ll look at using it in addition to what we’ve already done.</w:t>
      </w:r>
    </w:p>
    <w:p w:rsidR="00CF0983" w:rsidRDefault="00EB2FBD" w:rsidP="00CC63D1">
      <w:pPr>
        <w:rPr>
          <w:ins w:id="14" w:author="Pennino, Michael" w:date="2017-06-26T16:45:00Z"/>
        </w:rPr>
      </w:pPr>
      <w:ins w:id="15" w:author="Pennino, Michael" w:date="2017-06-26T16:13:00Z">
        <w:r>
          <w:t>I did some quick analysis of the PARAFAC results in R (see attached r script and files</w:t>
        </w:r>
      </w:ins>
      <w:ins w:id="16" w:author="Pennino, Michael" w:date="2017-06-26T16:16:00Z">
        <w:r>
          <w:t>)</w:t>
        </w:r>
      </w:ins>
      <w:ins w:id="17" w:author="Pennino, Michael" w:date="2017-06-26T16:13:00Z">
        <w:r>
          <w:t xml:space="preserve">.  </w:t>
        </w:r>
      </w:ins>
      <w:ins w:id="18" w:author="Pennino, Michael" w:date="2017-06-26T16:45:00Z">
        <w:r w:rsidR="00CF0983">
          <w:t>Looks like for all sites</w:t>
        </w:r>
      </w:ins>
      <w:ins w:id="19" w:author="Pennino, Michael" w:date="2017-06-26T16:47:00Z">
        <w:r w:rsidR="00CF0983">
          <w:t xml:space="preserve"> (but </w:t>
        </w:r>
      </w:ins>
      <w:ins w:id="20" w:author="Michael Pennino" w:date="2017-06-27T23:47:00Z">
        <w:r w:rsidR="00691953">
          <w:t xml:space="preserve">for </w:t>
        </w:r>
      </w:ins>
      <w:ins w:id="21" w:author="Pennino, Michael" w:date="2017-06-26T16:47:00Z">
        <w:r w:rsidR="00CF0983">
          <w:t>just Summer, winter, spring)</w:t>
        </w:r>
      </w:ins>
      <w:ins w:id="22" w:author="Pennino, Michael" w:date="2017-06-26T16:45:00Z">
        <w:r w:rsidR="00CF0983">
          <w:t xml:space="preserve"> </w:t>
        </w:r>
        <w:proofErr w:type="spellStart"/>
        <w:r w:rsidR="00CF0983">
          <w:t>humic</w:t>
        </w:r>
      </w:ins>
      <w:proofErr w:type="spellEnd"/>
      <w:ins w:id="23" w:author="Pennino, Michael" w:date="2017-06-26T16:48:00Z">
        <w:r w:rsidR="00CF0983">
          <w:t xml:space="preserve"> and </w:t>
        </w:r>
        <w:proofErr w:type="spellStart"/>
        <w:r w:rsidR="00CF0983">
          <w:t>a</w:t>
        </w:r>
        <w:r w:rsidR="00CF0983" w:rsidRPr="00CF0983">
          <w:t>uthochthonous</w:t>
        </w:r>
        <w:proofErr w:type="spellEnd"/>
        <w:r w:rsidR="00CF0983">
          <w:t xml:space="preserve"> DOM components are</w:t>
        </w:r>
      </w:ins>
      <w:ins w:id="24" w:author="Pennino, Michael" w:date="2017-06-26T16:45:00Z">
        <w:r w:rsidR="00CF0983">
          <w:t xml:space="preserve"> slightly higher for buried reaches</w:t>
        </w:r>
      </w:ins>
      <w:ins w:id="25" w:author="Pennino, Michael" w:date="2017-06-26T16:46:00Z">
        <w:r w:rsidR="00CF0983">
          <w:t>, which matches with the HUM metric, but not the HIX metric</w:t>
        </w:r>
      </w:ins>
      <w:ins w:id="26" w:author="Pennino, Michael" w:date="2017-06-26T16:48:00Z">
        <w:r w:rsidR="00CF0983">
          <w:t xml:space="preserve">.  </w:t>
        </w:r>
      </w:ins>
    </w:p>
    <w:p w:rsidR="00CF0983" w:rsidRDefault="00CF0983" w:rsidP="00CC63D1">
      <w:pPr>
        <w:rPr>
          <w:ins w:id="27" w:author="Pennino, Michael" w:date="2017-06-26T16:45:00Z"/>
        </w:rPr>
      </w:pPr>
    </w:p>
    <w:p w:rsidR="00EB2FBD" w:rsidRDefault="00EB2FBD" w:rsidP="00CC63D1">
      <w:pPr>
        <w:rPr>
          <w:ins w:id="28" w:author="Pennino, Michael" w:date="2017-06-26T16:50:00Z"/>
        </w:rPr>
      </w:pPr>
      <w:ins w:id="29" w:author="Pennino, Michael" w:date="2017-06-26T16:14:00Z">
        <w:r>
          <w:t xml:space="preserve">Because I was not able to run the fall EEMs with the rest of the seasons in the PARAFAC model, I don’t think we can compare fall with the other seasons.  I </w:t>
        </w:r>
      </w:ins>
      <w:ins w:id="30" w:author="Pennino, Michael" w:date="2017-06-26T16:15:00Z">
        <w:r>
          <w:t>attempted</w:t>
        </w:r>
      </w:ins>
      <w:ins w:id="31" w:author="Pennino, Michael" w:date="2017-06-26T16:14:00Z">
        <w:r>
          <w:t xml:space="preserve"> </w:t>
        </w:r>
      </w:ins>
      <w:ins w:id="32" w:author="Pennino, Michael" w:date="2017-06-26T16:15:00Z">
        <w:r>
          <w:t>to do this by</w:t>
        </w:r>
        <w:r w:rsidR="00CF0983">
          <w:t xml:space="preserve"> merging</w:t>
        </w:r>
        <w:r>
          <w:t xml:space="preserve"> the DOM components that overlap from both models (SQ1 and SQ2) and fall has way lower </w:t>
        </w:r>
        <w:proofErr w:type="spellStart"/>
        <w:r>
          <w:t>humic</w:t>
        </w:r>
        <w:proofErr w:type="spellEnd"/>
        <w:r>
          <w:t>-like DOM compared to the other seasons and is should be the opposite</w:t>
        </w:r>
      </w:ins>
      <w:ins w:id="33" w:author="Michael Pennino" w:date="2017-06-27T23:47:00Z">
        <w:r w:rsidR="00691953">
          <w:t>,</w:t>
        </w:r>
      </w:ins>
      <w:ins w:id="34" w:author="Pennino, Michael" w:date="2017-06-26T16:15:00Z">
        <w:r>
          <w:t xml:space="preserve"> based on our other results and on the literature.  </w:t>
        </w:r>
      </w:ins>
    </w:p>
    <w:p w:rsidR="00CF0983" w:rsidRDefault="00CF0983" w:rsidP="00CC63D1">
      <w:pPr>
        <w:rPr>
          <w:ins w:id="35" w:author="Pennino, Michael" w:date="2017-06-26T16:50:00Z"/>
        </w:rPr>
      </w:pPr>
    </w:p>
    <w:p w:rsidR="00CF0983" w:rsidRDefault="00CF0983" w:rsidP="00CC63D1">
      <w:pPr>
        <w:rPr>
          <w:ins w:id="36" w:author="Pennino, Michael" w:date="2017-06-26T16:49:00Z"/>
        </w:rPr>
      </w:pPr>
      <w:ins w:id="37" w:author="Pennino, Michael" w:date="2017-06-26T16:50:00Z">
        <w:r>
          <w:t xml:space="preserve">Also, the reviewer said “given the authors can fix the IFE issues mentioned above…” </w:t>
        </w:r>
      </w:ins>
      <w:ins w:id="38" w:author="Pennino, Michael" w:date="2017-06-26T16:51:00Z">
        <w:r>
          <w:t xml:space="preserve"> I’m not sure what I’ve added below is sufficient to say we have fixed the</w:t>
        </w:r>
      </w:ins>
      <w:ins w:id="39" w:author="Pennino, Michael" w:date="2017-06-26T16:52:00Z">
        <w:r>
          <w:t xml:space="preserve"> IFC</w:t>
        </w:r>
      </w:ins>
      <w:ins w:id="40" w:author="Pennino, Michael" w:date="2017-06-26T16:51:00Z">
        <w:r>
          <w:t xml:space="preserve"> issues.  </w:t>
        </w:r>
      </w:ins>
    </w:p>
    <w:p w:rsidR="00CF0983" w:rsidRDefault="00CF0983" w:rsidP="00CC63D1">
      <w:pPr>
        <w:rPr>
          <w:ins w:id="41" w:author="Pennino, Michael" w:date="2017-06-26T16:49:00Z"/>
        </w:rPr>
      </w:pPr>
    </w:p>
    <w:p w:rsidR="00CF0983" w:rsidRDefault="00CF0983" w:rsidP="00CF0983">
      <w:ins w:id="42" w:author="Pennino, Michael" w:date="2017-06-26T16:49:00Z">
        <w:r>
          <w:t xml:space="preserve">We could leave out the HIX results, which depends more on the IFC then the other metrics.  </w:t>
        </w:r>
      </w:ins>
    </w:p>
    <w:p w:rsidR="00CC63D1" w:rsidRDefault="00CC63D1" w:rsidP="00CC63D1"/>
    <w:p w:rsidR="00CC63D1" w:rsidRPr="00CC63D1" w:rsidRDefault="00CC63D1" w:rsidP="00CC63D1">
      <w:pPr>
        <w:rPr>
          <w:b/>
        </w:rPr>
      </w:pPr>
      <w:r w:rsidRPr="00CC63D1">
        <w:rPr>
          <w:b/>
        </w:rPr>
        <w:t>And here is the associated text:</w:t>
      </w:r>
    </w:p>
    <w:p w:rsidR="00CC63D1" w:rsidRDefault="00CC63D1" w:rsidP="00CC63D1"/>
    <w:p w:rsidR="00CC63D1" w:rsidRDefault="00CC63D1" w:rsidP="00335D1B">
      <w:r>
        <w:t xml:space="preserve">Dissolved organic matter quality was characterized using fluorescence excitation-emission matrices (EEMs; Coble </w:t>
      </w:r>
      <w:r>
        <w:rPr>
          <w:i/>
        </w:rPr>
        <w:t>et al.</w:t>
      </w:r>
      <w:r>
        <w:t xml:space="preserve">, 1990; Coble 1996; Cory </w:t>
      </w:r>
      <w:r>
        <w:rPr>
          <w:i/>
        </w:rPr>
        <w:t>et al.</w:t>
      </w:r>
      <w:r>
        <w:t xml:space="preserve">, 2010) measured on a Fluoromax-4 </w:t>
      </w:r>
      <w:proofErr w:type="spellStart"/>
      <w:r>
        <w:t>spectrofluorometer</w:t>
      </w:r>
      <w:proofErr w:type="spellEnd"/>
      <w:r>
        <w:t xml:space="preserve"> (Horiba Instruments, Kyoto, Japan).  This technique quantifies </w:t>
      </w:r>
      <w:proofErr w:type="spellStart"/>
      <w:r>
        <w:t>humic</w:t>
      </w:r>
      <w:proofErr w:type="spellEnd"/>
      <w:r>
        <w:t xml:space="preserve">-like, </w:t>
      </w:r>
      <w:proofErr w:type="spellStart"/>
      <w:r>
        <w:t>fulvic</w:t>
      </w:r>
      <w:proofErr w:type="spellEnd"/>
      <w:r>
        <w:t xml:space="preserve">-like, and protein-like fractions within the bulk DOM pool, which in turn are generally related to the lability or recalcitrance of </w:t>
      </w:r>
      <w:r>
        <w:lastRenderedPageBreak/>
        <w:t xml:space="preserve">DOM pool.  EEMs were measured using excitation wavelengths at 10 nm intervals between 240-450 nm at and emission wavelengths at 2 nm intervals from 290-600 nm.  Three-dimensional EEMs were then instrument corrected, blank subtracted, and normalized by the water Raman signal (Cory </w:t>
      </w:r>
      <w:r>
        <w:rPr>
          <w:i/>
        </w:rPr>
        <w:t>et al.</w:t>
      </w:r>
      <w:r>
        <w:t xml:space="preserve">, 2010) using </w:t>
      </w:r>
      <w:proofErr w:type="spellStart"/>
      <w:r>
        <w:t>Matlab</w:t>
      </w:r>
      <w:proofErr w:type="spellEnd"/>
      <w:r>
        <w:t xml:space="preserve"> software, but we did not measure absorbance for each sample, so we could not perform the standard inner-filter correction on the EEMs</w:t>
      </w:r>
      <w:ins w:id="43" w:author="Pennino, Michael" w:date="2017-06-26T11:59:00Z">
        <w:r w:rsidR="00335D1B">
          <w:t xml:space="preserve"> </w:t>
        </w:r>
      </w:ins>
      <w:ins w:id="44" w:author="Pennino, Michael" w:date="2017-06-26T16:08:00Z">
        <w:r w:rsidR="00EB2FBD">
          <w:t>on all samples.</w:t>
        </w:r>
      </w:ins>
      <w:ins w:id="45" w:author="Pennino, Michael" w:date="2017-06-26T16:10:00Z">
        <w:r w:rsidR="00EB2FBD">
          <w:t xml:space="preserve">  Based on </w:t>
        </w:r>
        <w:proofErr w:type="spellStart"/>
        <w:r w:rsidR="00EB2FBD">
          <w:t>Kothawala</w:t>
        </w:r>
        <w:proofErr w:type="spellEnd"/>
        <w:r w:rsidR="00EB2FBD">
          <w:t xml:space="preserve"> et al. 2013, the IFC is needed when absorbance exceeds 0.042.  For</w:t>
        </w:r>
      </w:ins>
      <w:ins w:id="46" w:author="Michael Pennino" w:date="2017-06-27T23:28:00Z">
        <w:r w:rsidR="00237B36">
          <w:t xml:space="preserve"> spring samples only we</w:t>
        </w:r>
      </w:ins>
      <w:r w:rsidR="00237B36">
        <w:t xml:space="preserve"> </w:t>
      </w:r>
      <w:ins w:id="47" w:author="Pennino, Michael" w:date="2017-06-26T16:10:00Z">
        <w:r w:rsidR="00237B36">
          <w:t>measure</w:t>
        </w:r>
      </w:ins>
      <w:ins w:id="48" w:author="Michael Pennino" w:date="2017-06-27T23:29:00Z">
        <w:r w:rsidR="00237B36">
          <w:t>d</w:t>
        </w:r>
      </w:ins>
      <w:r w:rsidR="00237B36">
        <w:t xml:space="preserve"> </w:t>
      </w:r>
      <w:ins w:id="49" w:author="Pennino, Michael" w:date="2017-06-26T11:59:00Z">
        <w:r w:rsidR="00237B36">
          <w:t>absorbance using a scanning spectrophotometer</w:t>
        </w:r>
      </w:ins>
      <w:ins w:id="50" w:author="Pennino, Michael" w:date="2017-06-26T16:10:00Z">
        <w:r w:rsidR="00EB2FBD">
          <w:t xml:space="preserve">, </w:t>
        </w:r>
      </w:ins>
      <w:ins w:id="51" w:author="Michael Pennino" w:date="2017-06-27T23:29:00Z">
        <w:r w:rsidR="00237B36">
          <w:t xml:space="preserve">and for these samples </w:t>
        </w:r>
      </w:ins>
      <w:ins w:id="52" w:author="Pennino, Michael" w:date="2017-06-26T16:10:00Z">
        <w:r w:rsidR="00EB2FBD">
          <w:t xml:space="preserve">absorbance at </w:t>
        </w:r>
      </w:ins>
      <w:ins w:id="53" w:author="Michael Pennino" w:date="2017-06-27T23:34:00Z">
        <w:r w:rsidR="003F5F23">
          <w:t>6</w:t>
        </w:r>
      </w:ins>
      <w:ins w:id="54" w:author="Pennino, Michael" w:date="2017-06-26T16:10:00Z">
        <w:r w:rsidR="00EB2FBD">
          <w:t>00 nm, ranged from 0</w:t>
        </w:r>
      </w:ins>
      <w:ins w:id="55" w:author="Michael Pennino" w:date="2017-06-27T23:34:00Z">
        <w:r w:rsidR="003F5F23">
          <w:t>.001</w:t>
        </w:r>
      </w:ins>
      <w:ins w:id="56" w:author="Pennino, Michael" w:date="2017-06-26T16:10:00Z">
        <w:r w:rsidR="00EB2FBD">
          <w:t xml:space="preserve"> to 0.0</w:t>
        </w:r>
      </w:ins>
      <w:ins w:id="57" w:author="Michael Pennino" w:date="2017-06-27T23:37:00Z">
        <w:r w:rsidR="003F5F23">
          <w:t>03</w:t>
        </w:r>
      </w:ins>
      <w:ins w:id="58" w:author="Pennino, Michael" w:date="2017-06-26T16:10:00Z">
        <w:r w:rsidR="00EB2FBD">
          <w:t>, and absorbance at 2</w:t>
        </w:r>
      </w:ins>
      <w:ins w:id="59" w:author="Michael Pennino" w:date="2017-06-27T23:37:00Z">
        <w:r w:rsidR="003F5F23">
          <w:t>9</w:t>
        </w:r>
      </w:ins>
      <w:ins w:id="60" w:author="Pennino, Michael" w:date="2017-06-26T16:10:00Z">
        <w:r w:rsidR="00EB2FBD">
          <w:t>0 nm ranges from 0.</w:t>
        </w:r>
      </w:ins>
      <w:ins w:id="61" w:author="Michael Pennino" w:date="2017-06-27T23:38:00Z">
        <w:r w:rsidR="003F5F23">
          <w:t>03</w:t>
        </w:r>
      </w:ins>
      <w:ins w:id="62" w:author="Pennino, Michael" w:date="2017-06-26T16:10:00Z">
        <w:r w:rsidR="00EB2FBD">
          <w:t xml:space="preserve"> to </w:t>
        </w:r>
      </w:ins>
      <w:ins w:id="63" w:author="Michael Pennino" w:date="2017-06-27T23:38:00Z">
        <w:r w:rsidR="003F5F23">
          <w:t>0.09</w:t>
        </w:r>
      </w:ins>
      <w:ins w:id="64" w:author="Pennino, Michael" w:date="2017-06-26T16:10:00Z">
        <w:r w:rsidR="00EB2FBD">
          <w:t>, indicating that IF</w:t>
        </w:r>
      </w:ins>
      <w:ins w:id="65" w:author="Michael Pennino" w:date="2017-06-27T23:40:00Z">
        <w:r w:rsidR="003F5F23">
          <w:t>C</w:t>
        </w:r>
      </w:ins>
      <w:ins w:id="66" w:author="Pennino, Michael" w:date="2017-06-26T16:10:00Z">
        <w:r w:rsidR="00EB2FBD">
          <w:t xml:space="preserve"> is needed for our samples. </w:t>
        </w:r>
      </w:ins>
      <w:ins w:id="67" w:author="Pennino, Michael" w:date="2017-06-26T11:59:00Z">
        <w:r w:rsidR="00EB2FBD">
          <w:t xml:space="preserve"> </w:t>
        </w:r>
      </w:ins>
      <w:ins w:id="68" w:author="Michael Pennino" w:date="2017-06-27T23:24:00Z">
        <w:r w:rsidR="00237B36">
          <w:t xml:space="preserve">Also, using equation 2 of </w:t>
        </w:r>
        <w:proofErr w:type="spellStart"/>
        <w:r w:rsidR="00237B36">
          <w:t>Kothawala</w:t>
        </w:r>
        <w:proofErr w:type="spellEnd"/>
        <w:r w:rsidR="00237B36">
          <w:t xml:space="preserve"> et al. 2013, </w:t>
        </w:r>
      </w:ins>
      <w:ins w:id="69" w:author="Michael Pennino" w:date="2017-06-27T23:26:00Z">
        <w:r w:rsidR="00237B36">
          <w:t xml:space="preserve">and absorbance and EEMs data for spring samples, </w:t>
        </w:r>
      </w:ins>
      <w:ins w:id="70" w:author="Michael Pennino" w:date="2017-06-27T23:24:00Z">
        <w:r w:rsidR="003F5F23">
          <w:t>we calculated that the inner filter effect</w:t>
        </w:r>
        <w:r w:rsidR="00237B36">
          <w:t xml:space="preserve"> can cause</w:t>
        </w:r>
      </w:ins>
      <w:ins w:id="71" w:author="Michael Pennino" w:date="2017-06-27T23:25:00Z">
        <w:r w:rsidR="00237B36">
          <w:t xml:space="preserve"> between a </w:t>
        </w:r>
        <w:r w:rsidR="009A0B91">
          <w:t>0.7 and 36</w:t>
        </w:r>
        <w:r w:rsidR="00237B36">
          <w:t>%</w:t>
        </w:r>
      </w:ins>
      <w:ins w:id="72" w:author="Michael Pennino" w:date="2017-06-27T23:24:00Z">
        <w:r w:rsidR="00237B36">
          <w:t xml:space="preserve"> </w:t>
        </w:r>
      </w:ins>
      <w:ins w:id="73" w:author="Michael Pennino" w:date="2017-06-27T23:25:00Z">
        <w:r w:rsidR="00237B36">
          <w:t>reduction in fluorescence intensity</w:t>
        </w:r>
      </w:ins>
      <w:ins w:id="74" w:author="Michael Pennino" w:date="2017-06-27T23:49:00Z">
        <w:r w:rsidR="00691953">
          <w:t>, particularly at lower wavelengths, were absorbance is highest</w:t>
        </w:r>
      </w:ins>
      <w:ins w:id="75" w:author="Michael Pennino" w:date="2017-06-27T23:25:00Z">
        <w:r w:rsidR="00237B36">
          <w:t xml:space="preserve">.   </w:t>
        </w:r>
      </w:ins>
      <w:ins w:id="76" w:author="Pennino, Michael" w:date="2017-06-26T16:10:00Z">
        <w:r w:rsidR="00237B36">
          <w:t>H</w:t>
        </w:r>
      </w:ins>
      <w:ins w:id="77" w:author="Pennino, Michael" w:date="2017-06-26T11:59:00Z">
        <w:r w:rsidR="00237B36">
          <w:t>owever,</w:t>
        </w:r>
      </w:ins>
      <w:ins w:id="78" w:author="Pennino, Michael" w:date="2017-06-26T16:10:00Z">
        <w:r w:rsidR="00237B36">
          <w:t xml:space="preserve"> </w:t>
        </w:r>
      </w:ins>
      <w:ins w:id="79" w:author="Michael Pennino" w:date="2017-06-27T23:42:00Z">
        <w:r w:rsidR="003F5F23">
          <w:t xml:space="preserve">for </w:t>
        </w:r>
      </w:ins>
      <w:ins w:id="80" w:author="Michael Pennino" w:date="2017-06-27T23:41:00Z">
        <w:r w:rsidR="003F5F23">
          <w:t>t</w:t>
        </w:r>
      </w:ins>
      <w:ins w:id="81" w:author="Pennino, Michael" w:date="2017-06-26T16:11:00Z">
        <w:r w:rsidR="00EB2FBD">
          <w:t xml:space="preserve">he </w:t>
        </w:r>
      </w:ins>
      <w:ins w:id="82" w:author="Michael Pennino" w:date="2017-06-27T23:53:00Z">
        <w:r w:rsidR="00691953">
          <w:t xml:space="preserve">spring </w:t>
        </w:r>
      </w:ins>
      <w:ins w:id="83" w:author="Pennino, Michael" w:date="2017-06-26T16:11:00Z">
        <w:r w:rsidR="00EB2FBD">
          <w:t>samples</w:t>
        </w:r>
      </w:ins>
      <w:ins w:id="84" w:author="Michael Pennino" w:date="2017-06-27T23:54:00Z">
        <w:r w:rsidR="00691953">
          <w:t>, which were</w:t>
        </w:r>
      </w:ins>
      <w:ins w:id="85" w:author="Pennino, Michael" w:date="2017-06-26T16:11:00Z">
        <w:r w:rsidR="00EB2FBD">
          <w:t xml:space="preserve"> processed with and without</w:t>
        </w:r>
      </w:ins>
      <w:ins w:id="86" w:author="Pennino, Michael" w:date="2017-06-26T11:59:00Z">
        <w:r w:rsidR="00335D1B">
          <w:t xml:space="preserve"> </w:t>
        </w:r>
      </w:ins>
      <w:ins w:id="87" w:author="Michael Pennino" w:date="2017-06-27T23:41:00Z">
        <w:r w:rsidR="003F5F23">
          <w:t>IFC</w:t>
        </w:r>
      </w:ins>
      <w:ins w:id="88" w:author="Pennino, Michael" w:date="2017-06-26T11:59:00Z">
        <w:r w:rsidR="00335D1B">
          <w:t xml:space="preserve">, it was found that there is &lt; 5% difference in </w:t>
        </w:r>
      </w:ins>
      <w:ins w:id="89" w:author="Michael Pennino" w:date="2017-06-27T23:41:00Z">
        <w:r w:rsidR="003F5F23">
          <w:t xml:space="preserve">all </w:t>
        </w:r>
      </w:ins>
      <w:ins w:id="90" w:author="Pennino, Michael" w:date="2017-06-26T11:59:00Z">
        <w:r w:rsidR="00335D1B">
          <w:t>the EEM metric results, with and without IFC</w:t>
        </w:r>
      </w:ins>
      <w:r>
        <w:t xml:space="preserve">.  </w:t>
      </w:r>
      <w:del w:id="91" w:author="Pennino, Michael" w:date="2017-06-26T13:02:00Z">
        <w:r w:rsidDel="00047E78">
          <w:delText xml:space="preserve">Therefore </w:delText>
        </w:r>
      </w:del>
      <w:ins w:id="92" w:author="Pennino, Michael" w:date="2017-06-26T13:02:00Z">
        <w:r w:rsidR="00047E78">
          <w:t>Still, due to the lack of IFC for most samples,</w:t>
        </w:r>
      </w:ins>
      <w:ins w:id="93" w:author="Michael Pennino" w:date="2017-06-27T23:42:00Z">
        <w:r w:rsidR="003F5F23">
          <w:t xml:space="preserve"> and because there can be up to a 29% reduction in fluorescence intensity without IFC,</w:t>
        </w:r>
      </w:ins>
      <w:ins w:id="94" w:author="Pennino, Michael" w:date="2017-06-26T13:02:00Z">
        <w:r w:rsidR="00047E78">
          <w:t xml:space="preserve"> </w:t>
        </w:r>
      </w:ins>
      <w:r>
        <w:t>these results will be most useful for relative differences across sites and time rather than for comparison to literature values.</w:t>
      </w:r>
    </w:p>
    <w:p w:rsidR="00CC63D1" w:rsidRDefault="00CC63D1" w:rsidP="00CC63D1"/>
    <w:p w:rsidR="00CC63D1" w:rsidRDefault="00CC63D1" w:rsidP="00CC63D1">
      <w:r>
        <w:t xml:space="preserve">The EEMs were used to calculate several DOM quality indices, including the </w:t>
      </w:r>
      <w:proofErr w:type="spellStart"/>
      <w:r>
        <w:t>humification</w:t>
      </w:r>
      <w:proofErr w:type="spellEnd"/>
      <w:r>
        <w:t xml:space="preserve"> index (HIX; </w:t>
      </w:r>
      <w:proofErr w:type="spellStart"/>
      <w:r>
        <w:t>Zsolnay</w:t>
      </w:r>
      <w:proofErr w:type="spellEnd"/>
      <w:r>
        <w:t xml:space="preserve"> </w:t>
      </w:r>
      <w:r>
        <w:rPr>
          <w:i/>
        </w:rPr>
        <w:t>et al.</w:t>
      </w:r>
      <w:r>
        <w:t xml:space="preserve">, 1999; </w:t>
      </w:r>
      <w:proofErr w:type="spellStart"/>
      <w:r>
        <w:t>Huguet</w:t>
      </w:r>
      <w:proofErr w:type="spellEnd"/>
      <w:r>
        <w:t xml:space="preserve"> </w:t>
      </w:r>
      <w:r>
        <w:rPr>
          <w:i/>
        </w:rPr>
        <w:t>et al.</w:t>
      </w:r>
      <w:r>
        <w:t xml:space="preserve">, 2009), the biological freshness index (BIX; </w:t>
      </w:r>
      <w:proofErr w:type="spellStart"/>
      <w:r>
        <w:t>Huguet</w:t>
      </w:r>
      <w:proofErr w:type="spellEnd"/>
      <w:r>
        <w:t xml:space="preserve"> </w:t>
      </w:r>
      <w:r>
        <w:rPr>
          <w:i/>
        </w:rPr>
        <w:t>et al.</w:t>
      </w:r>
      <w:r>
        <w:t xml:space="preserve">, 2009), the fluorescence index (FI; McKnight </w:t>
      </w:r>
      <w:r>
        <w:rPr>
          <w:i/>
        </w:rPr>
        <w:t>et al.</w:t>
      </w:r>
      <w:r>
        <w:t>, 2001), and the protein-to-</w:t>
      </w:r>
      <w:proofErr w:type="spellStart"/>
      <w:r>
        <w:t>humic</w:t>
      </w:r>
      <w:proofErr w:type="spellEnd"/>
      <w:r>
        <w:t xml:space="preserve"> ratio (P/H; Coble, 1996; </w:t>
      </w:r>
      <w:proofErr w:type="spellStart"/>
      <w:r>
        <w:t>Stolpe</w:t>
      </w:r>
      <w:proofErr w:type="spellEnd"/>
      <w:r>
        <w:t xml:space="preserve"> </w:t>
      </w:r>
      <w:r>
        <w:rPr>
          <w:i/>
        </w:rPr>
        <w:t>et al.</w:t>
      </w:r>
      <w:r>
        <w:t xml:space="preserve">, 2010).  HIX characterizes the </w:t>
      </w:r>
      <w:proofErr w:type="spellStart"/>
      <w:r>
        <w:t>humic</w:t>
      </w:r>
      <w:proofErr w:type="spellEnd"/>
      <w:r>
        <w:t xml:space="preserve"> or autochthonous fractions of DOM (</w:t>
      </w:r>
      <w:proofErr w:type="spellStart"/>
      <w:r>
        <w:t>Zsolnay</w:t>
      </w:r>
      <w:proofErr w:type="spellEnd"/>
      <w:r>
        <w:t xml:space="preserve"> </w:t>
      </w:r>
      <w:r>
        <w:rPr>
          <w:i/>
        </w:rPr>
        <w:t>et al.</w:t>
      </w:r>
      <w:r>
        <w:t xml:space="preserve">, 1999; </w:t>
      </w:r>
      <w:proofErr w:type="spellStart"/>
      <w:r>
        <w:t>Ohno</w:t>
      </w:r>
      <w:proofErr w:type="spellEnd"/>
      <w:r>
        <w:t xml:space="preserve">, 2002), and it is calculated as the ratio of integrated fluorescence emission intensity between 300-345 nm and between 435-480 nm at 254 nm excitation.  Higher HIX values indicate DOM with </w:t>
      </w:r>
      <w:proofErr w:type="spellStart"/>
      <w:r>
        <w:t>humic</w:t>
      </w:r>
      <w:proofErr w:type="spellEnd"/>
      <w:r>
        <w:t xml:space="preserve"> character whereas lower values indicate either less </w:t>
      </w:r>
      <w:proofErr w:type="spellStart"/>
      <w:r>
        <w:t>humic</w:t>
      </w:r>
      <w:proofErr w:type="spellEnd"/>
      <w:r>
        <w:t xml:space="preserve"> or more autochthonous DOM.  BIX was calculated from the ratio of emission at 380 and 430 nm at excitation of 310 nm (</w:t>
      </w:r>
      <w:proofErr w:type="spellStart"/>
      <w:r>
        <w:t>Huguet</w:t>
      </w:r>
      <w:proofErr w:type="spellEnd"/>
      <w:r>
        <w:t xml:space="preserve"> </w:t>
      </w:r>
      <w:r>
        <w:rPr>
          <w:i/>
        </w:rPr>
        <w:t>et al.</w:t>
      </w:r>
      <w:r>
        <w:t xml:space="preserve">, 2009).  BIX values &lt;0.7 are associated with </w:t>
      </w:r>
      <w:proofErr w:type="spellStart"/>
      <w:r>
        <w:t>allochthonous</w:t>
      </w:r>
      <w:proofErr w:type="spellEnd"/>
      <w:r>
        <w:t xml:space="preserve"> DOM, 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w:t>
      </w:r>
      <w:proofErr w:type="spellStart"/>
      <w:r>
        <w:t>fulvic</w:t>
      </w:r>
      <w:proofErr w:type="spellEnd"/>
      <w:r>
        <w:t xml:space="preserve"> acids from microbes and values of about 1.4 indicate terrestrial-origin </w:t>
      </w:r>
      <w:proofErr w:type="spellStart"/>
      <w:r>
        <w:t>fulvic</w:t>
      </w:r>
      <w:proofErr w:type="spellEnd"/>
      <w:r>
        <w:t xml:space="preserve"> acids.  Finally, P/H was calculated from the EEMs whereby excitation at 275 nm and emission at 340 nm is associated with protein-like organic matter and excitation at 350 and emission at 480 is associated with </w:t>
      </w:r>
      <w:proofErr w:type="spellStart"/>
      <w:r>
        <w:t>humic</w:t>
      </w:r>
      <w:proofErr w:type="spellEnd"/>
      <w:r>
        <w:t xml:space="preserve">-like organic matter (Coble, 1996; </w:t>
      </w:r>
      <w:proofErr w:type="spellStart"/>
      <w:r>
        <w:t>Stolpe</w:t>
      </w:r>
      <w:proofErr w:type="spellEnd"/>
      <w:r>
        <w:t xml:space="preserve"> </w:t>
      </w:r>
      <w:r>
        <w:rPr>
          <w:i/>
        </w:rPr>
        <w:t>et al.</w:t>
      </w:r>
      <w:r>
        <w:t>, 2010).</w:t>
      </w:r>
    </w:p>
    <w:p w:rsidR="00335D1B" w:rsidDel="00EB2FBD" w:rsidRDefault="00335D1B" w:rsidP="00CC63D1">
      <w:pPr>
        <w:rPr>
          <w:del w:id="95" w:author="Pennino, Michael" w:date="2017-06-26T16:16:00Z"/>
        </w:rPr>
      </w:pPr>
    </w:p>
    <w:p w:rsidR="00335D1B" w:rsidRDefault="00335D1B" w:rsidP="00CC63D1"/>
    <w:p w:rsidR="009B59EF" w:rsidRDefault="009B59EF"/>
    <w:sectPr w:rsidR="009B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B41D1"/>
    <w:multiLevelType w:val="hybridMultilevel"/>
    <w:tmpl w:val="9F3AF47E"/>
    <w:lvl w:ilvl="0" w:tplc="52BA328C">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Pennino">
    <w15:presenceInfo w15:providerId="Windows Live" w15:userId="828e6621e02708eb"/>
  </w15:person>
  <w15:person w15:author="Pennino, Michael">
    <w15:presenceInfo w15:providerId="AD" w15:userId="S-1-5-21-1339303556-449845944-1601390327-401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811"/>
    <w:rsid w:val="00047E78"/>
    <w:rsid w:val="00237B36"/>
    <w:rsid w:val="002C766F"/>
    <w:rsid w:val="00335D1B"/>
    <w:rsid w:val="003D1072"/>
    <w:rsid w:val="003F5F23"/>
    <w:rsid w:val="004C5811"/>
    <w:rsid w:val="004C6054"/>
    <w:rsid w:val="005434C6"/>
    <w:rsid w:val="00691953"/>
    <w:rsid w:val="009A0B91"/>
    <w:rsid w:val="009B59EF"/>
    <w:rsid w:val="00CC63D1"/>
    <w:rsid w:val="00CF0983"/>
    <w:rsid w:val="00EB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B5146-0866-4917-A3C4-AEEB2EC5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3D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FBD"/>
    <w:pPr>
      <w:ind w:left="720"/>
      <w:contextualSpacing/>
    </w:pPr>
  </w:style>
  <w:style w:type="paragraph" w:styleId="BalloonText">
    <w:name w:val="Balloon Text"/>
    <w:basedOn w:val="Normal"/>
    <w:link w:val="BalloonTextChar"/>
    <w:uiPriority w:val="99"/>
    <w:semiHidden/>
    <w:unhideWhenUsed/>
    <w:rsid w:val="00EB2F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F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300704">
      <w:bodyDiv w:val="1"/>
      <w:marLeft w:val="0"/>
      <w:marRight w:val="0"/>
      <w:marTop w:val="0"/>
      <w:marBottom w:val="0"/>
      <w:divBdr>
        <w:top w:val="none" w:sz="0" w:space="0" w:color="auto"/>
        <w:left w:val="none" w:sz="0" w:space="0" w:color="auto"/>
        <w:bottom w:val="none" w:sz="0" w:space="0" w:color="auto"/>
        <w:right w:val="none" w:sz="0" w:space="0" w:color="auto"/>
      </w:divBdr>
    </w:div>
    <w:div w:id="184000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Michael Pennino</cp:lastModifiedBy>
  <cp:revision>2</cp:revision>
  <dcterms:created xsi:type="dcterms:W3CDTF">2017-06-28T07:18:00Z</dcterms:created>
  <dcterms:modified xsi:type="dcterms:W3CDTF">2017-06-28T07:18:00Z</dcterms:modified>
</cp:coreProperties>
</file>