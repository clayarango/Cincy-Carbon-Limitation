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 xml:space="preserve">Carbon limitation patterns are linked to </w:t>
      </w:r>
      <w:proofErr w:type="spellStart"/>
      <w:r>
        <w:t>spatio</w:t>
      </w:r>
      <w:proofErr w:type="spellEnd"/>
      <w:r>
        <w:t>-temporal changes in dissolved organic matter quality in an urban stream</w:t>
      </w:r>
    </w:p>
    <w:p w14:paraId="0494C0E4" w14:textId="77777777"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B.H. Hill</w:t>
      </w:r>
      <w:r w:rsidR="00677634" w:rsidRPr="00677634">
        <w:rPr>
          <w:vertAlign w:val="superscript"/>
        </w:rPr>
        <w:t>3</w:t>
      </w:r>
      <w:r>
        <w:t>, M.J. Pennino</w:t>
      </w:r>
      <w:r w:rsidR="00677634" w:rsidRPr="00677634">
        <w:rPr>
          <w:vertAlign w:val="superscript"/>
        </w:rPr>
        <w:t>4</w:t>
      </w:r>
      <w:r>
        <w:t>, P.M. Mayer</w:t>
      </w:r>
      <w:r w:rsidR="00677634" w:rsidRPr="00677634">
        <w:rPr>
          <w:vertAlign w:val="superscript"/>
        </w:rPr>
        <w:t>5</w:t>
      </w:r>
      <w:r>
        <w:t>, S.S. Kaushal</w:t>
      </w:r>
      <w:r w:rsidR="00677634" w:rsidRPr="00677634">
        <w:rPr>
          <w:vertAlign w:val="superscript"/>
        </w:rPr>
        <w:t>4</w:t>
      </w:r>
      <w:r>
        <w:t>, and D.A. Balz</w:t>
      </w:r>
      <w:r w:rsidR="00677634" w:rsidRPr="00677634">
        <w:rPr>
          <w:vertAlign w:val="superscript"/>
        </w:rPr>
        <w:t>6</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77777777" w:rsidR="0090661B" w:rsidRDefault="0090661B">
      <w:r w:rsidRPr="0090661B">
        <w:rPr>
          <w:vertAlign w:val="superscript"/>
        </w:rPr>
        <w:t>2</w:t>
      </w:r>
      <w:r>
        <w:t>US EPA, Office of Research and Development, National Risk Management Research Laboratory, Cincinnati, OH 45268, USA</w:t>
      </w:r>
    </w:p>
    <w:p w14:paraId="1BBD80CC" w14:textId="77777777" w:rsidR="0090661B" w:rsidRDefault="0090661B">
      <w:r w:rsidRPr="00677634">
        <w:rPr>
          <w:vertAlign w:val="superscript"/>
        </w:rPr>
        <w:t>3</w:t>
      </w:r>
      <w:r w:rsidR="00677634">
        <w:t>US EPA, Office of Research and Development, National Health and Environmental Effects Research Laboratory, Duluth, MN 55804</w:t>
      </w:r>
    </w:p>
    <w:p w14:paraId="5002D1A6" w14:textId="77777777" w:rsidR="00677634" w:rsidRDefault="00677634">
      <w:r w:rsidRPr="00677634">
        <w:rPr>
          <w:vertAlign w:val="superscript"/>
        </w:rPr>
        <w:t>4</w:t>
      </w:r>
      <w:r>
        <w:t>Department of Geology and Earth Systems Interdisciplinary Center, University of Maryland, College Park, MD 20742</w:t>
      </w:r>
    </w:p>
    <w:p w14:paraId="1731A858" w14:textId="77777777" w:rsidR="00677634" w:rsidRDefault="00677634">
      <w:r w:rsidRPr="00677634">
        <w:rPr>
          <w:vertAlign w:val="superscript"/>
        </w:rPr>
        <w:t>5</w:t>
      </w:r>
      <w:r>
        <w:t>US EPA, Office of Research and Development, National Risk Management Research Laboratory, Ada, OK 74861, USA</w:t>
      </w:r>
    </w:p>
    <w:p w14:paraId="6714060B" w14:textId="77777777" w:rsidR="00677634" w:rsidRDefault="00677634">
      <w:r w:rsidRPr="00677634">
        <w:rPr>
          <w:vertAlign w:val="superscript"/>
        </w:rPr>
        <w:t>6</w:t>
      </w:r>
      <w:r>
        <w:t>Pegasus 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44121D36" w14:textId="77777777" w:rsidR="00677634" w:rsidRDefault="00677634"/>
    <w:p w14:paraId="05F77777" w14:textId="77777777" w:rsidR="00677634" w:rsidRDefault="00677634">
      <w:pPr>
        <w:sectPr w:rsidR="00677634">
          <w:pgSz w:w="12240" w:h="15840"/>
          <w:pgMar w:top="1440" w:right="1440" w:bottom="1440" w:left="1440" w:header="720" w:footer="720" w:gutter="0"/>
          <w:cols w:space="720"/>
          <w:docGrid w:linePitch="360"/>
        </w:sectPr>
      </w:pPr>
    </w:p>
    <w:p w14:paraId="01AEB15A" w14:textId="77777777" w:rsidR="00677634" w:rsidRDefault="00677634">
      <w:r>
        <w:lastRenderedPageBreak/>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0E6503EB" w:rsidR="007116EA" w:rsidRDefault="007116EA">
      <w:r>
        <w:t>Dissolved organic matter quality was characterized using fluorescence excitation-emission matrices (EEMs) (Coble et al. 1990, Coble 1996, Cory et al. 2010)</w:t>
      </w:r>
      <w:r w:rsidR="008F1726">
        <w:t xml:space="preserve"> measured on a </w:t>
      </w:r>
      <w:r w:rsidR="008F1726" w:rsidRPr="00DE075D">
        <w:rPr>
          <w:highlight w:val="yellow"/>
        </w:rPr>
        <w:t>MODEL</w:t>
      </w:r>
      <w:r w:rsidR="00DE075D" w:rsidRPr="00DE075D">
        <w:rPr>
          <w:highlight w:val="yellow"/>
        </w:rPr>
        <w:t xml:space="preserve"> INFORMATION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 xml:space="preserve">To produce the indices to distinguish among these fractions of DOM, water samples were analyzed on a </w:t>
      </w:r>
      <w:proofErr w:type="spellStart"/>
      <w:r w:rsidR="00E232C6">
        <w:t>spectrofluorometer</w:t>
      </w:r>
      <w:proofErr w:type="spellEnd"/>
      <w:r w:rsidR="00E232C6">
        <w:t xml:space="preserve"> that measured excitation between 240-450 nm at 10 nm intervals and emission from 290-600 nm at 2 nm intervals.  The three-dimensional EEMs were then instrument corrected, blank </w:t>
      </w:r>
      <w:proofErr w:type="spellStart"/>
      <w:r w:rsidR="00E232C6">
        <w:t>substracted</w:t>
      </w:r>
      <w:proofErr w:type="spellEnd"/>
      <w:r w:rsidR="00E232C6">
        <w:t>, and normalized by the water Raman signal (Cory et al. 2010), but we did not measure absorbance so we did perform the standard inner-filter correction.  Therefore these results will be most useful for relative differences across sites and time rather than for comparison to literature values.</w:t>
      </w:r>
    </w:p>
    <w:p w14:paraId="67987D54" w14:textId="77777777" w:rsidR="000F2E10" w:rsidRDefault="00E232C6">
      <w:r>
        <w:t xml:space="preserve">The EEMs we produced allowed us to calculate a variety of indices to characterize the quality of the DOM pool, including </w:t>
      </w:r>
      <w:r w:rsidR="00B853A9">
        <w:t xml:space="preserve">the </w:t>
      </w:r>
      <w:proofErr w:type="spellStart"/>
      <w:r w:rsidR="00B853A9">
        <w:t>humification</w:t>
      </w:r>
      <w:proofErr w:type="spellEnd"/>
      <w:r w:rsidR="00B853A9">
        <w:t xml:space="preserve"> index (HIX) (</w:t>
      </w:r>
      <w:proofErr w:type="spellStart"/>
      <w:r w:rsidR="00B853A9">
        <w:t>Zsolnay</w:t>
      </w:r>
      <w:proofErr w:type="spellEnd"/>
      <w:r w:rsidR="00B853A9">
        <w:t xml:space="preserve"> et al. 1999; </w:t>
      </w:r>
      <w:proofErr w:type="spellStart"/>
      <w:r w:rsidR="00B853A9">
        <w:t>Huguet</w:t>
      </w:r>
      <w:proofErr w:type="spellEnd"/>
      <w:r w:rsidR="00B853A9">
        <w:t xml:space="preserve"> et al. 2009), the biological freshness index (BIX) (</w:t>
      </w:r>
      <w:proofErr w:type="spellStart"/>
      <w:r w:rsidR="00B853A9">
        <w:t>Huguet</w:t>
      </w:r>
      <w:proofErr w:type="spellEnd"/>
      <w:r w:rsidR="00B853A9">
        <w:t xml:space="preserve"> et al. 2009), </w:t>
      </w:r>
      <w:r>
        <w:t xml:space="preserve">the fluorescence index (FI) (McKnight et al. 2001), </w:t>
      </w:r>
      <w:r w:rsidR="00E65E40">
        <w:t>and the protein-to-humic ratio (P/H) (Coble 1996; Stolpe et al. 2010</w:t>
      </w:r>
      <w:r w:rsidR="00B853A9">
        <w:t>)</w:t>
      </w:r>
      <w:r w:rsidR="00E65E40">
        <w:t xml:space="preserve">.  </w:t>
      </w:r>
      <w:r w:rsidR="00D76225">
        <w:t>HIX characterizes the humic or autochthonous fractions of DOM (</w:t>
      </w:r>
      <w:proofErr w:type="spellStart"/>
      <w:r w:rsidR="00D76225">
        <w:t>Zsolnay</w:t>
      </w:r>
      <w:proofErr w:type="spellEnd"/>
      <w:r w:rsidR="00D76225">
        <w:t xml:space="preserve"> et al. 1999; </w:t>
      </w:r>
      <w:proofErr w:type="spellStart"/>
      <w:r w:rsidR="0066271A">
        <w:t>Ohno</w:t>
      </w:r>
      <w:proofErr w:type="spellEnd"/>
      <w:r w:rsidR="0066271A">
        <w:t xml:space="preserve">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w:t>
      </w:r>
      <w:proofErr w:type="spellStart"/>
      <w:r w:rsidR="000F2E10">
        <w:t>Huguet</w:t>
      </w:r>
      <w:proofErr w:type="spellEnd"/>
      <w:r w:rsidR="000F2E10">
        <w:t xml:space="preserve"> et al. 2009).  Values &lt;0.7 are associated with </w:t>
      </w:r>
      <w:proofErr w:type="spellStart"/>
      <w:r w:rsidR="000F2E10">
        <w:t>allochthonous</w:t>
      </w:r>
      <w:proofErr w:type="spellEnd"/>
      <w:r w:rsidR="000F2E10">
        <w:t xml:space="preserve"> DOM, </w:t>
      </w:r>
      <w:r w:rsidR="000F2E10">
        <w:lastRenderedPageBreak/>
        <w:t>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p>
    <w:p w14:paraId="600CDE60" w14:textId="77777777" w:rsidR="008E5DCD" w:rsidRDefault="008E5DCD">
      <w:r>
        <w:t>Extracellular enzyme activities (EEA)</w:t>
      </w:r>
    </w:p>
    <w:p w14:paraId="68BBE110" w14:textId="77777777" w:rsidR="00A771A6" w:rsidRDefault="006730DB" w:rsidP="00054229">
      <w:r>
        <w:t>Periphyton cultured on tiles that we deployed in the buried and open reaches was analyzed for extracellular enzyme activities (EEA).  Microbial assemblages produce extracellular enzymes to degrade 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acquisition of recalcitrant carbon compounds was measured as polyphenol oxidase </w:t>
      </w:r>
      <w:r w:rsidR="008F1726">
        <w:t xml:space="preserve">(POX) </w:t>
      </w:r>
      <w:r w:rsidR="003D4753">
        <w:t xml:space="preserve">and peroxidase activity.  The ratio of recalcitrant carbon acquisition 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larger values represent more recalcitrant carbon (Sinsabaugh and Shah 2011).  </w:t>
      </w:r>
      <w:r w:rsidR="00054229">
        <w:t>An alternate metric of recalcitrant carbon acquisition was measured as the activity of L-3</w:t>
      </w:r>
      <w:proofErr w:type="gramStart"/>
      <w:r w:rsidR="00054229">
        <w:t>,4</w:t>
      </w:r>
      <w:proofErr w:type="gramEnd"/>
      <w:r w:rsidR="00054229">
        <w:t>-dihydroxyphenylalanine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Nitrogen acquisition was measured as the activity of 3-N-acetylglucosaminidase (NACE: EC 3.2.1.50)</w:t>
      </w:r>
      <w:r w:rsidR="00054229">
        <w:t>.</w:t>
      </w:r>
    </w:p>
    <w:p w14:paraId="0AB61B00" w14:textId="7777777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where 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w:t>
      </w:r>
      <w:proofErr w:type="spellStart"/>
      <w:r w:rsidR="009046CD">
        <w:t>BioTek</w:t>
      </w:r>
      <w:proofErr w:type="spellEnd"/>
      <w:r w:rsidR="009046CD">
        <w:t xml:space="preserve">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246101DB" w:rsidR="000136A9" w:rsidRDefault="000136A9">
      <w:r>
        <w:t xml:space="preserve">Laboratory analysis consisted of </w:t>
      </w:r>
      <w:r w:rsidR="00D17BE6">
        <w:t xml:space="preserve">submerging the 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xml:space="preserve">) and by </w:t>
      </w:r>
      <w:r w:rsidR="00016571">
        <w:lastRenderedPageBreak/>
        <w:t>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42EA2C50" w:rsidR="00BD5022" w:rsidRDefault="00BD5022">
      <w:r>
        <w:t xml:space="preserve">We collected filtered (0.45 </w:t>
      </w:r>
      <w:r w:rsidRPr="00BD5022">
        <w:rPr>
          <w:rFonts w:ascii="Symbol" w:hAnsi="Symbol"/>
        </w:rPr>
        <w:t></w:t>
      </w:r>
      <w:r>
        <w:t xml:space="preserve">m) water samples in the field and stored them ice for transport to the laboratory where they were acidified or frozen depending on the analyte.  We used standard colorimetric methods to measure </w:t>
      </w:r>
      <w:proofErr w:type="spellStart"/>
      <w:r>
        <w:t>nitrate+nitrate</w:t>
      </w:r>
      <w:proofErr w:type="spellEnd"/>
      <w:r>
        <w:t xml:space="preserve"> (hereafter,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on a flow injection analyzer (</w:t>
      </w:r>
      <w:proofErr w:type="spellStart"/>
      <w:r>
        <w:t>Lachat</w:t>
      </w:r>
      <w:proofErr w:type="spellEnd"/>
      <w:r>
        <w:t xml:space="preserve"> Instruments, Loveland, CO USA).  Dissolved organic carbon (DOC) concentration was measured with a total organic C analyzer with 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w:t>
      </w:r>
      <w:proofErr w:type="spellStart"/>
      <w:r>
        <w:t>Runkel</w:t>
      </w:r>
      <w:proofErr w:type="spellEnd"/>
      <w:r>
        <w:t xml:space="preserve">, 1998), a one-dimensional advection, dispersion and transient storage model, to estimate solute </w:t>
      </w:r>
      <w:proofErr w:type="spellStart"/>
      <w:r>
        <w:t>hyporheic</w:t>
      </w:r>
      <w:proofErr w:type="spellEnd"/>
      <w:r>
        <w:t xml:space="preserve">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w:t>
      </w:r>
      <w:proofErr w:type="spellStart"/>
      <w:r>
        <w:t>T</w:t>
      </w:r>
      <w:r w:rsidRPr="00751875">
        <w:rPr>
          <w:vertAlign w:val="subscript"/>
        </w:rPr>
        <w:t>sto</w:t>
      </w:r>
      <w:proofErr w:type="spellEnd"/>
      <w:r>
        <w:t>)</w:t>
      </w:r>
    </w:p>
    <w:p w14:paraId="39947A42" w14:textId="77777777" w:rsidR="00751875" w:rsidRDefault="00751875" w:rsidP="00751875">
      <w:proofErr w:type="spellStart"/>
      <w:r>
        <w:t>T</w:t>
      </w:r>
      <w:r w:rsidRPr="00751875">
        <w:rPr>
          <w:vertAlign w:val="subscript"/>
        </w:rPr>
        <w:t>sto</w:t>
      </w:r>
      <w:proofErr w:type="spellEnd"/>
      <w:r>
        <w:t xml:space="preserve"> = As/</w:t>
      </w:r>
      <w:r w:rsidRPr="00751875">
        <w:rPr>
          <w:rFonts w:ascii="Symbol" w:hAnsi="Symbol"/>
        </w:rPr>
        <w:t></w:t>
      </w:r>
      <w:r>
        <w:t xml:space="preserve"> * A </w:t>
      </w:r>
    </w:p>
    <w:p w14:paraId="10231A02" w14:textId="77777777" w:rsidR="00751875" w:rsidRDefault="00751875" w:rsidP="00751875">
      <w:proofErr w:type="gramStart"/>
      <w:r>
        <w:t>where</w:t>
      </w:r>
      <w:proofErr w:type="gramEnd"/>
      <w:r>
        <w:t xml:space="preserv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proofErr w:type="gramStart"/>
      <w:r>
        <w:t>which</w:t>
      </w:r>
      <w:proofErr w:type="gramEnd"/>
      <w:r>
        <w:t xml:space="preserve">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w:t>
      </w:r>
      <w:proofErr w:type="spellStart"/>
      <w:r w:rsidR="00967806">
        <w:t>Runkel</w:t>
      </w:r>
      <w:proofErr w:type="spellEnd"/>
      <w:r w:rsidR="00967806">
        <w:t>,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w:t>
      </w:r>
      <w:proofErr w:type="spellStart"/>
      <w:r w:rsidR="006259AF">
        <w:t>Sartory</w:t>
      </w:r>
      <w:proofErr w:type="spellEnd"/>
      <w:r w:rsidR="006259AF">
        <w:t xml:space="preserve">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w:t>
      </w:r>
      <w:r>
        <w:lastRenderedPageBreak/>
        <w:t xml:space="preserve">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5BC2F7B"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xml:space="preserve">, LCI, </w:t>
      </w:r>
      <w:proofErr w:type="gramStart"/>
      <w:r w:rsidR="007946C2">
        <w:t>NACE</w:t>
      </w:r>
      <w:proofErr w:type="gramEnd"/>
      <w:r w:rsidR="007946C2">
        <w:t>)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 xml:space="preserve">We used </w:t>
      </w:r>
      <w:proofErr w:type="spellStart"/>
      <w:r w:rsidR="00864237">
        <w:t>p</w:t>
      </w:r>
      <w:r w:rsidR="00864237" w:rsidRPr="00AB6115">
        <w:t>ermutational</w:t>
      </w:r>
      <w:proofErr w:type="spellEnd"/>
      <w:r w:rsidR="00864237" w:rsidRPr="00AB6115">
        <w:t xml:space="preserve">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w:t>
      </w:r>
      <w:proofErr w:type="spellStart"/>
      <w:r w:rsidR="00864237">
        <w:t>adonis</w:t>
      </w:r>
      <w:proofErr w:type="spellEnd"/>
      <w:r w:rsidR="00864237">
        <w:t xml:space="preserve"> in the vegan package for R, </w:t>
      </w:r>
      <w:proofErr w:type="spellStart"/>
      <w:r w:rsidR="00864237">
        <w:t>Oksanen</w:t>
      </w:r>
      <w:proofErr w:type="spellEnd"/>
      <w:r w:rsidR="00864237">
        <w:t xml:space="preserve">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4CA59DD9" w:rsidR="00C65A5E" w:rsidRDefault="00C65A5E" w:rsidP="00C65A5E">
      <w:r>
        <w:t xml:space="preserve">We examined differences in dissolved organic matter quality among seasons (summer, autumn, spring) and between reaches (buried, open).  HIX, the </w:t>
      </w:r>
      <w:proofErr w:type="spellStart"/>
      <w:r>
        <w:t>humification</w:t>
      </w:r>
      <w:proofErr w:type="spellEnd"/>
      <w:r>
        <w:t xml:space="preserve"> index derived from EEMs, differed by season (GLS, p=0.0005), with autumn having higher HIX than spring or summer, which were not different from each other, and also differed by reach (GLS, p=0.021) with open reaches having higher HIX than buried (Figure 1).  Because we did not perform the standard inner-filter corrections on these samples, these values cannot be compared to literature values, and using these data alone, we cannot determine whether our sites or seasons have more </w:t>
      </w:r>
      <w:proofErr w:type="spellStart"/>
      <w:r>
        <w:t>allochthonous</w:t>
      </w:r>
      <w:proofErr w:type="spellEnd"/>
      <w:r>
        <w:t xml:space="preserve"> or autochthonous organic content.  Rather they can be used to show relative difference between reach and among seasons whereas other metrics from the EEMs can clarify </w:t>
      </w:r>
      <w:proofErr w:type="spellStart"/>
      <w:r>
        <w:t>allochthonous</w:t>
      </w:r>
      <w:proofErr w:type="spellEnd"/>
      <w:r>
        <w:t>/autochthonous DOM content.</w:t>
      </w:r>
    </w:p>
    <w:p w14:paraId="41804061" w14:textId="005F5456"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 xml:space="preserve">The fluorescence index (FI) characterized whether fulvic acids in the DOM pool are </w:t>
      </w:r>
      <w:proofErr w:type="spellStart"/>
      <w:r w:rsidR="00EE4CAC">
        <w:t>microbially</w:t>
      </w:r>
      <w:proofErr w:type="spellEnd"/>
      <w:r w:rsidR="00EE4CAC">
        <w:t xml:space="preserve"> derived (~1.9) or terrestrially derived (~1.4), and FI was higher in summer and spring compared to autumn (GLS, p&lt;&lt;0.0001) but did not differ between buried and open reaches.  Summer and spring did not differ from each other.</w:t>
      </w:r>
    </w:p>
    <w:p w14:paraId="169E7FAA" w14:textId="599448BD" w:rsidR="00EE4CAC" w:rsidRDefault="00EE4CAC" w:rsidP="00EE4CAC">
      <w:r>
        <w:t>A fourth index, the protein to humic ratio (P/H), compares autochthonous and labile tryptophan-like and protein-like content (more autochthonous and labile) to more terrestrial and recalcitrant humic-like content.  This ratio varied by season (GLS, p&lt;&lt;0.001), with spring and summer having a higher ratio (more protein) compared to fall, and also by reach (GLS, p&lt;&lt;0.0002) with open reaches having lower ratio (more humic-like) than buried reaches.</w:t>
      </w:r>
    </w:p>
    <w:p w14:paraId="643305A9" w14:textId="0DC913DD" w:rsidR="00EE4CAC" w:rsidRDefault="00EE4CAC" w:rsidP="00EE4CAC"/>
    <w:p w14:paraId="5CA3E7FE" w14:textId="1D5DD2C9" w:rsidR="00785674" w:rsidRDefault="00EE4CAC" w:rsidP="00785674">
      <w:r>
        <w:lastRenderedPageBreak/>
        <w:t>Patterns in extracellular enzyme activity</w:t>
      </w:r>
    </w:p>
    <w:p w14:paraId="2269862E" w14:textId="6C0E8993" w:rsidR="009574E4" w:rsidRDefault="009574E4" w:rsidP="009574E4">
      <w:commentRangeStart w:id="0"/>
      <w:commentRangeStart w:id="1"/>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w:t>
      </w:r>
      <w:commentRangeEnd w:id="0"/>
      <w:r w:rsidR="00D17BE6">
        <w:rPr>
          <w:rStyle w:val="CommentReference"/>
        </w:rPr>
        <w:commentReference w:id="0"/>
      </w:r>
      <w:commentRangeEnd w:id="1"/>
      <w:r w:rsidR="00DA0CE0">
        <w:rPr>
          <w:rStyle w:val="CommentReference"/>
        </w:rPr>
        <w:commentReference w:id="1"/>
      </w:r>
      <w:r w:rsidR="00B212C3">
        <w:t xml:space="preserve">Extracellular </w:t>
      </w:r>
      <w:r>
        <w:t>enzymes that degrade L-3</w:t>
      </w:r>
      <w:proofErr w:type="gramStart"/>
      <w:r>
        <w:t>,4</w:t>
      </w:r>
      <w:proofErr w:type="gramEnd"/>
      <w:r>
        <w:t>-dihydroxyphenylalanine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We found a similar pattern in the polyphenol oxidase (POX) extracellular enzyme activity.  POX is an alternate metric of recalcitrant carbon use, and we found higher POX in buried reaches compared to open reaches (GLS, p=0.0043) (Figure 4b).</w:t>
      </w:r>
    </w:p>
    <w:p w14:paraId="62356957" w14:textId="54686489" w:rsidR="00B212C3" w:rsidRDefault="00B212C3" w:rsidP="00B212C3">
      <w:r>
        <w:t xml:space="preserve">We found no evidence of </w:t>
      </w:r>
      <w:proofErr w:type="spellStart"/>
      <w:r>
        <w:t>spatio</w:t>
      </w:r>
      <w:proofErr w:type="spellEnd"/>
      <w:r>
        <w:t>-temporal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0DFC07A8"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 xml:space="preserve">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We found a significant interaction (GLS, p=0.0009) between season (autumn versus spring) and reach (buried versus daylight) whereby the respiration response to added </w:t>
      </w:r>
      <w:r>
        <w:lastRenderedPageBreak/>
        <w:t>carbon was stronger in autumn compared to spring, but open reaches had the strongest response in the fall and buried reaches had strongest response in the spring</w:t>
      </w:r>
      <w:r w:rsidR="007F75D1">
        <w:t xml:space="preserve"> (Figure 7)</w:t>
      </w:r>
      <w:r>
        <w:t>.</w:t>
      </w:r>
    </w:p>
    <w:p w14:paraId="373F25C5" w14:textId="47F90362" w:rsidR="007F75D1" w:rsidRPr="00FE522C" w:rsidRDefault="007F75D1" w:rsidP="007F75D1">
      <w:r>
        <w:t xml:space="preserve">To see what factors might predict the areal NRR response to added carbon among streams and between seasons and reaches, we analyzed a suite of reach-scale variables including standing stocks (e.g., </w:t>
      </w:r>
      <w:proofErr w:type="spellStart"/>
      <w:r>
        <w:t>chl</w:t>
      </w:r>
      <w:proofErr w:type="spellEnd"/>
      <w:r>
        <w:t xml:space="preserve"> a, periphyton biomass, bacterial cell counts, FBOM, CBOM etc.), water chemistry (e.g., NH4+, NO3-, SRP, 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reaches, there was no direct relationship between NRR and those metrics.  Further, most standing stock metrics were also unrelated to the NRR response, but we did find weak positive relationships between reach-scale standing stocks of CBOM (</w:t>
      </w:r>
      <w:proofErr w:type="spellStart"/>
      <w:r>
        <w:t>adonis</w:t>
      </w:r>
      <w:proofErr w:type="spellEnd"/>
      <w:r>
        <w:t>, p=0.036) and FBOM (</w:t>
      </w:r>
      <w:proofErr w:type="spellStart"/>
      <w:r>
        <w:t>adonis</w:t>
      </w:r>
      <w:proofErr w:type="spellEnd"/>
      <w:r>
        <w:t>, p=0.053).</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24726941" w:rsidR="0055457E" w:rsidRDefault="0047775D">
      <w:r>
        <w:t xml:space="preserve">BIX and FI show a clear pattern of more recalcitrant carbon </w:t>
      </w:r>
      <w:r w:rsidR="00404B78">
        <w:t>during</w:t>
      </w:r>
      <w:r>
        <w:t xml:space="preserve"> autumn</w:t>
      </w:r>
      <w:r w:rsidR="00EF1239">
        <w:t xml:space="preserve"> and more labile carbon </w:t>
      </w:r>
      <w:r w:rsidR="00404B78">
        <w:t xml:space="preserve">during </w:t>
      </w:r>
      <w:r w:rsidR="00EF1239">
        <w:t>spring</w:t>
      </w:r>
      <w:ins w:id="2" w:author="Beaulieu, Jake" w:date="2016-08-23T13:20:00Z">
        <w:r w:rsidR="00FD281A">
          <w:t xml:space="preserve">, possibly due to </w:t>
        </w:r>
      </w:ins>
      <w:del w:id="3" w:author="Beaulieu, Jake" w:date="2016-08-23T13:20:00Z">
        <w:r w:rsidDel="00FD281A">
          <w:delText xml:space="preserve">.  </w:delText>
        </w:r>
      </w:del>
      <w:ins w:id="4" w:author="Beaulieu, Jake" w:date="2016-08-23T13:17:00Z">
        <w:r w:rsidR="00FD281A">
          <w:t xml:space="preserve">a large influx of </w:t>
        </w:r>
      </w:ins>
      <w:del w:id="5" w:author="Beaulieu, Jake" w:date="2016-08-23T13:17:00Z">
        <w:r w:rsidR="007571B9" w:rsidDel="00FD281A">
          <w:delText>T</w:delText>
        </w:r>
      </w:del>
      <w:ins w:id="6" w:author="Beaulieu, Jake" w:date="2016-08-23T13:17:00Z">
        <w:r w:rsidR="00FD281A">
          <w:t>t</w:t>
        </w:r>
      </w:ins>
      <w:r w:rsidR="007571B9">
        <w:t xml:space="preserve">errestrial </w:t>
      </w:r>
      <w:del w:id="7" w:author="Beaulieu, Jake" w:date="2016-08-23T13:17:00Z">
        <w:r w:rsidR="007571B9" w:rsidDel="00FD281A">
          <w:delText xml:space="preserve">allochthonous sources of </w:delText>
        </w:r>
      </w:del>
      <w:r w:rsidR="007571B9">
        <w:t xml:space="preserve">DOM </w:t>
      </w:r>
      <w:ins w:id="8" w:author="Beaulieu, Jake" w:date="2016-08-23T13:18:00Z">
        <w:r w:rsidR="00FD281A">
          <w:t xml:space="preserve">in the fall, which is </w:t>
        </w:r>
      </w:ins>
      <w:r w:rsidR="007571B9">
        <w:t xml:space="preserve">typically </w:t>
      </w:r>
      <w:del w:id="9" w:author="Beaulieu, Jake" w:date="2016-08-23T13:18:00Z">
        <w:r w:rsidR="007571B9" w:rsidDel="00FD281A">
          <w:delText xml:space="preserve">have </w:delText>
        </w:r>
      </w:del>
      <w:r w:rsidR="007571B9">
        <w:t xml:space="preserve">lower quality </w:t>
      </w:r>
      <w:ins w:id="10" w:author="Beaulieu, Jake" w:date="2016-08-23T13:18:00Z">
        <w:r w:rsidR="00FD281A">
          <w:t xml:space="preserve">than </w:t>
        </w:r>
      </w:ins>
      <w:del w:id="11" w:author="Beaulieu, Jake" w:date="2016-08-23T13:18:00Z">
        <w:r w:rsidR="007571B9" w:rsidDel="00FD281A">
          <w:delText xml:space="preserve">due to their recalcitrant nature compared to </w:delText>
        </w:r>
      </w:del>
      <w:r w:rsidR="007571B9">
        <w:t xml:space="preserve">aquatic autochthonous </w:t>
      </w:r>
      <w:ins w:id="12" w:author="Beaulieu, Jake" w:date="2016-08-23T13:18:00Z">
        <w:r w:rsidR="00FD281A">
          <w:t xml:space="preserve">DOM </w:t>
        </w:r>
      </w:ins>
      <w:r w:rsidR="007571B9">
        <w:t xml:space="preserve">sources (McKnight et al. 2001), and </w:t>
      </w:r>
      <w:ins w:id="13" w:author="Beaulieu, Jake" w:date="2016-08-23T13:18:00Z">
        <w:r w:rsidR="00FD281A">
          <w:t xml:space="preserve">a greater contribution of autochthonous DOM in the spring.  </w:t>
        </w:r>
      </w:ins>
      <w:del w:id="14" w:author="Beaulieu, Jake" w:date="2016-08-23T13:20:00Z">
        <w:r w:rsidR="007571B9" w:rsidDel="00FD281A">
          <w:delText>t</w:delText>
        </w:r>
      </w:del>
      <w:ins w:id="15" w:author="Beaulieu, Jake" w:date="2016-08-23T13:20:00Z">
        <w:r w:rsidR="00FD281A">
          <w:t>T</w:t>
        </w:r>
      </w:ins>
      <w:r>
        <w:t xml:space="preserve">his is </w:t>
      </w:r>
      <w:r w:rsidR="00EF1239">
        <w:t xml:space="preserve">consistent in the </w:t>
      </w:r>
      <w:r w:rsidR="009A5D1A">
        <w:t xml:space="preserve">reach </w:t>
      </w:r>
      <w:r>
        <w:t xml:space="preserve">standing stock data </w:t>
      </w:r>
      <w:r w:rsidR="007571B9">
        <w:t xml:space="preserve">showing higher </w:t>
      </w:r>
      <w:r>
        <w:t xml:space="preserve">CBOM </w:t>
      </w:r>
      <w:r w:rsidR="007571B9">
        <w:t xml:space="preserve">in autumn compared to </w:t>
      </w:r>
      <w:r>
        <w:t xml:space="preserve">other seasons and </w:t>
      </w:r>
      <w:r w:rsidR="007571B9">
        <w:t xml:space="preserve">higher chlorophyll a in </w:t>
      </w:r>
      <w:r>
        <w:t xml:space="preserve">spring than </w:t>
      </w:r>
      <w:r w:rsidR="007571B9">
        <w:t xml:space="preserve">in </w:t>
      </w:r>
      <w:r>
        <w:t>other seasons</w:t>
      </w:r>
      <w:r w:rsidR="007571B9">
        <w:t xml:space="preserve"> (</w:t>
      </w:r>
      <w:r w:rsidR="00404B78">
        <w:t>get</w:t>
      </w:r>
      <w:r w:rsidR="007571B9">
        <w:t xml:space="preserve"> Beaulieu </w:t>
      </w:r>
      <w:r w:rsidR="00404B78">
        <w:t xml:space="preserve">et al. 2014 </w:t>
      </w:r>
      <w:r w:rsidR="007571B9">
        <w:t>Fig 3)</w:t>
      </w:r>
      <w:r>
        <w:t xml:space="preserve">.  </w:t>
      </w:r>
      <w:commentRangeStart w:id="16"/>
      <w:r w:rsidR="00032403">
        <w:t xml:space="preserve">HIX </w:t>
      </w:r>
      <w:r w:rsidR="008E04DD">
        <w:t xml:space="preserve">is </w:t>
      </w:r>
      <w:r w:rsidR="00EF1239">
        <w:t xml:space="preserve">similar to </w:t>
      </w:r>
      <w:r w:rsidR="00032403">
        <w:t>BIX and FI with autumn having higher humic character than spring or summer</w:t>
      </w:r>
      <w:r w:rsidR="00222011">
        <w:t xml:space="preserve">, and this </w:t>
      </w:r>
      <w:r w:rsidR="00032403">
        <w:t xml:space="preserve">pattern is also </w:t>
      </w:r>
      <w:r w:rsidR="00EF1239">
        <w:t xml:space="preserve">seen </w:t>
      </w:r>
      <w:r w:rsidR="00032403">
        <w:t>in the P/H ratio, which shows more humic-like components in the autumn</w:t>
      </w:r>
      <w:r w:rsidR="0055457E">
        <w:t xml:space="preserve"> compared to the spring</w:t>
      </w:r>
      <w:r w:rsidR="008E04DD">
        <w:t xml:space="preserve"> whereas summer was not distinctly different</w:t>
      </w:r>
      <w:r w:rsidR="00032403">
        <w:t xml:space="preserve">.  </w:t>
      </w:r>
      <w:commentRangeEnd w:id="16"/>
      <w:r w:rsidR="00FD281A">
        <w:rPr>
          <w:rStyle w:val="CommentReference"/>
        </w:rPr>
        <w:commentReference w:id="16"/>
      </w:r>
      <w:r w:rsidR="00CC5095">
        <w:t xml:space="preserve">This </w:t>
      </w:r>
      <w:r w:rsidR="008E04DD">
        <w:t xml:space="preserve">seasonal </w:t>
      </w:r>
      <w:r w:rsidR="00CC5095">
        <w:t xml:space="preserve">pattern is </w:t>
      </w:r>
      <w:r w:rsidR="008E04DD">
        <w:t xml:space="preserve">also </w:t>
      </w:r>
      <w:r w:rsidR="00CC5095">
        <w:t>seen in temperate forested mountain streams (Villanueva et al. 2016)</w:t>
      </w:r>
      <w:r w:rsidR="005B7C83">
        <w:t xml:space="preserve"> and ephemeral Mediterranean streams that flow during the autumn-spring wet season (Catalan et al. 2013)</w:t>
      </w:r>
      <w:r w:rsidR="00D85A10">
        <w:t>, as well as other urbanized streams (Hosen et al. 2014)</w:t>
      </w:r>
      <w:r w:rsidR="005B7C83">
        <w:t xml:space="preserve">.  </w:t>
      </w:r>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even with</w:t>
      </w:r>
      <w:r w:rsidR="008E04DD">
        <w:t xml:space="preserve"> limited riparian zones</w:t>
      </w:r>
      <w:r w:rsidR="002209FA">
        <w:t xml:space="preserve"> due to channelization</w:t>
      </w:r>
      <w:r w:rsidR="001145D8">
        <w:t>.</w:t>
      </w:r>
    </w:p>
    <w:p w14:paraId="31A75C55" w14:textId="21831C79"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 xml:space="preserve">optical properties, the low absolute values of BIX and FI show that the DOM </w:t>
      </w:r>
      <w:ins w:id="17" w:author="Beaulieu, Jake" w:date="2016-08-23T13:23:00Z">
        <w:r w:rsidR="00FD281A">
          <w:t xml:space="preserve">in </w:t>
        </w:r>
      </w:ins>
      <w:del w:id="18" w:author="Beaulieu, Jake" w:date="2016-08-23T13:23:00Z">
        <w:r w:rsidDel="00FD281A">
          <w:delText xml:space="preserve">of </w:delText>
        </w:r>
      </w:del>
      <w:r>
        <w:t xml:space="preserve">these streams </w:t>
      </w:r>
      <w:del w:id="19" w:author="Beaulieu, Jake" w:date="2016-08-23T13:23:00Z">
        <w:r w:rsidDel="00FD281A">
          <w:delText xml:space="preserve">has a very weak autotrophic signature </w:delText>
        </w:r>
        <w:r w:rsidR="001145D8" w:rsidDel="00FD281A">
          <w:delText>across seasons</w:delText>
        </w:r>
      </w:del>
      <w:del w:id="20" w:author="Beaulieu, Jake" w:date="2016-08-23T13:25:00Z">
        <w:r w:rsidDel="00FD281A">
          <w:delText xml:space="preserve">.  </w:delText>
        </w:r>
        <w:commentRangeStart w:id="21"/>
        <w:r w:rsidR="00032403" w:rsidDel="00FD281A">
          <w:delText xml:space="preserve">We cannot compare </w:delText>
        </w:r>
        <w:r w:rsidR="009A5D1A" w:rsidDel="00FD281A">
          <w:delText xml:space="preserve">absolute </w:delText>
        </w:r>
        <w:r w:rsidR="00032403" w:rsidDel="00FD281A">
          <w:delText>HIX values to the literature,</w:delText>
        </w:r>
        <w:commentRangeEnd w:id="21"/>
        <w:r w:rsidR="00FD281A" w:rsidDel="00FD281A">
          <w:rPr>
            <w:rStyle w:val="CommentReference"/>
          </w:rPr>
          <w:commentReference w:id="21"/>
        </w:r>
        <w:r w:rsidR="00032403" w:rsidDel="00FD281A">
          <w:delText xml:space="preserve"> </w:delText>
        </w:r>
      </w:del>
      <w:del w:id="22" w:author="Beaulieu, Jake" w:date="2016-08-23T13:24:00Z">
        <w:r w:rsidR="00032403" w:rsidDel="00FD281A">
          <w:delText xml:space="preserve">but when </w:delText>
        </w:r>
      </w:del>
      <w:del w:id="23" w:author="Beaulieu, Jake" w:date="2016-08-23T13:25:00Z">
        <w:r w:rsidR="00032403" w:rsidDel="00FD281A">
          <w:delText>BIX</w:delText>
        </w:r>
      </w:del>
      <w:del w:id="24" w:author="Beaulieu, Jake" w:date="2016-08-23T13:24:00Z">
        <w:r w:rsidR="00032403" w:rsidDel="00FD281A">
          <w:delText xml:space="preserve"> and </w:delText>
        </w:r>
      </w:del>
      <w:del w:id="25" w:author="Beaulieu, Jake" w:date="2016-08-23T13:25:00Z">
        <w:r w:rsidR="00032403" w:rsidDel="00FD281A">
          <w:delText>FI</w:delText>
        </w:r>
      </w:del>
      <w:del w:id="26" w:author="Beaulieu, Jake" w:date="2016-08-23T13:24:00Z">
        <w:r w:rsidR="00032403" w:rsidDel="00FD281A">
          <w:delText xml:space="preserve"> are taken into account with </w:delText>
        </w:r>
      </w:del>
      <w:commentRangeStart w:id="27"/>
      <w:del w:id="28" w:author="Beaulieu, Jake" w:date="2016-08-23T13:25:00Z">
        <w:r w:rsidR="00032403" w:rsidDel="00FD281A">
          <w:delText>P/H ratio</w:delText>
        </w:r>
      </w:del>
      <w:commentRangeEnd w:id="27"/>
      <w:r w:rsidR="0039685F">
        <w:rPr>
          <w:rStyle w:val="CommentReference"/>
        </w:rPr>
        <w:commentReference w:id="27"/>
      </w:r>
      <w:del w:id="29" w:author="Beaulieu, Jake" w:date="2016-08-23T13:24:00Z">
        <w:r w:rsidR="00032403" w:rsidDel="00FD281A">
          <w:delText>, the fluorescence data</w:delText>
        </w:r>
      </w:del>
      <w:del w:id="30" w:author="Beaulieu, Jake" w:date="2016-08-23T13:25:00Z">
        <w:r w:rsidR="00032403" w:rsidDel="00FD281A">
          <w:delText xml:space="preserve"> indicate that DOM in these streams </w:delText>
        </w:r>
      </w:del>
      <w:r w:rsidR="00032403">
        <w:t xml:space="preserve">is dominated by </w:t>
      </w:r>
      <w:del w:id="31" w:author="Beaulieu, Jake" w:date="2016-08-23T13:25:00Z">
        <w:r w:rsidR="00032403" w:rsidDel="00FD281A">
          <w:delText xml:space="preserve">terrestrial and/or </w:delText>
        </w:r>
      </w:del>
      <w:r w:rsidR="00032403">
        <w:t>recalcitrant characteristics</w:t>
      </w:r>
      <w:ins w:id="32" w:author="Beaulieu, Jake" w:date="2016-08-23T13:25:00Z">
        <w:r w:rsidR="00FD281A">
          <w:t>, presumably from terrestrial sources,</w:t>
        </w:r>
      </w:ins>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Urban streams could exhibit generally stronger terrestrial or humic DOM signature than streams with other land use cover.  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ins w:id="33" w:author="Beaulieu, Jake" w:date="2016-08-23T13:28:00Z">
        <w:r w:rsidR="0039685F">
          <w:t xml:space="preserve">DOM </w:t>
        </w:r>
      </w:ins>
      <w:r w:rsidR="008B1600">
        <w:t>source</w:t>
      </w:r>
      <w:ins w:id="34" w:author="Beaulieu, Jake" w:date="2016-08-23T13:30:00Z">
        <w:r w:rsidR="0039685F">
          <w:t>.  Terrestrial DOM</w:t>
        </w:r>
      </w:ins>
      <w:ins w:id="35" w:author="Beaulieu, Jake" w:date="2016-08-23T13:37:00Z">
        <w:r w:rsidR="0023201F">
          <w:t xml:space="preserve"> sources </w:t>
        </w:r>
        <w:r w:rsidR="0023201F">
          <w:lastRenderedPageBreak/>
          <w:t xml:space="preserve">include </w:t>
        </w:r>
      </w:ins>
      <w:del w:id="36" w:author="Beaulieu, Jake" w:date="2016-08-23T13:28:00Z">
        <w:r w:rsidR="008B1600" w:rsidDel="0039685F">
          <w:delText xml:space="preserve"> from </w:delText>
        </w:r>
      </w:del>
      <w:ins w:id="37" w:author="Beaulieu, Jake" w:date="2016-08-23T13:32:00Z">
        <w:r w:rsidR="0039685F">
          <w:t xml:space="preserve">upwelling </w:t>
        </w:r>
      </w:ins>
      <w:r w:rsidR="008B1600">
        <w:t>ground water</w:t>
      </w:r>
      <w:ins w:id="38" w:author="Beaulieu, Jake" w:date="2016-08-23T13:37:00Z">
        <w:r w:rsidR="0023201F">
          <w:t xml:space="preserve">, </w:t>
        </w:r>
      </w:ins>
      <w:ins w:id="39" w:author="Beaulieu, Jake" w:date="2016-08-23T13:31:00Z">
        <w:r w:rsidR="0039685F">
          <w:t xml:space="preserve">leaking stormwater infrastructure </w:t>
        </w:r>
      </w:ins>
      <w:del w:id="40" w:author="Beaulieu, Jake" w:date="2016-08-23T13:31:00Z">
        <w:r w:rsidR="008B1600" w:rsidDel="0039685F">
          <w:delText xml:space="preserve">.  Old stormwater infrastructure such as that in </w:delText>
        </w:r>
      </w:del>
      <w:del w:id="41" w:author="Beaulieu, Jake" w:date="2016-08-23T13:29:00Z">
        <w:r w:rsidR="008B1600" w:rsidDel="0039685F">
          <w:delText xml:space="preserve">Cincinnati tends to </w:delText>
        </w:r>
      </w:del>
      <w:del w:id="42" w:author="Beaulieu, Jake" w:date="2016-08-23T13:31:00Z">
        <w:r w:rsidR="008B1600" w:rsidDel="0039685F">
          <w:delText xml:space="preserve">leak </w:delText>
        </w:r>
      </w:del>
      <w:r w:rsidR="008B1600">
        <w:t>(Kaushal and Belt 2012)</w:t>
      </w:r>
      <w:ins w:id="43" w:author="Beaulieu, Jake" w:date="2016-08-23T13:37:00Z">
        <w:r w:rsidR="0023201F">
          <w:t xml:space="preserve">, and runoff from impervious surfaces (Hope et al. 2014).  DOM derived from these sources may </w:t>
        </w:r>
      </w:ins>
      <w:del w:id="44" w:author="Beaulieu, Jake" w:date="2016-08-23T13:32:00Z">
        <w:r w:rsidR="008B1600" w:rsidDel="0039685F">
          <w:delText>, and groundwater with terrestrial humic characteristics</w:delText>
        </w:r>
      </w:del>
      <w:del w:id="45" w:author="Beaulieu, Jake" w:date="2016-08-23T13:38:00Z">
        <w:r w:rsidR="008B1600" w:rsidDel="0023201F">
          <w:delText xml:space="preserve"> could </w:delText>
        </w:r>
      </w:del>
      <w:del w:id="46" w:author="Beaulieu, Jake" w:date="2016-08-23T13:32:00Z">
        <w:r w:rsidR="008B1600" w:rsidDel="0039685F">
          <w:delText xml:space="preserve">be contributed directly to these streams to </w:delText>
        </w:r>
      </w:del>
      <w:r w:rsidR="008B1600">
        <w:t xml:space="preserve">overwhelm any </w:t>
      </w:r>
      <w:r w:rsidR="008B1600" w:rsidRPr="00AF7450">
        <w:rPr>
          <w:i/>
        </w:rPr>
        <w:t>in situ</w:t>
      </w:r>
      <w:r w:rsidR="008B1600">
        <w:t xml:space="preserve"> aquatic signature. </w:t>
      </w:r>
      <w:del w:id="47" w:author="Beaulieu, Jake" w:date="2016-08-23T13:38:00Z">
        <w:r w:rsidR="008B1600" w:rsidDel="0023201F">
          <w:delText xml:space="preserve">Further, impervious surfaces are a direct source of terrestrial DOC to urban streams during runoff (Hope et al. 2004), which could be an important source of terrestrial DOM across seasons in our flashy urban study streams.  </w:delText>
        </w:r>
      </w:del>
      <w:r w:rsidR="008B1600">
        <w:t>Alternatively, t</w:t>
      </w:r>
      <w:r w:rsidR="00410F31">
        <w:t xml:space="preserve">he stronger terrestrial/recalcitrant characteristics year-round could indicate that heterotrophic </w:t>
      </w:r>
      <w:r w:rsidR="001145D8">
        <w:t xml:space="preserve">biofilm </w:t>
      </w:r>
      <w:ins w:id="48" w:author="Beaulieu, Jake" w:date="2016-08-23T13:39:00Z">
        <w:r w:rsidR="0023201F">
          <w:t xml:space="preserve">rapidly removed </w:t>
        </w:r>
      </w:ins>
      <w:del w:id="49" w:author="Beaulieu, Jake" w:date="2016-08-23T13:39:00Z">
        <w:r w:rsidR="00410F31" w:rsidDel="0023201F">
          <w:delText xml:space="preserve">processes consumed </w:delText>
        </w:r>
      </w:del>
      <w:r w:rsidR="00410F31">
        <w:t xml:space="preserve">high quality DOM </w:t>
      </w:r>
      <w:del w:id="50" w:author="Beaulieu, Jake" w:date="2016-08-23T13:39:00Z">
        <w:r w:rsidR="00410F31" w:rsidDel="0023201F">
          <w:delText>bef</w:delText>
        </w:r>
        <w:r w:rsidR="008B1600" w:rsidDel="0023201F">
          <w:delText xml:space="preserve">ore it entered </w:delText>
        </w:r>
      </w:del>
      <w:ins w:id="51" w:author="Beaulieu, Jake" w:date="2016-08-23T13:39:00Z">
        <w:r w:rsidR="0023201F">
          <w:t xml:space="preserve">from </w:t>
        </w:r>
      </w:ins>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ins w:id="52" w:author="Beaulieu, Jake" w:date="2016-08-23T13:39:00Z">
        <w:r w:rsidR="0023201F">
          <w:t>,</w:t>
        </w:r>
      </w:ins>
      <w:r w:rsidR="00A4156E">
        <w:t xml:space="preserve"> suggesting </w:t>
      </w:r>
      <w:ins w:id="53" w:author="Beaulieu, Jake" w:date="2016-08-23T13:39:00Z">
        <w:r w:rsidR="0023201F">
          <w:t xml:space="preserve">the </w:t>
        </w:r>
      </w:ins>
      <w:del w:id="54" w:author="Beaulieu, Jake" w:date="2016-08-23T13:39:00Z">
        <w:r w:rsidR="00A4156E" w:rsidDel="0023201F">
          <w:delText xml:space="preserve">more </w:delText>
        </w:r>
      </w:del>
      <w:r w:rsidR="00A4156E">
        <w:t xml:space="preserve">rapid use of </w:t>
      </w:r>
      <w:ins w:id="55" w:author="Beaulieu, Jake" w:date="2016-08-23T13:39:00Z">
        <w:r w:rsidR="0023201F">
          <w:t xml:space="preserve">labile </w:t>
        </w:r>
      </w:ins>
      <w:r w:rsidR="00A4156E">
        <w:t xml:space="preserve">DOM in the presence of </w:t>
      </w:r>
      <w:ins w:id="56" w:author="Beaulieu, Jake" w:date="2016-08-23T13:39:00Z">
        <w:r w:rsidR="0023201F">
          <w:t>autochthonous production</w:t>
        </w:r>
      </w:ins>
      <w:del w:id="57" w:author="Beaulieu, Jake" w:date="2016-08-23T13:40:00Z">
        <w:r w:rsidR="00A4156E" w:rsidDel="0023201F">
          <w:delText>algae</w:delText>
        </w:r>
      </w:del>
      <w:r w:rsidR="00A4156E">
        <w:t xml:space="preserve"> (</w:t>
      </w:r>
      <w:proofErr w:type="spellStart"/>
      <w:r w:rsidR="00A4156E">
        <w:t>Rier</w:t>
      </w:r>
      <w:proofErr w:type="spellEnd"/>
      <w:r w:rsidR="00A4156E">
        <w:t xml:space="preserve"> et al. 2014)</w:t>
      </w:r>
      <w:r w:rsidR="00FC724E">
        <w:t>.</w:t>
      </w:r>
    </w:p>
    <w:p w14:paraId="614F44F5" w14:textId="055CE654" w:rsidR="00767B6D" w:rsidRDefault="00767B6D">
      <w:r>
        <w:t>Spatial patterns of DOM characteristics</w:t>
      </w:r>
    </w:p>
    <w:p w14:paraId="6EE22FF9" w14:textId="3A818E0F" w:rsidR="0047775D" w:rsidRDefault="005B3BCC">
      <w:r>
        <w:t xml:space="preserve">Although reach-scale </w:t>
      </w:r>
      <w:r w:rsidR="0047775D">
        <w:t>standing stock data show</w:t>
      </w:r>
      <w:r>
        <w:t>ed</w:t>
      </w:r>
      <w:r w:rsidR="0047775D">
        <w:t xml:space="preserve"> lower overall chlorophyll and CBOM in buried </w:t>
      </w:r>
      <w:r>
        <w:t xml:space="preserve">compared to open </w:t>
      </w:r>
      <w:r w:rsidR="0047775D">
        <w:t xml:space="preserve">reaches, reach was not </w:t>
      </w:r>
      <w:r>
        <w:t xml:space="preserve">a </w:t>
      </w:r>
      <w:r w:rsidR="0047775D">
        <w:t xml:space="preserve">significant </w:t>
      </w:r>
      <w:r>
        <w:t xml:space="preserve">predictor </w:t>
      </w:r>
      <w:r w:rsidR="0047775D">
        <w:t xml:space="preserve">for BIX or FI.  </w:t>
      </w:r>
      <w:r w:rsidR="00C92F3E">
        <w:t xml:space="preserve">Because buried reaches have </w:t>
      </w:r>
      <w:r w:rsidR="000066DE">
        <w:t xml:space="preserve">no </w:t>
      </w:r>
      <w:r w:rsidR="00C92F3E">
        <w:t>avenue for direct riparian inputs</w:t>
      </w:r>
      <w:r w:rsidR="000066DE">
        <w:t>,</w:t>
      </w:r>
      <w:r w:rsidR="00C92F3E">
        <w:t xml:space="preserve"> chlorophyll a</w:t>
      </w:r>
      <w:r w:rsidR="000066DE">
        <w:t xml:space="preserve"> is nearly absent</w:t>
      </w:r>
      <w:r w:rsidR="00C92F3E">
        <w:t xml:space="preserve">, </w:t>
      </w:r>
      <w:r w:rsidR="000066DE">
        <w:t xml:space="preserve">and primary production is undetectable </w:t>
      </w:r>
      <w:commentRangeStart w:id="58"/>
      <w:r w:rsidR="000066DE">
        <w:t>(Beaulieu et al. 2014)</w:t>
      </w:r>
      <w:commentRangeEnd w:id="58"/>
      <w:r w:rsidR="000066DE">
        <w:rPr>
          <w:rStyle w:val="CommentReference"/>
        </w:rPr>
        <w:commentReference w:id="58"/>
      </w:r>
      <w:r w:rsidR="000066DE">
        <w:t xml:space="preserve">, </w:t>
      </w:r>
      <w:r w:rsidR="00C92F3E">
        <w:t>this implies that</w:t>
      </w:r>
      <w:r w:rsidR="00E86AC5">
        <w:t xml:space="preserve"> organic matter</w:t>
      </w:r>
      <w:r w:rsidR="00C92F3E">
        <w:t xml:space="preserve"> </w:t>
      </w:r>
      <w:r w:rsidR="003C0EBF">
        <w:t xml:space="preserve">inputs </w:t>
      </w:r>
      <w:r w:rsidR="00E86AC5">
        <w:t xml:space="preserve">to </w:t>
      </w:r>
      <w:r w:rsidR="00C92F3E">
        <w:t xml:space="preserve">open reaches impart the BIX and FI characteristics to the DOM pool </w:t>
      </w:r>
      <w:r w:rsidR="00593B6E">
        <w:t>in the buried reaches.  B</w:t>
      </w:r>
      <w:r w:rsidR="00C92F3E">
        <w:t>iological activity in buried reaches</w:t>
      </w:r>
      <w:r w:rsidR="00180E79">
        <w:t>, which is lower than in the open reaches</w:t>
      </w:r>
      <w:r w:rsidR="008D6208">
        <w:t xml:space="preserve"> (Beaulieu et al. 2014)</w:t>
      </w:r>
      <w:r w:rsidR="00180E79">
        <w:t>,</w:t>
      </w:r>
      <w:r w:rsidR="00593B6E">
        <w:t xml:space="preserve"> likely </w:t>
      </w:r>
      <w:r w:rsidR="00C92F3E">
        <w:t>does little to alter those</w:t>
      </w:r>
      <w:r w:rsidR="008D6208">
        <w:t xml:space="preserve"> </w:t>
      </w:r>
      <w:r w:rsidR="00593B6E">
        <w:t xml:space="preserve">seasonal aspects </w:t>
      </w:r>
      <w:r w:rsidR="008D6208">
        <w:t>of the DOM signature</w:t>
      </w:r>
      <w:r w:rsidR="00321914">
        <w:t xml:space="preserve"> due to the absence of </w:t>
      </w:r>
      <w:ins w:id="59" w:author="Beaulieu, Jake" w:date="2016-08-23T13:43:00Z">
        <w:r w:rsidR="0023201F">
          <w:t xml:space="preserve">DOM production via </w:t>
        </w:r>
      </w:ins>
      <w:r w:rsidR="00321914">
        <w:t xml:space="preserve">photosynthesis </w:t>
      </w:r>
      <w:ins w:id="60" w:author="Beaulieu, Jake" w:date="2016-08-23T13:43:00Z">
        <w:r w:rsidR="0023201F">
          <w:t xml:space="preserve">and limited  DOM consumption via </w:t>
        </w:r>
      </w:ins>
      <w:del w:id="61" w:author="Beaulieu, Jake" w:date="2016-08-23T13:43:00Z">
        <w:r w:rsidR="00321914" w:rsidDel="0023201F">
          <w:delText xml:space="preserve">and reduced </w:delText>
        </w:r>
      </w:del>
      <w:r w:rsidR="00321914">
        <w:t>ecosystem respiration (Beaulieu et al. 2014)</w:t>
      </w:r>
      <w:r w:rsidR="008D6208">
        <w:t xml:space="preserve">.  </w:t>
      </w:r>
      <w:r w:rsidR="0072207A">
        <w:t xml:space="preserve">Alternatively, </w:t>
      </w:r>
      <w:ins w:id="62" w:author="Beaulieu, Jake" w:date="2016-08-23T13:44:00Z">
        <w:r w:rsidR="0023201F">
          <w:t xml:space="preserve">BIX and FI </w:t>
        </w:r>
      </w:ins>
      <w:del w:id="63" w:author="Beaulieu, Jake" w:date="2016-08-23T13:44:00Z">
        <w:r w:rsidR="0072207A" w:rsidDel="0023201F">
          <w:delText xml:space="preserve">these aspects of </w:delText>
        </w:r>
        <w:r w:rsidR="008D6208" w:rsidDel="0023201F">
          <w:delText xml:space="preserve">DOM character </w:delText>
        </w:r>
      </w:del>
      <w:r w:rsidR="00593B6E">
        <w:t xml:space="preserve">could be </w:t>
      </w:r>
      <w:ins w:id="64" w:author="Beaulieu, Jake" w:date="2016-08-23T13:44:00Z">
        <w:r w:rsidR="0023201F">
          <w:t xml:space="preserve">determined by processes at the larger </w:t>
        </w:r>
      </w:ins>
      <w:del w:id="65" w:author="Beaulieu, Jake" w:date="2016-08-23T13:44:00Z">
        <w:r w:rsidR="008D6208" w:rsidDel="0023201F">
          <w:delText xml:space="preserve">controlled by particulate and dissolved C inputs at the </w:delText>
        </w:r>
      </w:del>
      <w:r w:rsidR="008D6208">
        <w:t xml:space="preserve">stream segment or </w:t>
      </w:r>
      <w:r w:rsidR="0072207A">
        <w:t xml:space="preserve">catchment </w:t>
      </w:r>
      <w:r w:rsidR="008D6208">
        <w:t>scale</w:t>
      </w:r>
      <w:ins w:id="66" w:author="Beaulieu, Jake" w:date="2016-08-23T13:44:00Z">
        <w:r w:rsidR="0023201F">
          <w:t>,</w:t>
        </w:r>
      </w:ins>
      <w:r w:rsidR="008D6208">
        <w:t xml:space="preserve"> rather than the reach scale</w:t>
      </w:r>
      <w:del w:id="67" w:author="Beaulieu, Jake" w:date="2016-08-23T13:45:00Z">
        <w:r w:rsidR="008D6208" w:rsidDel="0023201F">
          <w:delText xml:space="preserve">, which in our case </w:delText>
        </w:r>
        <w:r w:rsidR="00321914" w:rsidDel="0023201F">
          <w:delText xml:space="preserve">indicates </w:delText>
        </w:r>
        <w:r w:rsidR="008D6208" w:rsidDel="0023201F">
          <w:delText xml:space="preserve">“burial status.” </w:delText>
        </w:r>
      </w:del>
      <w:ins w:id="68" w:author="Beaulieu, Jake" w:date="2016-08-23T13:45:00Z">
        <w:r w:rsidR="0023201F">
          <w:t>.</w:t>
        </w:r>
      </w:ins>
      <w:r w:rsidR="00EE6618">
        <w:t xml:space="preserve"> For example, 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w:t>
      </w:r>
      <w:del w:id="69" w:author="Beaulieu, Jake" w:date="2016-08-23T13:51:00Z">
        <w:r w:rsidR="00593B6E" w:rsidDel="00503AEB">
          <w:delText xml:space="preserve">of DOM composition </w:delText>
        </w:r>
      </w:del>
      <w:ins w:id="70" w:author="Beaulieu, Jake" w:date="2016-08-23T13:50:00Z">
        <w:r w:rsidR="00503AEB">
          <w:t xml:space="preserve">in streams </w:t>
        </w:r>
      </w:ins>
      <w:r w:rsidR="00593B6E">
        <w:t xml:space="preserve">found that </w:t>
      </w:r>
      <w:ins w:id="71" w:author="Beaulieu, Jake" w:date="2016-08-23T13:50:00Z">
        <w:r w:rsidR="00503AEB">
          <w:t xml:space="preserve">catchment scale </w:t>
        </w:r>
      </w:ins>
      <w:r w:rsidR="00593B6E">
        <w:t xml:space="preserve">land use </w:t>
      </w:r>
      <w:del w:id="72" w:author="Beaulieu, Jake" w:date="2016-08-23T13:50:00Z">
        <w:r w:rsidR="00593B6E" w:rsidDel="00503AEB">
          <w:delText xml:space="preserve">activity </w:delText>
        </w:r>
      </w:del>
      <w:r w:rsidR="00593B6E">
        <w:t xml:space="preserve">was a </w:t>
      </w:r>
      <w:del w:id="73" w:author="Beaulieu, Jake" w:date="2016-08-23T13:51:00Z">
        <w:r w:rsidR="00593B6E" w:rsidDel="00503AEB">
          <w:delText xml:space="preserve">stronger </w:delText>
        </w:r>
      </w:del>
      <w:r w:rsidR="00593B6E">
        <w:t xml:space="preserve">predictor </w:t>
      </w:r>
      <w:ins w:id="74" w:author="Beaulieu, Jake" w:date="2016-08-23T13:51:00Z">
        <w:r w:rsidR="00503AEB">
          <w:t>of DOM composition</w:t>
        </w:r>
      </w:ins>
      <w:del w:id="75" w:author="Beaulieu, Jake" w:date="2016-08-23T13:51:00Z">
        <w:r w:rsidR="00593B6E" w:rsidDel="00503AEB">
          <w:delText>than catchment characteristics</w:delText>
        </w:r>
      </w:del>
      <w:r w:rsidR="00593B6E">
        <w:t xml:space="preserve"> (</w:t>
      </w:r>
      <w:r w:rsidR="0023580C">
        <w:t>Williams et al. 2016)</w:t>
      </w:r>
      <w:ins w:id="76" w:author="Beaulieu, Jake" w:date="2016-08-23T13:51:00Z">
        <w:r w:rsidR="00503AEB">
          <w:t>,</w:t>
        </w:r>
      </w:ins>
      <w:r w:rsidR="0023580C">
        <w:t xml:space="preserve"> </w:t>
      </w:r>
      <w:r w:rsidR="00593B6E">
        <w:t xml:space="preserve">which </w:t>
      </w:r>
      <w:r w:rsidR="00321914">
        <w:t xml:space="preserve">implies that </w:t>
      </w:r>
      <w:ins w:id="77" w:author="Beaulieu, Jake" w:date="2016-08-23T13:51:00Z">
        <w:r w:rsidR="00503AEB">
          <w:t xml:space="preserve">catchment </w:t>
        </w:r>
      </w:ins>
      <w:r w:rsidR="00321914">
        <w:t xml:space="preserve">urbanization could </w:t>
      </w:r>
      <w:r w:rsidR="00593B6E">
        <w:t xml:space="preserve">have overwhelmed </w:t>
      </w:r>
      <w:r w:rsidR="0023580C">
        <w:t>reach-scale differences in organic matter dynamics at our highly urbanized streams</w:t>
      </w:r>
      <w:r w:rsidR="00321914">
        <w:t>.</w:t>
      </w:r>
      <w:r w:rsidR="0023580C">
        <w:t xml:space="preserve"> </w:t>
      </w:r>
      <w:r w:rsidR="0023580C" w:rsidRPr="00B724CB">
        <w:rPr>
          <w:highlight w:val="yellow"/>
        </w:rPr>
        <w:t>(</w:t>
      </w:r>
      <w:commentRangeStart w:id="78"/>
      <w:r w:rsidR="0023580C" w:rsidRPr="00B724CB">
        <w:rPr>
          <w:highlight w:val="yellow"/>
        </w:rPr>
        <w:t>Do we know what the land cover characteristics are?  From the site map, they look 100% urban)</w:t>
      </w:r>
      <w:commentRangeEnd w:id="78"/>
      <w:r w:rsidR="00503AEB">
        <w:rPr>
          <w:rStyle w:val="CommentReference"/>
        </w:rPr>
        <w:commentReference w:id="78"/>
      </w:r>
    </w:p>
    <w:p w14:paraId="42B476F7" w14:textId="151057F3" w:rsidR="00677634" w:rsidRDefault="00BC6BF1">
      <w:commentRangeStart w:id="79"/>
      <w:r>
        <w:t xml:space="preserve">In contrast to </w:t>
      </w:r>
      <w:ins w:id="80" w:author="Beaulieu, Jake" w:date="2016-08-23T13:55:00Z">
        <w:r w:rsidR="00503AEB">
          <w:t>BIX and FI</w:t>
        </w:r>
      </w:ins>
      <w:ins w:id="81" w:author="Beaulieu, Jake" w:date="2016-08-23T15:47:00Z">
        <w:r w:rsidR="00617E7D">
          <w:t>,</w:t>
        </w:r>
      </w:ins>
      <w:ins w:id="82" w:author="Beaulieu, Jake" w:date="2016-08-23T13:55:00Z">
        <w:r w:rsidR="00503AEB">
          <w:t xml:space="preserve"> which were not affected by burial, </w:t>
        </w:r>
      </w:ins>
      <w:del w:id="83" w:author="Beaulieu, Jake" w:date="2016-08-23T13:55:00Z">
        <w:r w:rsidDel="00503AEB">
          <w:delText xml:space="preserve">the seasonal characteristics, which were consistent across all the optical properties of DOM we analyzed, </w:delText>
        </w:r>
      </w:del>
      <w:r>
        <w:t>HIX was higher (more humic) in the open reaches compared to the buried reaches</w:t>
      </w:r>
      <w:ins w:id="84" w:author="Beaulieu, Jake" w:date="2016-08-23T16:00:00Z">
        <w:r w:rsidR="00C84363">
          <w:t>, regardless of season</w:t>
        </w:r>
      </w:ins>
      <w:commentRangeEnd w:id="79"/>
      <w:ins w:id="85" w:author="Beaulieu, Jake" w:date="2016-08-23T16:19:00Z">
        <w:r w:rsidR="00B51B57">
          <w:rPr>
            <w:rStyle w:val="CommentReference"/>
          </w:rPr>
          <w:commentReference w:id="79"/>
        </w:r>
      </w:ins>
      <w:r w:rsidR="00F45CA1">
        <w:t xml:space="preserve">. </w:t>
      </w:r>
      <w:r>
        <w:t xml:space="preserve"> </w:t>
      </w:r>
      <w:commentRangeStart w:id="86"/>
      <w:r w:rsidR="00F45CA1">
        <w:t xml:space="preserve">Because HIX was higher in the open reaches in spring and autumn, which reduced P/H in the same months, </w:t>
      </w:r>
      <w:r>
        <w:t xml:space="preserve">P/H was probably driven </w:t>
      </w:r>
      <w:r w:rsidR="00F45CA1">
        <w:t xml:space="preserve">more </w:t>
      </w:r>
      <w:r>
        <w:t>by the presence of HIX in the denominator of the ratio</w:t>
      </w:r>
      <w:r w:rsidR="00F45CA1">
        <w:t xml:space="preserve"> rather than higher protein signature in the numerator</w:t>
      </w:r>
      <w:commentRangeEnd w:id="86"/>
      <w:r w:rsidR="00617E7D">
        <w:rPr>
          <w:rStyle w:val="CommentReference"/>
        </w:rPr>
        <w:commentReference w:id="86"/>
      </w:r>
      <w:r w:rsidR="00C92F3E">
        <w:t xml:space="preserve">.  </w:t>
      </w:r>
      <w:r>
        <w:t xml:space="preserve">It is unclear if the pattern in HIX is driven by </w:t>
      </w:r>
      <w:ins w:id="87" w:author="Beaulieu, Jake" w:date="2016-08-23T15:48:00Z">
        <w:r w:rsidR="00617E7D">
          <w:t xml:space="preserve">differences in the </w:t>
        </w:r>
      </w:ins>
      <w:r>
        <w:t xml:space="preserve">supply of organic matter to the </w:t>
      </w:r>
      <w:ins w:id="88" w:author="Beaulieu, Jake" w:date="2016-08-23T15:48:00Z">
        <w:r w:rsidR="00617E7D">
          <w:t>reaches</w:t>
        </w:r>
      </w:ins>
      <w:del w:id="89" w:author="Beaulieu, Jake" w:date="2016-08-23T15:48:00Z">
        <w:r w:rsidDel="00617E7D">
          <w:delText>stream</w:delText>
        </w:r>
      </w:del>
      <w:r>
        <w:t xml:space="preserve">, use of DOM in the </w:t>
      </w:r>
      <w:del w:id="90" w:author="Beaulieu, Jake" w:date="2016-08-23T15:48:00Z">
        <w:r w:rsidDel="00617E7D">
          <w:delText>stream</w:delText>
        </w:r>
      </w:del>
      <w:ins w:id="91" w:author="Beaulieu, Jake" w:date="2016-08-23T15:48:00Z">
        <w:r w:rsidR="00617E7D">
          <w:t>reaches</w:t>
        </w:r>
      </w:ins>
      <w:r>
        <w:t xml:space="preserve">, or both.  </w:t>
      </w:r>
      <w:ins w:id="92" w:author="Beaulieu, Jake" w:date="2016-08-23T15:50:00Z">
        <w:r w:rsidR="00617E7D">
          <w:t xml:space="preserve">More humic DOM in the open reaches </w:t>
        </w:r>
      </w:ins>
      <w:ins w:id="93" w:author="Beaulieu, Jake" w:date="2016-08-23T15:51:00Z">
        <w:r w:rsidR="00617E7D">
          <w:t>during</w:t>
        </w:r>
      </w:ins>
      <w:ins w:id="94" w:author="Beaulieu, Jake" w:date="2016-08-23T15:50:00Z">
        <w:r w:rsidR="00617E7D">
          <w:t xml:space="preserve"> </w:t>
        </w:r>
      </w:ins>
      <w:del w:id="95" w:author="Beaulieu, Jake" w:date="2016-08-23T15:50:00Z">
        <w:r w:rsidDel="00617E7D">
          <w:delText xml:space="preserve">The </w:delText>
        </w:r>
      </w:del>
      <w:r>
        <w:t xml:space="preserve">autumn </w:t>
      </w:r>
      <w:del w:id="96" w:author="Beaulieu, Jake" w:date="2016-08-23T15:51:00Z">
        <w:r w:rsidDel="00617E7D">
          <w:delText xml:space="preserve">pattern </w:delText>
        </w:r>
      </w:del>
      <w:r>
        <w:t xml:space="preserve">is </w:t>
      </w:r>
      <w:r w:rsidR="00C92F3E">
        <w:t xml:space="preserve">consistent with open reaches receiving </w:t>
      </w:r>
      <w:ins w:id="97" w:author="Beaulieu, Jake" w:date="2016-08-23T15:51:00Z">
        <w:r w:rsidR="00617E7D">
          <w:t xml:space="preserve">and retaining more </w:t>
        </w:r>
      </w:ins>
      <w:del w:id="98" w:author="Beaulieu, Jake" w:date="2016-08-23T15:52:00Z">
        <w:r w:rsidR="00C92F3E" w:rsidDel="00617E7D">
          <w:delText xml:space="preserve">direct </w:delText>
        </w:r>
      </w:del>
      <w:r w:rsidR="00C92F3E">
        <w:t>leaf inputs</w:t>
      </w:r>
      <w:ins w:id="99" w:author="Beaulieu, Jake" w:date="2016-08-23T15:51:00Z">
        <w:r w:rsidR="00617E7D">
          <w:t xml:space="preserve"> </w:t>
        </w:r>
      </w:ins>
      <w:ins w:id="100" w:author="Beaulieu, Jake" w:date="2016-08-23T15:52:00Z">
        <w:r w:rsidR="00617E7D">
          <w:t xml:space="preserve">than the buried reaches, </w:t>
        </w:r>
      </w:ins>
      <w:del w:id="101" w:author="Beaulieu, Jake" w:date="2016-08-23T15:52:00Z">
        <w:r w:rsidR="00C92F3E" w:rsidDel="00617E7D">
          <w:delText xml:space="preserve"> that </w:delText>
        </w:r>
      </w:del>
      <w:r w:rsidR="00C92F3E">
        <w:t>mak</w:t>
      </w:r>
      <w:ins w:id="102" w:author="Beaulieu, Jake" w:date="2016-08-23T15:52:00Z">
        <w:r w:rsidR="00617E7D">
          <w:t>ing</w:t>
        </w:r>
      </w:ins>
      <w:del w:id="103" w:author="Beaulieu, Jake" w:date="2016-08-23T15:52:00Z">
        <w:r w:rsidR="00C92F3E" w:rsidDel="00617E7D">
          <w:delText>e</w:delText>
        </w:r>
      </w:del>
      <w:r w:rsidR="00C92F3E">
        <w:t xml:space="preserve"> the humic character stronger</w:t>
      </w:r>
      <w:ins w:id="104" w:author="Beaulieu, Jake" w:date="2016-08-23T15:52:00Z">
        <w:r w:rsidR="00617E7D">
          <w:t xml:space="preserve"> in the open reaches.  </w:t>
        </w:r>
      </w:ins>
      <w:ins w:id="105" w:author="Beaulieu, Jake" w:date="2016-08-23T15:53:00Z">
        <w:r w:rsidR="00617E7D">
          <w:t xml:space="preserve">Assuming </w:t>
        </w:r>
      </w:ins>
      <w:ins w:id="106" w:author="Beaulieu, Jake" w:date="2016-08-23T15:55:00Z">
        <w:r w:rsidR="00617E7D">
          <w:t xml:space="preserve">the </w:t>
        </w:r>
      </w:ins>
      <w:ins w:id="107" w:author="Beaulieu, Jake" w:date="2016-08-23T15:53:00Z">
        <w:r w:rsidR="00617E7D">
          <w:t xml:space="preserve">HIX </w:t>
        </w:r>
      </w:ins>
      <w:ins w:id="108" w:author="Beaulieu, Jake" w:date="2016-08-23T15:55:00Z">
        <w:r w:rsidR="00617E7D">
          <w:t xml:space="preserve">value </w:t>
        </w:r>
      </w:ins>
      <w:ins w:id="109" w:author="Beaulieu, Jake" w:date="2016-08-23T15:53:00Z">
        <w:r w:rsidR="00617E7D">
          <w:t>at the top of the buried reach is identical to that</w:t>
        </w:r>
      </w:ins>
      <w:ins w:id="110" w:author="Beaulieu, Jake" w:date="2016-08-23T15:55:00Z">
        <w:r w:rsidR="00617E7D">
          <w:t xml:space="preserve"> of the upstream open reach</w:t>
        </w:r>
      </w:ins>
      <w:r w:rsidR="00937703">
        <w:t>,</w:t>
      </w:r>
      <w:ins w:id="111" w:author="Beaulieu, Jake" w:date="2016-08-23T15:55:00Z">
        <w:r w:rsidR="00617E7D">
          <w:t xml:space="preserve"> a lower HIX value further down the buried reach </w:t>
        </w:r>
      </w:ins>
      <w:ins w:id="112" w:author="Beaulieu, Jake" w:date="2016-08-23T15:56:00Z">
        <w:r w:rsidR="00617E7D">
          <w:t xml:space="preserve">implies that the DOM character has changed as water </w:t>
        </w:r>
        <w:r w:rsidR="00617E7D">
          <w:lastRenderedPageBreak/>
          <w:t xml:space="preserve">flows through the reach.  Several abiotic mechanisms could account for this including </w:t>
        </w:r>
      </w:ins>
      <w:del w:id="113" w:author="Beaulieu, Jake" w:date="2016-08-23T15:56:00Z">
        <w:r w:rsidR="00937703" w:rsidDel="00617E7D">
          <w:delText xml:space="preserve"> but lower HIX in the buried reach in autumn implies </w:delText>
        </w:r>
      </w:del>
      <w:r w:rsidR="00937703">
        <w:t xml:space="preserve">dilution of the DOM pool by lower HIX groundwater </w:t>
      </w:r>
      <w:r w:rsidR="00A73B3B">
        <w:t xml:space="preserve">or </w:t>
      </w:r>
      <w:r w:rsidR="00F45CA1">
        <w:t xml:space="preserve">sewage </w:t>
      </w:r>
      <w:r w:rsidR="00A73B3B">
        <w:t xml:space="preserve">sources </w:t>
      </w:r>
      <w:r w:rsidR="00937703">
        <w:t>that leak into the buried reaches</w:t>
      </w:r>
      <w:r w:rsidR="00A73B3B">
        <w:t xml:space="preserve"> (Smith and Kaushal 2015), or </w:t>
      </w:r>
      <w:r w:rsidR="00F45CA1">
        <w:t xml:space="preserve">by </w:t>
      </w:r>
      <w:r w:rsidR="00A73B3B">
        <w:t>sorption of humic compounds during transport through the buried reaches (</w:t>
      </w:r>
      <w:proofErr w:type="spellStart"/>
      <w:r w:rsidR="00A73B3B">
        <w:t>Ohno</w:t>
      </w:r>
      <w:proofErr w:type="spellEnd"/>
      <w:r w:rsidR="00A73B3B">
        <w:t xml:space="preserve"> 2002; </w:t>
      </w:r>
      <w:proofErr w:type="spellStart"/>
      <w:r w:rsidR="00A73B3B">
        <w:t>Zsolnay</w:t>
      </w:r>
      <w:proofErr w:type="spellEnd"/>
      <w:r w:rsidR="00A73B3B">
        <w:t xml:space="preserve"> et al. 1999)</w:t>
      </w:r>
      <w:r>
        <w:t xml:space="preserve">.  </w:t>
      </w:r>
      <w:r w:rsidR="00C2260A">
        <w:t>Alternatively, l</w:t>
      </w:r>
      <w:r w:rsidR="00A73B3B">
        <w:t xml:space="preserve">ower HIX in the buried reach </w:t>
      </w:r>
      <w:commentRangeStart w:id="114"/>
      <w:r w:rsidR="00C2260A">
        <w:t xml:space="preserve">could </w:t>
      </w:r>
      <w:r w:rsidR="00A73B3B">
        <w:t>imply co</w:t>
      </w:r>
      <w:r w:rsidR="000E3C43">
        <w:t>nsumption of high HIX compounds</w:t>
      </w:r>
      <w:commentRangeEnd w:id="114"/>
      <w:r w:rsidR="00C84363">
        <w:rPr>
          <w:rStyle w:val="CommentReference"/>
        </w:rPr>
        <w:commentReference w:id="114"/>
      </w:r>
      <w:r w:rsidR="00A73B3B">
        <w:t xml:space="preserve">.  </w:t>
      </w:r>
      <w:r w:rsidR="00937703">
        <w:t xml:space="preserve">Higher HIX in the open reach in spring could be </w:t>
      </w:r>
      <w:r w:rsidR="00A73B3B">
        <w:t xml:space="preserve">from </w:t>
      </w:r>
      <w:commentRangeStart w:id="115"/>
      <w:r w:rsidR="00A73B3B">
        <w:t>terrestrial</w:t>
      </w:r>
      <w:r w:rsidR="00937703">
        <w:t xml:space="preserve"> organic matter leached from </w:t>
      </w:r>
      <w:proofErr w:type="spellStart"/>
      <w:r>
        <w:t>greenfall</w:t>
      </w:r>
      <w:proofErr w:type="spellEnd"/>
      <w:r>
        <w:t xml:space="preserve"> </w:t>
      </w:r>
      <w:r w:rsidR="00F45CA1">
        <w:t xml:space="preserve">inputs </w:t>
      </w:r>
      <w:r w:rsidR="00937703">
        <w:t xml:space="preserve">during </w:t>
      </w:r>
      <w:r>
        <w:t xml:space="preserve">leaf out and/or </w:t>
      </w:r>
      <w:r w:rsidR="00937703">
        <w:t xml:space="preserve">flower or </w:t>
      </w:r>
      <w:r>
        <w:t>seed production</w:t>
      </w:r>
      <w:r w:rsidR="00AA3F72">
        <w:t xml:space="preserve">, and </w:t>
      </w:r>
      <w:proofErr w:type="spellStart"/>
      <w:r w:rsidR="00AA3F72">
        <w:t>greenfall</w:t>
      </w:r>
      <w:proofErr w:type="spellEnd"/>
      <w:r w:rsidR="00AA3F72">
        <w:t xml:space="preserve"> </w:t>
      </w:r>
      <w:del w:id="116" w:author="Beaulieu, Jake" w:date="2016-08-23T13:53:00Z">
        <w:r w:rsidR="00AA3F72" w:rsidDel="00503AEB">
          <w:delText xml:space="preserve">was </w:delText>
        </w:r>
      </w:del>
      <w:ins w:id="117" w:author="Beaulieu, Jake" w:date="2016-08-23T13:53:00Z">
        <w:r w:rsidR="00503AEB">
          <w:t>can be</w:t>
        </w:r>
        <w:r w:rsidR="00503AEB">
          <w:t xml:space="preserve"> </w:t>
        </w:r>
      </w:ins>
      <w:r w:rsidR="00AA3F72">
        <w:t>an important source of labile carbon in forested streams (Lewis and Likens 2007)</w:t>
      </w:r>
      <w:r w:rsidR="00C92F3E">
        <w:t xml:space="preserve">.  </w:t>
      </w:r>
      <w:commentRangeEnd w:id="115"/>
      <w:r w:rsidR="00C84363">
        <w:rPr>
          <w:rStyle w:val="CommentReference"/>
        </w:rPr>
        <w:commentReference w:id="115"/>
      </w:r>
      <w:r w:rsidR="00A73B3B">
        <w:t>However, in the overall context of this study</w:t>
      </w:r>
      <w:r w:rsidR="00695DAE">
        <w:t>,</w:t>
      </w:r>
      <w:r w:rsidR="00937703">
        <w:t xml:space="preserve"> the median spring values are lower than autumn</w:t>
      </w:r>
      <w:r w:rsidR="00A73B3B">
        <w:t xml:space="preserve"> values </w:t>
      </w:r>
      <w:r w:rsidR="00F45CA1">
        <w:t xml:space="preserve">on a </w:t>
      </w:r>
      <w:r w:rsidR="00A73B3B">
        <w:t>reach</w:t>
      </w:r>
      <w:r w:rsidR="00F45CA1">
        <w:t>-by-reach basis</w:t>
      </w:r>
      <w:r w:rsidR="00937703">
        <w:t>, which is still consistent with the overarching seasonal affect.  (</w:t>
      </w:r>
      <w:r w:rsidR="00C92F3E">
        <w:t xml:space="preserve">Could this also suggest that the P/H ratio is more sensitive to biological processing of the DOM pool in different reaches given that there is more effort to degrade </w:t>
      </w:r>
      <w:r w:rsidR="00C708F4">
        <w:t xml:space="preserve">recalcitrant carbon sources in the buried reaches, which would drive this ratio toward protein in the buried reach?).  </w:t>
      </w:r>
    </w:p>
    <w:p w14:paraId="041C826B" w14:textId="284F92CC" w:rsidR="00C708F4" w:rsidRDefault="00564163">
      <w:r>
        <w:t xml:space="preserve">Taken together, the DOM data show </w:t>
      </w:r>
      <w:proofErr w:type="spellStart"/>
      <w:r>
        <w:t>spatio</w:t>
      </w:r>
      <w:proofErr w:type="spellEnd"/>
      <w:r>
        <w:t xml:space="preserve">-temporal differences in the DOM </w:t>
      </w:r>
      <w:r w:rsidR="00C2260A">
        <w:t xml:space="preserve">composition </w:t>
      </w:r>
      <w:r>
        <w:t xml:space="preserve">driven by seasonal differences in </w:t>
      </w:r>
      <w:r w:rsidR="00C2260A">
        <w:t xml:space="preserve">sources (CBOM versus algal) with secondary control due to </w:t>
      </w:r>
      <w:r>
        <w:t xml:space="preserve">spatial differences in organic matter inputs </w:t>
      </w:r>
      <w:r w:rsidR="00C2260A">
        <w:t xml:space="preserve">(buried versus open) that </w:t>
      </w:r>
      <w:r>
        <w:t>alter the characteristics of the DOM pool.</w:t>
      </w:r>
    </w:p>
    <w:p w14:paraId="473A911B" w14:textId="7696B6B1" w:rsidR="00564163" w:rsidRDefault="00C2260A">
      <w:r>
        <w:t>Patterns in Carbon Use – Extracellular Enzyme Activities</w:t>
      </w:r>
      <w:r w:rsidR="00A4156E">
        <w:t xml:space="preserve"> (EEA)</w:t>
      </w:r>
    </w:p>
    <w:p w14:paraId="04463F87" w14:textId="5B02AE71" w:rsidR="00C92F3E" w:rsidRDefault="00B51B57">
      <w:ins w:id="118" w:author="Beaulieu, Jake" w:date="2016-08-23T16:24:00Z">
        <w:r>
          <w:t>Extracellular enzyme activity (EEA) reflect</w:t>
        </w:r>
      </w:ins>
      <w:ins w:id="119" w:author="Beaulieu, Jake" w:date="2016-08-23T16:25:00Z">
        <w:r>
          <w:t>s</w:t>
        </w:r>
      </w:ins>
      <w:ins w:id="120" w:author="Beaulieu, Jake" w:date="2016-08-23T16:24:00Z">
        <w:r>
          <w:t xml:space="preserve"> the composition of the DOM pool, as perceived by the microbial activity.  Although </w:t>
        </w:r>
      </w:ins>
      <w:ins w:id="121" w:author="Beaulieu, Jake" w:date="2016-08-23T16:26:00Z">
        <w:r>
          <w:t xml:space="preserve">BIX and FI indicated no </w:t>
        </w:r>
      </w:ins>
      <w:ins w:id="122" w:author="Beaulieu, Jake" w:date="2016-08-23T16:27:00Z">
        <w:r>
          <w:t xml:space="preserve">effect of burial on </w:t>
        </w:r>
      </w:ins>
      <w:ins w:id="123" w:author="Beaulieu, Jake" w:date="2016-08-23T16:26:00Z">
        <w:r>
          <w:t>DOM comp</w:t>
        </w:r>
      </w:ins>
      <w:ins w:id="124" w:author="Beaulieu, Jake" w:date="2016-08-23T16:31:00Z">
        <w:r w:rsidR="00072102">
          <w:t>o</w:t>
        </w:r>
      </w:ins>
      <w:ins w:id="125" w:author="Beaulieu, Jake" w:date="2016-08-23T16:26:00Z">
        <w:r>
          <w:t>s</w:t>
        </w:r>
      </w:ins>
      <w:ins w:id="126" w:author="Beaulieu, Jake" w:date="2016-08-23T16:31:00Z">
        <w:r w:rsidR="00072102">
          <w:t>i</w:t>
        </w:r>
      </w:ins>
      <w:ins w:id="127" w:author="Beaulieu, Jake" w:date="2016-08-23T16:26:00Z">
        <w:r>
          <w:t>tion</w:t>
        </w:r>
      </w:ins>
      <w:ins w:id="128" w:author="Beaulieu, Jake" w:date="2016-08-23T16:27:00Z">
        <w:r w:rsidR="00072102">
          <w:t xml:space="preserve"> and HIX indicated more humic (e.g. more recalcitrant) D</w:t>
        </w:r>
      </w:ins>
      <w:ins w:id="129" w:author="Beaulieu, Jake" w:date="2016-08-23T16:28:00Z">
        <w:r w:rsidR="00072102">
          <w:t xml:space="preserve">OM in open reaches, </w:t>
        </w:r>
      </w:ins>
      <w:del w:id="130" w:author="Beaulieu, Jake" w:date="2016-08-23T16:27:00Z">
        <w:r w:rsidR="00C2260A" w:rsidDel="00072102">
          <w:delText xml:space="preserve">Consistent with the idea that the composition of the DOM pool is </w:delText>
        </w:r>
        <w:r w:rsidR="000E3C43" w:rsidDel="00072102">
          <w:delText xml:space="preserve">partially </w:delText>
        </w:r>
        <w:r w:rsidR="00C2260A" w:rsidDel="00072102">
          <w:delText xml:space="preserve">influenced by reach-scale patterns, </w:delText>
        </w:r>
      </w:del>
      <w:r w:rsidR="000E3C43">
        <w:t>buried reaches had higher DOPAH2 and POX than open reaches.  This indicates that the microbial community in buried reaches allocated more energy toward acquiring recalcitrant carbon sources than in the open reach</w:t>
      </w:r>
      <w:ins w:id="131" w:author="Beaulieu, Jake" w:date="2016-08-23T16:28:00Z">
        <w:r w:rsidR="00072102">
          <w:t>,</w:t>
        </w:r>
      </w:ins>
      <w:r w:rsidR="000E3C43">
        <w:t xml:space="preserve"> regardless of season.  </w:t>
      </w:r>
      <w:del w:id="132" w:author="Beaulieu, Jake" w:date="2016-08-23T16:30:00Z">
        <w:r w:rsidR="000E3C43" w:rsidDel="00072102">
          <w:delText>Therefore, despite the seasonal changes in BIX and FI consistent with better DOM sources in the spring, carbon acquisition enzymes indicate that microbes are using lower quality carbon in the buried reaches than in the open reaches</w:delText>
        </w:r>
        <w:r w:rsidR="006B244A" w:rsidDel="00072102">
          <w:delText xml:space="preserve"> at a given DOM quality</w:delText>
        </w:r>
        <w:r w:rsidR="000E3C43" w:rsidDel="00072102">
          <w:delText xml:space="preserve">.  </w:delText>
        </w:r>
      </w:del>
      <w:commentRangeStart w:id="133"/>
      <w:r w:rsidR="000E3C43">
        <w:t xml:space="preserve">This pattern is </w:t>
      </w:r>
      <w:r w:rsidR="004D48C0">
        <w:t xml:space="preserve">consistent with </w:t>
      </w:r>
      <w:r w:rsidR="000E3C43">
        <w:t xml:space="preserve">differential </w:t>
      </w:r>
      <w:r w:rsidR="004D48C0">
        <w:t>biological processing of DO</w:t>
      </w:r>
      <w:r w:rsidR="000E3C43">
        <w:t xml:space="preserve">M </w:t>
      </w:r>
      <w:r w:rsidR="004D48C0">
        <w:t xml:space="preserve">in buried </w:t>
      </w:r>
      <w:r w:rsidR="000E3C43">
        <w:t xml:space="preserve">versus open </w:t>
      </w:r>
      <w:r w:rsidR="004D48C0">
        <w:t>reaches</w:t>
      </w:r>
      <w:r w:rsidR="009D2A5A">
        <w:t>, and the greater POX activity in low light conditions (Wagner et al. 2015)</w:t>
      </w:r>
      <w:r w:rsidR="000E3C43">
        <w:t xml:space="preserve">.  Lower values of DOPAH2 and POX in the open reach indicate less effort to acquire recalcitrant carbon in parallel with higher levels of chlorophyll a in autumn, winter, and spring that suggest more labile carbon.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0E3C43">
        <w:t xml:space="preserve"> that suggest more recalcitrant carbon.  This </w:t>
      </w:r>
      <w:r w:rsidR="004D48C0">
        <w:t xml:space="preserve">might suggest rapid use of </w:t>
      </w:r>
      <w:r w:rsidR="00CD2751">
        <w:t xml:space="preserve">high quality carbon produced in the open reaches </w:t>
      </w:r>
      <w:r w:rsidR="004D48C0">
        <w:t xml:space="preserve">and little export </w:t>
      </w:r>
      <w:r w:rsidR="00CD2751">
        <w:t>to downstream buried reaches</w:t>
      </w:r>
      <w:r w:rsidR="00BE0AFA">
        <w:t>, and it is consistent with generally greater EEA in the presence of algal biofilms (</w:t>
      </w:r>
      <w:proofErr w:type="spellStart"/>
      <w:r w:rsidR="00BE0AFA">
        <w:t>Rier</w:t>
      </w:r>
      <w:proofErr w:type="spellEnd"/>
      <w:r w:rsidR="00BE0AFA">
        <w:t xml:space="preserve"> et al. 2014)</w:t>
      </w:r>
      <w:r w:rsidR="004D48C0">
        <w:t>.</w:t>
      </w:r>
      <w:commentRangeEnd w:id="133"/>
      <w:r w:rsidR="00072102">
        <w:rPr>
          <w:rStyle w:val="CommentReference"/>
        </w:rPr>
        <w:commentReference w:id="133"/>
      </w:r>
    </w:p>
    <w:p w14:paraId="2D84A3C1" w14:textId="393681DC" w:rsidR="004D48C0" w:rsidRDefault="002E3B2A">
      <w:r>
        <w:t>T</w:t>
      </w:r>
      <w:r w:rsidR="004D48C0">
        <w:t xml:space="preserve">he LCI </w:t>
      </w:r>
      <w:r>
        <w:t>index</w:t>
      </w:r>
      <w:ins w:id="134" w:author="Beaulieu, Jake" w:date="2016-08-23T16:34:00Z">
        <w:r w:rsidR="00072102">
          <w:t>, which</w:t>
        </w:r>
      </w:ins>
      <w:r>
        <w:t xml:space="preserve"> </w:t>
      </w:r>
      <w:r w:rsidR="004D48C0">
        <w:t>aggregates several me</w:t>
      </w:r>
      <w:ins w:id="135" w:author="Beaulieu, Jake" w:date="2016-08-23T16:34:00Z">
        <w:r w:rsidR="00072102">
          <w:t>asures of EEA</w:t>
        </w:r>
      </w:ins>
      <w:del w:id="136" w:author="Beaulieu, Jake" w:date="2016-08-23T16:34:00Z">
        <w:r w:rsidR="004D48C0" w:rsidDel="00072102">
          <w:delText xml:space="preserve">trics of </w:delText>
        </w:r>
        <w:r w:rsidDel="00072102">
          <w:delText xml:space="preserve">labile and recalcitrant </w:delText>
        </w:r>
        <w:r w:rsidR="004D48C0" w:rsidDel="00072102">
          <w:delText>carbon use</w:delText>
        </w:r>
      </w:del>
      <w:r w:rsidR="001A2557">
        <w:t xml:space="preserve"> into a composite index of carbon use</w:t>
      </w:r>
      <w:r>
        <w:t xml:space="preserve">, </w:t>
      </w:r>
      <w:del w:id="137" w:author="Beaulieu, Jake" w:date="2016-08-23T16:34:00Z">
        <w:r w:rsidDel="00072102">
          <w:delText>and it</w:delText>
        </w:r>
        <w:r w:rsidR="004D48C0" w:rsidDel="00072102">
          <w:delText xml:space="preserve"> </w:delText>
        </w:r>
      </w:del>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6D5903B7" w14:textId="5ABB888F" w:rsidR="00B21FB4" w:rsidRDefault="001A2557">
      <w:r>
        <w:lastRenderedPageBreak/>
        <w:t>Higher quality DOM typically has a lower C</w:t>
      </w:r>
      <w:proofErr w:type="gramStart"/>
      <w:r>
        <w:t>:N</w:t>
      </w:r>
      <w:proofErr w:type="gramEnd"/>
      <w:r>
        <w:t xml:space="preserve"> ratio</w:t>
      </w:r>
      <w:r w:rsidR="00196646">
        <w:t>.  O</w:t>
      </w:r>
      <w:r w:rsidR="002A2306">
        <w:t>rganic matter C:N ratio was lower during spring in forested Mediterranean streams (Villanueva et al. 2016)</w:t>
      </w:r>
      <w:r w:rsidR="00196646">
        <w:t>, and higher quality spring DOM in temperate rainforest streams was likely used as a source of labile C and N (</w:t>
      </w:r>
      <w:proofErr w:type="spellStart"/>
      <w:r w:rsidR="00196646">
        <w:t>Fellman</w:t>
      </w:r>
      <w:proofErr w:type="spellEnd"/>
      <w:r w:rsidR="00196646">
        <w:t xml:space="preserve"> et al. 2009)</w:t>
      </w:r>
      <w:r w:rsidR="002A2306">
        <w:t xml:space="preserve">. </w:t>
      </w:r>
      <w:r w:rsidR="007D4EB1">
        <w:t xml:space="preserve"> In our streams, </w:t>
      </w:r>
      <w:commentRangeStart w:id="138"/>
      <w:commentRangeStart w:id="139"/>
      <w:commentRangeStart w:id="140"/>
      <w:r w:rsidR="00B21FB4">
        <w:t>N-acquiring enzymes</w:t>
      </w:r>
      <w:commentRangeEnd w:id="138"/>
      <w:r w:rsidR="003B406E">
        <w:rPr>
          <w:rStyle w:val="CommentReference"/>
        </w:rPr>
        <w:commentReference w:id="138"/>
      </w:r>
      <w:commentRangeEnd w:id="139"/>
      <w:r w:rsidR="00EB6EBE">
        <w:rPr>
          <w:rStyle w:val="CommentReference"/>
        </w:rPr>
        <w:commentReference w:id="139"/>
      </w:r>
      <w:commentRangeEnd w:id="140"/>
      <w:r w:rsidR="00741415">
        <w:rPr>
          <w:rStyle w:val="CommentReference"/>
        </w:rPr>
        <w:commentReference w:id="140"/>
      </w:r>
      <w:r w:rsidR="007D4EB1">
        <w:t xml:space="preserve"> had </w:t>
      </w:r>
      <w:r w:rsidR="00B21FB4">
        <w:t>the lowest abundance in the spring, coincident with higher quality algal DOM, and highest values in summer and autumn, when overall chlorophyll is low and the system is dominated by FBOM and CBOM standing stocks respectively</w:t>
      </w:r>
      <w:r w:rsidR="007D4EB1">
        <w:t xml:space="preserve">.  </w:t>
      </w:r>
      <w:r w:rsidR="004E190D">
        <w:t xml:space="preserve">We found no significant seasonal differences between NO3- or NH4 concentrations (data not shown), </w:t>
      </w:r>
      <w:r w:rsidR="007D4EB1">
        <w:t>suggest</w:t>
      </w:r>
      <w:r w:rsidR="004E190D">
        <w:t>ing</w:t>
      </w:r>
      <w:r w:rsidR="007D4EB1">
        <w:t xml:space="preserve"> that higher quality spring DOM acted as </w:t>
      </w:r>
      <w:proofErr w:type="gramStart"/>
      <w:r w:rsidR="007D4EB1">
        <w:t>a</w:t>
      </w:r>
      <w:proofErr w:type="gramEnd"/>
      <w:r w:rsidR="007D4EB1">
        <w:t xml:space="preserve"> N source as well as a carbon source.</w:t>
      </w:r>
    </w:p>
    <w:p w14:paraId="2DCC2994" w14:textId="0C63DFDF" w:rsidR="00F1140B" w:rsidRDefault="004943B2">
      <w:r>
        <w:t xml:space="preserve">Patterns in Carbon Use </w:t>
      </w:r>
      <w:r w:rsidR="00A6224B">
        <w:t>–</w:t>
      </w:r>
      <w:r>
        <w:t xml:space="preserve"> </w:t>
      </w:r>
      <w:r w:rsidR="00A67D45">
        <w:t>NDS</w:t>
      </w:r>
    </w:p>
    <w:p w14:paraId="02B7E156" w14:textId="283E5159" w:rsidR="00A67D45" w:rsidRDefault="00A67D45">
      <w:r>
        <w:t xml:space="preserve">We assessed overall carbon limitation in autumn and spring, and we found an interaction between </w:t>
      </w:r>
      <w:proofErr w:type="gramStart"/>
      <w:r>
        <w:t>season</w:t>
      </w:r>
      <w:proofErr w:type="gramEnd"/>
      <w:r>
        <w:t xml:space="preserve"> and reach</w:t>
      </w:r>
      <w:r w:rsidR="00AA3795">
        <w:t xml:space="preserve"> when expressed on an </w:t>
      </w:r>
      <w:proofErr w:type="spellStart"/>
      <w:r w:rsidR="00AA3795">
        <w:t>areal</w:t>
      </w:r>
      <w:proofErr w:type="spellEnd"/>
      <w:r w:rsidR="00AA3795">
        <w:t xml:space="preserve"> basis</w:t>
      </w:r>
      <w:r>
        <w:t>.  Biofilms in autumn were always more limited by carb</w:t>
      </w:r>
      <w:r w:rsidR="00B21FB4">
        <w:t>on than biofilms in spring, 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autumn</w:t>
      </w:r>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can 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EB6EBE">
        <w:t xml:space="preserve">.  Total DOC </w:t>
      </w:r>
      <w:r w:rsidR="00EB6EBE">
        <w:rPr>
          <w:rStyle w:val="CommentReference"/>
        </w:rPr>
        <w:commentReference w:id="141"/>
      </w:r>
      <w:r w:rsidR="00EB6EBE">
        <w:t xml:space="preserve">concentration did not vary between seasons, suggesting that the pulse of autumn leaves and spring algae blooms changed the composition more than the quantity of DOM, </w:t>
      </w:r>
      <w:r w:rsidR="00AA3795">
        <w:t>a pattern that is confirmed by higher BIX, FI, and lower HIX in spring</w:t>
      </w:r>
      <w:r w:rsidR="00EB6EBE">
        <w:t xml:space="preserve"> compared to autumn</w:t>
      </w:r>
      <w:r w:rsidR="00B21FB4">
        <w:t xml:space="preserve">. </w:t>
      </w:r>
      <w:r w:rsidR="00EB6EBE">
        <w:t xml:space="preserve"> </w:t>
      </w:r>
      <w:commentRangeStart w:id="142"/>
      <w:commentRangeStart w:id="143"/>
      <w:r w:rsidR="00B21FB4">
        <w:t xml:space="preserve">The differential response might be related to </w:t>
      </w:r>
      <w:r w:rsidR="00F1140B">
        <w:t xml:space="preserve">secondary reach-scale factors.  For example, 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 xml:space="preserve">might have been better able to use the autumn pulse of terrestrial DOM </w:t>
      </w:r>
      <w:r w:rsidR="00F1140B">
        <w:t xml:space="preserve">compared to the open reaches.  In contrast, biofilms in </w:t>
      </w:r>
      <w:r w:rsidR="00B21FB4">
        <w:t>open reaches always invested less in recalcitrant carbon acquisition</w:t>
      </w:r>
      <w:commentRangeEnd w:id="142"/>
      <w:r w:rsidR="00972E1F">
        <w:rPr>
          <w:rStyle w:val="CommentReference"/>
        </w:rPr>
        <w:commentReference w:id="142"/>
      </w:r>
      <w:commentRangeEnd w:id="143"/>
      <w:r w:rsidR="00AA3795">
        <w:rPr>
          <w:rStyle w:val="CommentReference"/>
        </w:rPr>
        <w:commentReference w:id="143"/>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w:t>
      </w:r>
      <w:proofErr w:type="spellStart"/>
      <w:r w:rsidR="00F1140B">
        <w:t>Rier</w:t>
      </w:r>
      <w:proofErr w:type="spellEnd"/>
      <w:r w:rsidR="00F1140B">
        <w:t xml:space="preserve"> et al. 2014)</w:t>
      </w:r>
      <w:r w:rsidR="00AA3795">
        <w:t xml:space="preserve"> and is reflected in the carbon acquisition effort devoted to recalcitrant carbon sources</w:t>
      </w:r>
      <w:r w:rsidR="00F1140B">
        <w:t>.</w:t>
      </w:r>
    </w:p>
    <w:p w14:paraId="4CD50773" w14:textId="4B578B4D" w:rsidR="00B21FB4" w:rsidRDefault="00B21FB4">
      <w:r>
        <w:t xml:space="preserve">We </w:t>
      </w:r>
      <w:r w:rsidR="00AA3795">
        <w:t>found</w:t>
      </w:r>
      <w:r>
        <w:t xml:space="preserve"> different results when we expressed carbon limitation by area or biomass (i.e., gAFDM-1).  When expressed by area, results were highly significant, but when expressed by biomass, there were no differences.  This implies that 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Given the fact that we relieved N and P limitation to focus on the response to added carbon, these results might not apply to carbon additions in low nutrient streams, but they may be reasonably applicable to agricultural and urban streams which tend to have higher background nutrient concentrations.</w:t>
      </w:r>
    </w:p>
    <w:p w14:paraId="3EE568D2" w14:textId="5FD2CC48" w:rsidR="00430256" w:rsidRDefault="00430256">
      <w:r>
        <w:t xml:space="preserve">Biofilms responded the same to all carbon sources (glucose, arabinose, </w:t>
      </w:r>
      <w:proofErr w:type="gramStart"/>
      <w:r>
        <w:t>cellobiose</w:t>
      </w:r>
      <w:proofErr w:type="gramEnd"/>
      <w:r>
        <w:t xml:space="preserve">).  Although arabinose has been used </w:t>
      </w:r>
      <w:r w:rsidR="00CD2751">
        <w:t xml:space="preserve">as </w:t>
      </w:r>
      <w:r>
        <w:t>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as glucose.  It</w:t>
      </w:r>
      <w:r w:rsidR="00AA3795">
        <w:t xml:space="preserve"> i</w:t>
      </w:r>
      <w:r>
        <w:t xml:space="preserve">s unclear if arabinose and cellobiose bioavailability is </w:t>
      </w:r>
      <w:r>
        <w:lastRenderedPageBreak/>
        <w:t>equally high as glucose in most streams or if it was high in this stream because of the systemic dominance of recalcitrant carbon</w:t>
      </w:r>
      <w:r w:rsidR="00CD2751">
        <w:t xml:space="preserve"> and/or the presence of N and P in the NDS agars</w:t>
      </w:r>
      <w:r>
        <w:t xml:space="preserve">.  </w:t>
      </w:r>
    </w:p>
    <w:p w14:paraId="1079E637" w14:textId="6485005A" w:rsidR="00F62BD7" w:rsidRDefault="00F62BD7">
      <w:r>
        <w:t xml:space="preserve">Interestingly, although we measured distinct differences in the DOM pool and microbial use of different carbon and nitrogen sources, none of those metrics were </w:t>
      </w:r>
      <w:r w:rsidR="00AA3795">
        <w:t xml:space="preserve">directly </w:t>
      </w:r>
      <w:r>
        <w:t xml:space="preserve">related to the NDS response to added carbon.  The only relationship we found 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environmental data collected</w:t>
      </w:r>
      <w:ins w:id="144" w:author="Beaulieu, Jake" w:date="2016-08-23T16:45:00Z">
        <w:r w:rsidR="00741415">
          <w:t>,</w:t>
        </w:r>
      </w:ins>
      <w:r w:rsidR="00CD2751">
        <w:t xml:space="preserve"> </w:t>
      </w:r>
      <w:r>
        <w:t xml:space="preserve">despite the NDS response being consistent with the </w:t>
      </w:r>
      <w:proofErr w:type="spellStart"/>
      <w:r>
        <w:t>spatio</w:t>
      </w:r>
      <w:proofErr w:type="spellEnd"/>
      <w:r>
        <w:t xml:space="preserve">-temporal patterns of DOM </w:t>
      </w:r>
      <w:r w:rsidR="00AA3795">
        <w:t xml:space="preserve">quality </w:t>
      </w:r>
      <w:r w:rsidR="002C23B0">
        <w:t>and EEA</w:t>
      </w:r>
      <w:ins w:id="145" w:author="Beaulieu, Jake" w:date="2016-08-23T16:45:00Z">
        <w:r w:rsidR="00741415">
          <w:t>,</w:t>
        </w:r>
      </w:ins>
      <w:r w:rsidR="002C23B0">
        <w:t xml:space="preserve"> may reflect a significant difference in the carbon sources we used for the NDS.  We used very simple carbon sources with respect to the sources in the overall bulk DOM pool, so the biofilm response </w:t>
      </w:r>
      <w:r w:rsidR="00AA3795">
        <w:t>to these highly labile sources c</w:t>
      </w:r>
      <w:r w:rsidR="002C23B0">
        <w:t xml:space="preserve">ould be different than the </w:t>
      </w:r>
      <w:r w:rsidR="00AA3795">
        <w:t xml:space="preserve">EEA response to the </w:t>
      </w:r>
      <w:r w:rsidR="002C23B0">
        <w:t xml:space="preserve">environmental </w:t>
      </w:r>
      <w:r w:rsidR="00AA3795">
        <w:t xml:space="preserve">DOM pool the </w:t>
      </w:r>
      <w:r w:rsidR="002C23B0">
        <w:t xml:space="preserve">biofilms were exposed to </w:t>
      </w:r>
      <w:r w:rsidR="00AA3795">
        <w:t>during incubation</w:t>
      </w:r>
      <w:r w:rsidR="002C23B0">
        <w:t>.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w:t>
      </w:r>
      <w:r w:rsidR="00D62789">
        <w:t xml:space="preserve"> to the carbon amendments</w:t>
      </w:r>
      <w:r w:rsidR="002C23B0">
        <w:t>.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w:t>
      </w:r>
      <w:ins w:id="146" w:author="Beaulieu, Jake" w:date="2016-08-23T16:46:00Z">
        <w:r w:rsidR="00741415">
          <w:t xml:space="preserve">in </w:t>
        </w:r>
      </w:ins>
      <w:bookmarkStart w:id="147" w:name="_GoBack"/>
      <w:bookmarkEnd w:id="147"/>
      <w:r w:rsidR="002C23B0">
        <w:t>streams.</w:t>
      </w:r>
      <w:r w:rsidR="00D62789">
        <w:t xml:space="preserve">  Overall, these results suggest that </w:t>
      </w:r>
      <w:proofErr w:type="spellStart"/>
      <w:r w:rsidR="00D62789">
        <w:t>spatio</w:t>
      </w:r>
      <w:proofErr w:type="spellEnd"/>
      <w:r w:rsidR="00D62789">
        <w:t>-temporal variation in biofilm carbon use patterns are related primarily to seasonal changes in the DOM pool and secondarily to reach scale patterns such as stream burial.   Differential carbon use in an urban stream continuum can have consequences for biogeochemical cycling of other nutrients and for downstream export of DOM and nutrients.</w:t>
      </w:r>
    </w:p>
    <w:p w14:paraId="2CD15954" w14:textId="77777777" w:rsidR="005D29AC" w:rsidRDefault="005D29AC"/>
    <w:p w14:paraId="15FFCD40" w14:textId="77777777" w:rsidR="00C92F3E" w:rsidRDefault="00C92F3E"/>
    <w:p w14:paraId="1171DFDC" w14:textId="77777777" w:rsidR="00C92F3E" w:rsidRDefault="00C92F3E">
      <w:pPr>
        <w:sectPr w:rsidR="00C92F3E" w:rsidSect="00072102">
          <w:pgSz w:w="12240" w:h="15840"/>
          <w:pgMar w:top="1440" w:right="1440" w:bottom="1440" w:left="1440" w:header="720" w:footer="720" w:gutter="0"/>
          <w:cols w:space="720"/>
          <w:docGrid w:linePitch="360"/>
        </w:sectPr>
      </w:pPr>
    </w:p>
    <w:p w14:paraId="2044BA13" w14:textId="77777777" w:rsidR="00677634" w:rsidRDefault="00677634">
      <w:r>
        <w:lastRenderedPageBreak/>
        <w:t>Acknowledgements</w:t>
      </w:r>
    </w:p>
    <w:p w14:paraId="07A3244D" w14:textId="77777777" w:rsidR="00677634" w:rsidRDefault="00967806">
      <w:r>
        <w:t xml:space="preserve">We thank Kendall Jo </w:t>
      </w:r>
      <w:proofErr w:type="spellStart"/>
      <w:r>
        <w:t>Stanavich</w:t>
      </w:r>
      <w:proofErr w:type="spellEnd"/>
      <w:r>
        <w:t xml:space="preserve">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148"/>
      <w:r>
        <w:t>This research was supported by EPA NNEMS Award 2010-309, the NSF Graduate Research Fellowship Program under Grant No. DGE1144243, NSF Awards DBI 0640300 and CBET 1058502, NASA grant NASA NNX11AM28G, Maryland Sea Grant Awards SA7528085-U, R/WS-2 and NA05OAR4171042.</w:t>
      </w:r>
      <w:commentRangeEnd w:id="148"/>
      <w:r>
        <w:rPr>
          <w:rStyle w:val="CommentReference"/>
        </w:rPr>
        <w:commentReference w:id="148"/>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5A94E5A5" w14:textId="114697A1"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 xml:space="preserve">Beaulieu, J. J., P. M. Mayer, S. S. Kaushal, M. J. Pennino, C. P. Arango, D. A. Balz, T. J. Canfield, C. M. Elonen, K. M. Fritz, B. H. Hill, H. </w:t>
      </w:r>
      <w:proofErr w:type="spellStart"/>
      <w:r>
        <w:t>Ryu</w:t>
      </w:r>
      <w:proofErr w:type="spellEnd"/>
      <w:r>
        <w:t>, and J. W. Santo Domingo. 2014. Effects of urban stream burial on organic matter dynamics and reach scale nitrate retention. Biogeochemistry 121:107-126.</w:t>
      </w:r>
    </w:p>
    <w:p w14:paraId="749F147F" w14:textId="1770CB7B" w:rsidR="005B7C83" w:rsidRDefault="005B7C83" w:rsidP="00343A56">
      <w:r>
        <w:t xml:space="preserve">Catalan N, </w:t>
      </w:r>
      <w:proofErr w:type="spellStart"/>
      <w:r>
        <w:t>Obrador</w:t>
      </w:r>
      <w:proofErr w:type="spellEnd"/>
      <w:r>
        <w:t xml:space="preserve"> B, Alomar C, and </w:t>
      </w:r>
      <w:proofErr w:type="spellStart"/>
      <w:r>
        <w:t>Pretus</w:t>
      </w:r>
      <w:proofErr w:type="spellEnd"/>
      <w:r>
        <w:t xml:space="preserve">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w:t>
      </w:r>
      <w:proofErr w:type="gramStart"/>
      <w:r>
        <w:t>The</w:t>
      </w:r>
      <w:proofErr w:type="gramEnd"/>
      <w:r>
        <w:t xml:space="preserv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 xml:space="preserve">Coble P. G., S. A. Green, N.V. Blough, and R. B. </w:t>
      </w:r>
      <w:proofErr w:type="spellStart"/>
      <w:r>
        <w:t>Gagosian</w:t>
      </w:r>
      <w:proofErr w:type="spellEnd"/>
      <w:r>
        <w:t>.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31496A34" w14:textId="0EDF7234" w:rsidR="00B06F04" w:rsidRDefault="00B06F04" w:rsidP="005849D6">
      <w:proofErr w:type="spellStart"/>
      <w:r>
        <w:t>Fellman</w:t>
      </w:r>
      <w:proofErr w:type="spellEnd"/>
      <w:r>
        <w:t xml:space="preserve"> JB, Hood E, </w:t>
      </w:r>
      <w:proofErr w:type="spellStart"/>
      <w:r>
        <w:t>D’Amore</w:t>
      </w:r>
      <w:proofErr w:type="spellEnd"/>
      <w:r>
        <w:t xml:space="preserv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 xml:space="preserve">Franke D, Bonnell EJ, and Ziegler SE.  2013. </w:t>
      </w:r>
      <w:proofErr w:type="spellStart"/>
      <w:r>
        <w:t>Mineralisation</w:t>
      </w:r>
      <w:proofErr w:type="spellEnd"/>
      <w:r>
        <w:t xml:space="preserve"> of dissolved organic matter by heterotrophic stream biofilm communities in a large boreal catchment. Freshwater Biology 58:2007-2026.</w:t>
      </w:r>
    </w:p>
    <w:p w14:paraId="07F6BCF2" w14:textId="107E2D8B" w:rsidR="00C05820" w:rsidRDefault="00C05820" w:rsidP="005849D6">
      <w:r>
        <w:t xml:space="preserve">Hansen AM, Kraus TEC, </w:t>
      </w:r>
      <w:proofErr w:type="spellStart"/>
      <w:r>
        <w:t>Pellerin</w:t>
      </w:r>
      <w:proofErr w:type="spellEnd"/>
      <w:r>
        <w:t xml:space="preserve"> BA, Fleck JA, Downing BD, </w:t>
      </w:r>
      <w:proofErr w:type="gramStart"/>
      <w:r>
        <w:t>Bergamaschi</w:t>
      </w:r>
      <w:proofErr w:type="gramEnd"/>
      <w:r>
        <w:t xml:space="preserve"> BA. 2016. Optical properties of dissolved organic matter (DOM): effects of biological and </w:t>
      </w:r>
      <w:proofErr w:type="spellStart"/>
      <w:r>
        <w:t>phytolytic</w:t>
      </w:r>
      <w:proofErr w:type="spellEnd"/>
      <w:r>
        <w:t xml:space="preserve"> degradation. Limnology and Oceanography 61:1015-1032.</w:t>
      </w:r>
    </w:p>
    <w:p w14:paraId="30A6A176" w14:textId="222486BA" w:rsidR="005849D6" w:rsidRDefault="005849D6" w:rsidP="005849D6">
      <w:r>
        <w:t xml:space="preserve">Hill BH, McCormick FH, Harvey BC, Johnson SL, Warren ML, Elonen CM (2010) Microbial enzyme activity, nutrient uptake and nutrient limitation in forested streams. </w:t>
      </w:r>
      <w:proofErr w:type="spellStart"/>
      <w:r>
        <w:t>Freshw</w:t>
      </w:r>
      <w:proofErr w:type="spellEnd"/>
      <w:r>
        <w:t xml:space="preserve"> </w:t>
      </w:r>
      <w:proofErr w:type="spellStart"/>
      <w:r>
        <w:t>Biol</w:t>
      </w:r>
      <w:proofErr w:type="spellEnd"/>
      <w:r>
        <w:t xml:space="preserve"> 55(5):1005–1019 </w:t>
      </w:r>
    </w:p>
    <w:p w14:paraId="1882E365" w14:textId="09FD492B" w:rsidR="000F2368" w:rsidRDefault="000F2368" w:rsidP="005849D6">
      <w:r>
        <w:t xml:space="preserve">Hope, D, </w:t>
      </w:r>
      <w:proofErr w:type="spellStart"/>
      <w:r>
        <w:t>Naegeli</w:t>
      </w:r>
      <w:proofErr w:type="spellEnd"/>
      <w:r>
        <w:t xml:space="preserve"> MW, Chan AH, Grimm NB. (2004). Nutrients on asphalt parking surfaces in an urban environment. Water, Air, and Soil Pollution 4:371-390.</w:t>
      </w:r>
    </w:p>
    <w:p w14:paraId="76DF38AD" w14:textId="2A52F2B2" w:rsidR="00D85A10" w:rsidRDefault="00D85A10" w:rsidP="005849D6">
      <w:r>
        <w:t xml:space="preserve">Hosen JD, McDonough OT, </w:t>
      </w:r>
      <w:proofErr w:type="spellStart"/>
      <w:r>
        <w:t>Febria</w:t>
      </w:r>
      <w:proofErr w:type="spellEnd"/>
      <w:r>
        <w:t xml:space="preserve">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proofErr w:type="spellStart"/>
      <w:r>
        <w:t>Huguet</w:t>
      </w:r>
      <w:proofErr w:type="spellEnd"/>
      <w:r>
        <w:t xml:space="preserve"> A, </w:t>
      </w:r>
      <w:proofErr w:type="spellStart"/>
      <w:r>
        <w:t>Vacher</w:t>
      </w:r>
      <w:proofErr w:type="spellEnd"/>
      <w:r>
        <w:t xml:space="preserve"> L, </w:t>
      </w:r>
      <w:proofErr w:type="spellStart"/>
      <w:r>
        <w:t>Relexans</w:t>
      </w:r>
      <w:proofErr w:type="spellEnd"/>
      <w:r>
        <w:t xml:space="preserve"> S, </w:t>
      </w:r>
      <w:proofErr w:type="spellStart"/>
      <w:r>
        <w:t>Saubusse</w:t>
      </w:r>
      <w:proofErr w:type="spellEnd"/>
      <w:r>
        <w:t xml:space="preserve"> S, </w:t>
      </w:r>
      <w:proofErr w:type="spellStart"/>
      <w:r>
        <w:t>Froidefond</w:t>
      </w:r>
      <w:proofErr w:type="spellEnd"/>
      <w:r>
        <w:t xml:space="preserve"> JM, </w:t>
      </w:r>
      <w:proofErr w:type="spellStart"/>
      <w:r>
        <w:t>Parlanti</w:t>
      </w:r>
      <w:proofErr w:type="spellEnd"/>
      <w:r>
        <w:t xml:space="preserve"> E (2009) Properties of fluorescent dissolved organic matter in the Gironde Estuary. Organic Geochemistry 40(6):706–719</w:t>
      </w:r>
    </w:p>
    <w:p w14:paraId="5C07ABA6" w14:textId="44236E7F" w:rsidR="00222011" w:rsidRDefault="00222011" w:rsidP="00E65E40">
      <w:r>
        <w:t>Kaushal, SS and KT Belt. 2012. The urban watershed continuum: evolving spatial and temporal dimensions. Urban Ecosystems 15:409-435.</w:t>
      </w:r>
    </w:p>
    <w:p w14:paraId="18C9FFAE" w14:textId="146BC05E" w:rsidR="00AA3F72" w:rsidRDefault="00AA3F72" w:rsidP="00E65E40">
      <w:r>
        <w:lastRenderedPageBreak/>
        <w:t xml:space="preserve">Lewis GP and Likens GE. 2007. Changes in stream chemistry associated with insect defoliation in a Pennsylvania hemlock-hardwoods forest. Forest Ecology and </w:t>
      </w:r>
      <w:proofErr w:type="spellStart"/>
      <w:r>
        <w:t>Mangement</w:t>
      </w:r>
      <w:proofErr w:type="spellEnd"/>
      <w:r>
        <w:t xml:space="preserve"> 238:199-211</w:t>
      </w:r>
    </w:p>
    <w:p w14:paraId="5143C367" w14:textId="2D50E7D5" w:rsidR="00CE70D3" w:rsidRDefault="00E65E40" w:rsidP="00E65E40">
      <w:r>
        <w:t xml:space="preserve">McKnight DM, Boyer EW, </w:t>
      </w:r>
      <w:proofErr w:type="spellStart"/>
      <w:r>
        <w:t>Westerhoff</w:t>
      </w:r>
      <w:proofErr w:type="spellEnd"/>
      <w:r>
        <w:t xml:space="preserve"> PK, Doran PT, </w:t>
      </w:r>
      <w:proofErr w:type="spellStart"/>
      <w:r>
        <w:t>Kulbe</w:t>
      </w:r>
      <w:proofErr w:type="spellEnd"/>
      <w:r>
        <w:t xml:space="preserve"> T, Andersen DT (2001) Spectrofluorometric characterization of dissolved organic matter for indication of precursor organic material and aromaticity. Limnology and Oceanography 46(1):38–48</w:t>
      </w:r>
    </w:p>
    <w:p w14:paraId="2FAC2EDF" w14:textId="77777777" w:rsidR="00D76225" w:rsidRDefault="00D76225" w:rsidP="00D76225">
      <w:proofErr w:type="spellStart"/>
      <w:r>
        <w:t>Ohno</w:t>
      </w:r>
      <w:proofErr w:type="spellEnd"/>
      <w:r>
        <w:t xml:space="preserve"> T (2002) Fluorescence inner-filtering correction for determining the </w:t>
      </w:r>
      <w:proofErr w:type="spellStart"/>
      <w:r>
        <w:t>humification</w:t>
      </w:r>
      <w:proofErr w:type="spellEnd"/>
      <w:r>
        <w:t xml:space="preserve"> index of dissolved organic matter. Environmental Science and Technology 36(4):742–746</w:t>
      </w:r>
    </w:p>
    <w:p w14:paraId="6358476C" w14:textId="00DC08B6" w:rsidR="00864237" w:rsidRDefault="00864237" w:rsidP="00864237">
      <w:proofErr w:type="spellStart"/>
      <w:r>
        <w:t>Jari</w:t>
      </w:r>
      <w:proofErr w:type="spellEnd"/>
      <w:r>
        <w:t xml:space="preserve"> </w:t>
      </w:r>
      <w:proofErr w:type="spellStart"/>
      <w:r>
        <w:t>Oksanen</w:t>
      </w:r>
      <w:proofErr w:type="spellEnd"/>
      <w:r>
        <w:t xml:space="preserve">, F. Guillaume Blanchet, Roeland </w:t>
      </w:r>
      <w:proofErr w:type="spellStart"/>
      <w:r>
        <w:t>Kindt</w:t>
      </w:r>
      <w:proofErr w:type="spellEnd"/>
      <w:r>
        <w:t xml:space="preserve">, Pierre Legendre, Peter R. Minchin, R. B. O'Hara, Gavin L. Simpson, Peter </w:t>
      </w:r>
      <w:proofErr w:type="spellStart"/>
      <w:r>
        <w:t>Solymos</w:t>
      </w:r>
      <w:proofErr w:type="spellEnd"/>
      <w:r>
        <w:t xml:space="preserve">, M. Henry H. Stevens and Helene Wagner (2016). </w:t>
      </w:r>
      <w:proofErr w:type="gramStart"/>
      <w:r>
        <w:t>vegan</w:t>
      </w:r>
      <w:proofErr w:type="gramEnd"/>
      <w:r>
        <w:t xml:space="preserve">: Community Ecology Package. R package version 2.3-5. https://CRAN.R-project.org/package=vegan </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1EF762A0" w14:textId="2ACFF501" w:rsidR="00A4156E" w:rsidRDefault="00A4156E" w:rsidP="00864237">
      <w:proofErr w:type="spellStart"/>
      <w:r>
        <w:t>Rier</w:t>
      </w:r>
      <w:proofErr w:type="spellEnd"/>
      <w:r>
        <w:t xml:space="preserve"> ST, </w:t>
      </w:r>
      <w:proofErr w:type="spellStart"/>
      <w:r>
        <w:t>Shirvinski</w:t>
      </w:r>
      <w:proofErr w:type="spellEnd"/>
      <w:r>
        <w:t xml:space="preserve"> JM, and </w:t>
      </w:r>
      <w:proofErr w:type="spellStart"/>
      <w:r>
        <w:t>Kinek</w:t>
      </w:r>
      <w:proofErr w:type="spellEnd"/>
      <w:r>
        <w:t xml:space="preserve"> KC. 2014. In situ light and phosphorus manipulations reveal potential role of biofilm algae in enhancing enzyme-mediated decomposition of organic matter in streams. Freshwater Biology 59:1039-1051.</w:t>
      </w:r>
    </w:p>
    <w:p w14:paraId="7B8EDC6D" w14:textId="138F607B" w:rsidR="00967806" w:rsidRDefault="00967806" w:rsidP="00864237">
      <w:proofErr w:type="spellStart"/>
      <w:r>
        <w:t>Runkel</w:t>
      </w:r>
      <w:proofErr w:type="spellEnd"/>
      <w:r>
        <w:t xml:space="preserve"> R.L. (1998) One-Dimensional Transport with Inflow and Storage (OTIS): A Solute Transport Model for Streams and Rivers. U.S. Geological Society, Water Resources Investigations Report 98-4018.</w:t>
      </w:r>
    </w:p>
    <w:p w14:paraId="32AB4360" w14:textId="77777777" w:rsidR="00967806" w:rsidRDefault="00967806" w:rsidP="00967806">
      <w:proofErr w:type="spellStart"/>
      <w:r>
        <w:t>Runkel</w:t>
      </w:r>
      <w:proofErr w:type="spellEnd"/>
      <w:r>
        <w:t xml:space="preserve"> R.L. (2002) A new metric for determining the importance of transient storage. Journal of the North American </w:t>
      </w:r>
      <w:proofErr w:type="spellStart"/>
      <w:r>
        <w:t>Benthological</w:t>
      </w:r>
      <w:proofErr w:type="spellEnd"/>
      <w:r>
        <w:t xml:space="preserve"> Society, 21, 529–543.</w:t>
      </w:r>
    </w:p>
    <w:p w14:paraId="6E3CC236" w14:textId="7330C574" w:rsidR="00E13C73" w:rsidRDefault="00E13C73" w:rsidP="00E13C73">
      <w:proofErr w:type="spellStart"/>
      <w:r>
        <w:t>Sartory</w:t>
      </w:r>
      <w:proofErr w:type="spellEnd"/>
      <w:r>
        <w:t xml:space="preserve">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w:t>
      </w:r>
      <w:proofErr w:type="spellStart"/>
      <w:r>
        <w:t>Franchini</w:t>
      </w:r>
      <w:proofErr w:type="spellEnd"/>
      <w:r>
        <w:t xml:space="preserve"> P, Fisher D (1997) Enzymatic analysis of riverine </w:t>
      </w:r>
      <w:proofErr w:type="spellStart"/>
      <w:r>
        <w:t>bacterioplankton</w:t>
      </w:r>
      <w:proofErr w:type="spellEnd"/>
      <w:r>
        <w:t xml:space="preserve"> production. </w:t>
      </w:r>
      <w:proofErr w:type="spellStart"/>
      <w:r>
        <w:t>Limnol</w:t>
      </w:r>
      <w:proofErr w:type="spellEnd"/>
      <w:r>
        <w:t xml:space="preserve"> </w:t>
      </w:r>
      <w:proofErr w:type="spellStart"/>
      <w:r>
        <w:t>Oceanogr</w:t>
      </w:r>
      <w:proofErr w:type="spellEnd"/>
      <w:r>
        <w:t xml:space="preserve"> 42(1):29–38 </w:t>
      </w:r>
    </w:p>
    <w:p w14:paraId="32993F89" w14:textId="77777777" w:rsidR="006730DB" w:rsidRDefault="006730DB" w:rsidP="005849D6">
      <w:r>
        <w:t xml:space="preserve">Sinsabaugh RL, Foreman CM (2001) Activity profiles of </w:t>
      </w:r>
      <w:proofErr w:type="spellStart"/>
      <w:r>
        <w:t>bacterioplankton</w:t>
      </w:r>
      <w:proofErr w:type="spellEnd"/>
      <w:r>
        <w:t xml:space="preserve"> in a eutrophic river. Freshwater </w:t>
      </w:r>
      <w:proofErr w:type="spellStart"/>
      <w:r>
        <w:t>Biol</w:t>
      </w:r>
      <w:proofErr w:type="spellEnd"/>
      <w:r>
        <w:t xml:space="preserve"> 46(9): 1239–1249</w:t>
      </w:r>
    </w:p>
    <w:p w14:paraId="3C274103" w14:textId="77777777" w:rsidR="000A2E66" w:rsidRDefault="000A2E66" w:rsidP="000A2E66">
      <w:r>
        <w:t xml:space="preserve">Sinsabaugh RL, Shah JJF (2011) </w:t>
      </w:r>
      <w:proofErr w:type="spellStart"/>
      <w:r>
        <w:t>Ecoenzymatic</w:t>
      </w:r>
      <w:proofErr w:type="spellEnd"/>
      <w:r>
        <w:t xml:space="preserve"> stoichiometry of recalcitrant organic matter decomposition: the growth rate hypothesis in reverse. Biogeochemistry 102(1–3):31–43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w:t>
      </w:r>
      <w:proofErr w:type="spellStart"/>
      <w:r>
        <w:t>Guo</w:t>
      </w:r>
      <w:proofErr w:type="spellEnd"/>
      <w:r>
        <w:t xml:space="preserve"> L, Shiller AM, </w:t>
      </w:r>
      <w:proofErr w:type="spellStart"/>
      <w:r>
        <w:t>Hassellov</w:t>
      </w:r>
      <w:proofErr w:type="spellEnd"/>
      <w:r>
        <w:t xml:space="preserve">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 xml:space="preserve">Villanueva VD, Navarro MB, </w:t>
      </w:r>
      <w:proofErr w:type="spellStart"/>
      <w:r>
        <w:t>Albarino</w:t>
      </w:r>
      <w:proofErr w:type="spellEnd"/>
      <w:r>
        <w:t xml:space="preserve"> R. 2016. Seasonal patterns of organic matter stoichiometry along a mountain catchment. Hydrobiologia 227-238.</w:t>
      </w:r>
    </w:p>
    <w:p w14:paraId="26238EB8" w14:textId="1743A2F0" w:rsidR="009D2A5A" w:rsidRDefault="009D2A5A" w:rsidP="00D76225">
      <w:r>
        <w:lastRenderedPageBreak/>
        <w:t xml:space="preserve">Wagner K, Besemer K, Burns NR, Battin TJ, </w:t>
      </w:r>
      <w:proofErr w:type="spellStart"/>
      <w:r>
        <w:t>Bengtsson</w:t>
      </w:r>
      <w:proofErr w:type="spellEnd"/>
      <w:r>
        <w:t xml:space="preserve"> MM. 2015. Light availability affects stream biofilm bacterial community composition and function, but not diversity. Environmental Microbiology 17:5036-5047.</w:t>
      </w:r>
    </w:p>
    <w:p w14:paraId="46C3CD6B" w14:textId="506D41D3" w:rsidR="001145D8" w:rsidRDefault="001145D8" w:rsidP="00D76225">
      <w:r>
        <w:t xml:space="preserve">Williams CJ, Frost PC, Morales-Williams AM, Larson JH, Richardson WB, </w:t>
      </w:r>
      <w:proofErr w:type="spellStart"/>
      <w:r>
        <w:t>Chiandet</w:t>
      </w:r>
      <w:proofErr w:type="spellEnd"/>
      <w:r>
        <w:t xml:space="preserve"> AS, and </w:t>
      </w:r>
      <w:proofErr w:type="spellStart"/>
      <w:r>
        <w:t>Xenopoulos</w:t>
      </w:r>
      <w:proofErr w:type="spellEnd"/>
      <w:r>
        <w:t xml:space="preserve"> MA. 2016. Human activities cause distinct dissolved organic matter composition across freshwater ecosystems. Global Change Biology 22:613-626</w:t>
      </w:r>
    </w:p>
    <w:p w14:paraId="1D80BC9C" w14:textId="77777777" w:rsidR="00E65E40" w:rsidRDefault="00E65E40" w:rsidP="00E65E40">
      <w:proofErr w:type="spellStart"/>
      <w:r>
        <w:t>Zsolnay</w:t>
      </w:r>
      <w:proofErr w:type="spellEnd"/>
      <w:r>
        <w:t xml:space="preserve"> A, </w:t>
      </w:r>
      <w:proofErr w:type="spellStart"/>
      <w:r>
        <w:t>Baigar</w:t>
      </w:r>
      <w:proofErr w:type="spellEnd"/>
      <w:r>
        <w:t xml:space="preserve"> E, Jimenez M, </w:t>
      </w:r>
      <w:proofErr w:type="spellStart"/>
      <w:r>
        <w:t>Steinweg</w:t>
      </w:r>
      <w:proofErr w:type="spellEnd"/>
      <w:r>
        <w:t xml:space="preserve"> B, </w:t>
      </w:r>
      <w:proofErr w:type="spellStart"/>
      <w:r>
        <w:t>Saccomandi</w:t>
      </w:r>
      <w:proofErr w:type="spellEnd"/>
      <w:r>
        <w:t xml:space="preserve">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356EFC">
        <w:rPr>
          <w:i w:val="0"/>
          <w:noProof/>
          <w:color w:val="auto"/>
          <w:sz w:val="22"/>
          <w:szCs w:val="22"/>
        </w:rPr>
        <w:t>1</w:t>
      </w:r>
      <w:r w:rsidRPr="008D33D5">
        <w:rPr>
          <w:i w:val="0"/>
          <w:color w:val="auto"/>
          <w:sz w:val="22"/>
          <w:szCs w:val="22"/>
        </w:rPr>
        <w:fldChar w:fldCharType="end"/>
      </w:r>
      <w:r>
        <w:rPr>
          <w:i w:val="0"/>
          <w:color w:val="auto"/>
          <w:sz w:val="22"/>
          <w:szCs w:val="22"/>
        </w:rPr>
        <w:t xml:space="preserve">.  Coefficients from </w:t>
      </w:r>
      <w:proofErr w:type="spellStart"/>
      <w:r>
        <w:rPr>
          <w:i w:val="0"/>
          <w:color w:val="auto"/>
          <w:sz w:val="22"/>
          <w:szCs w:val="22"/>
        </w:rPr>
        <w:t>adonis</w:t>
      </w:r>
      <w:proofErr w:type="spellEnd"/>
      <w:r>
        <w:rPr>
          <w:i w:val="0"/>
          <w:color w:val="auto"/>
          <w:sz w:val="22"/>
          <w:szCs w:val="22"/>
        </w:rPr>
        <w:t xml:space="preserve">, a </w:t>
      </w:r>
      <w:proofErr w:type="spellStart"/>
      <w:r>
        <w:rPr>
          <w:i w:val="0"/>
          <w:color w:val="auto"/>
          <w:sz w:val="22"/>
          <w:szCs w:val="22"/>
        </w:rPr>
        <w:t>p</w:t>
      </w:r>
      <w:r w:rsidRPr="00AB6115">
        <w:rPr>
          <w:i w:val="0"/>
          <w:color w:val="auto"/>
          <w:sz w:val="22"/>
          <w:szCs w:val="22"/>
        </w:rPr>
        <w:t>ermutational</w:t>
      </w:r>
      <w:proofErr w:type="spellEnd"/>
      <w:r w:rsidRPr="00AB6115">
        <w:rPr>
          <w:i w:val="0"/>
          <w:color w:val="auto"/>
          <w:sz w:val="22"/>
          <w:szCs w:val="22"/>
        </w:rPr>
        <w:t xml:space="preserve">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w:t>
      </w:r>
      <w:proofErr w:type="spellStart"/>
      <w:r>
        <w:t>Spatio</w:t>
      </w:r>
      <w:proofErr w:type="spellEnd"/>
      <w:r>
        <w:t xml:space="preserve">-temporal variation in the </w:t>
      </w:r>
      <w:proofErr w:type="spellStart"/>
      <w:r>
        <w:t>humification</w:t>
      </w:r>
      <w:proofErr w:type="spellEnd"/>
      <w:r>
        <w:t xml:space="preserve">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 xml:space="preserve">Figure 3.  </w:t>
      </w:r>
      <w:proofErr w:type="spellStart"/>
      <w:r>
        <w:t>Spatio</w:t>
      </w:r>
      <w:proofErr w:type="spellEnd"/>
      <w:r>
        <w:t>-temporal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w:t>
      </w:r>
      <w:proofErr w:type="spellStart"/>
      <w:r>
        <w:t>ecoenzyme</w:t>
      </w:r>
      <w:proofErr w:type="spellEnd"/>
      <w:r>
        <w:t xml:space="preserve"> activity on </w:t>
      </w:r>
      <w:r w:rsidR="000860E0">
        <w:t xml:space="preserve">(A) </w:t>
      </w:r>
      <w:r>
        <w:t>L-3</w:t>
      </w:r>
      <w:proofErr w:type="gramStart"/>
      <w:r>
        <w:t>,4</w:t>
      </w:r>
      <w:proofErr w:type="gramEnd"/>
      <w:r>
        <w:t>-dihydroxyphenylalanine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 xml:space="preserve">Figure 5.  </w:t>
      </w:r>
      <w:proofErr w:type="spellStart"/>
      <w:r>
        <w:t>Spatio</w:t>
      </w:r>
      <w:proofErr w:type="spellEnd"/>
      <w:r>
        <w:t>-temporal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 xml:space="preserve">Figure 7.  </w:t>
      </w:r>
      <w:proofErr w:type="spellStart"/>
      <w:r>
        <w:t>Spatio</w:t>
      </w:r>
      <w:proofErr w:type="spellEnd"/>
      <w:r>
        <w:t>-temporal variation in the nutrient response ratio (NRR: respiration/mean control) to added carbon</w:t>
      </w:r>
      <w:r w:rsidR="005F2189">
        <w:t xml:space="preserve"> when measured on an </w:t>
      </w:r>
      <w:proofErr w:type="spellStart"/>
      <w:r w:rsidR="005F2189">
        <w:t>areal</w:t>
      </w:r>
      <w:proofErr w:type="spellEnd"/>
      <w:r w:rsidR="005F2189">
        <w:t xml:space="preserve">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eaulieu, Jake" w:date="2016-08-11T15:54:00Z" w:initials="BJ">
    <w:p w14:paraId="10F7DC3C" w14:textId="1C7A6CCC" w:rsidR="00EB6EBE" w:rsidRDefault="00EB6EBE">
      <w:pPr>
        <w:pStyle w:val="CommentText"/>
      </w:pPr>
      <w:r>
        <w:rPr>
          <w:rStyle w:val="CommentReference"/>
        </w:rPr>
        <w:annotationRef/>
      </w:r>
      <w:r>
        <w:t>Is this in the Methods?</w:t>
      </w:r>
    </w:p>
  </w:comment>
  <w:comment w:id="1" w:author="Clay Arango" w:date="2016-08-12T13:46:00Z" w:initials="CA">
    <w:p w14:paraId="6F762D5D" w14:textId="48DF8A96" w:rsidR="00EB6EBE" w:rsidRDefault="00EB6EBE">
      <w:pPr>
        <w:pStyle w:val="CommentText"/>
      </w:pPr>
      <w:r>
        <w:rPr>
          <w:rStyle w:val="CommentReference"/>
        </w:rPr>
        <w:annotationRef/>
      </w:r>
      <w:r>
        <w:t>It was not expressly there, but it is now</w:t>
      </w:r>
    </w:p>
  </w:comment>
  <w:comment w:id="16" w:author="Beaulieu, Jake" w:date="2016-08-23T13:22:00Z" w:initials="BJ">
    <w:p w14:paraId="71C86126" w14:textId="7620434B" w:rsidR="00FD281A" w:rsidRDefault="00FD281A">
      <w:pPr>
        <w:pStyle w:val="CommentText"/>
      </w:pPr>
      <w:r>
        <w:rPr>
          <w:rStyle w:val="CommentReference"/>
        </w:rPr>
        <w:annotationRef/>
      </w:r>
      <w:r>
        <w:t>Consider moving up in this paragraph.  Show the evidence for seasonality first, then offer an interpretation.</w:t>
      </w:r>
    </w:p>
  </w:comment>
  <w:comment w:id="21" w:author="Beaulieu, Jake" w:date="2016-08-23T13:23:00Z" w:initials="BJ">
    <w:p w14:paraId="691C959D" w14:textId="3A2AF0F6" w:rsidR="00FD281A" w:rsidRDefault="00FD281A">
      <w:pPr>
        <w:pStyle w:val="CommentText"/>
      </w:pPr>
      <w:r>
        <w:rPr>
          <w:rStyle w:val="CommentReference"/>
        </w:rPr>
        <w:annotationRef/>
      </w:r>
      <w:r>
        <w:t>Can we just explain this in the Methods and not mention here?</w:t>
      </w:r>
    </w:p>
  </w:comment>
  <w:comment w:id="27" w:author="Beaulieu, Jake" w:date="2016-08-23T13:26:00Z" w:initials="BJ">
    <w:p w14:paraId="5245BAEA" w14:textId="52E06FE9" w:rsidR="0039685F" w:rsidRDefault="0039685F">
      <w:pPr>
        <w:pStyle w:val="CommentText"/>
      </w:pPr>
      <w:r>
        <w:rPr>
          <w:rStyle w:val="CommentReference"/>
        </w:rPr>
        <w:annotationRef/>
      </w:r>
      <w:r>
        <w:t>What is special about P/H ratio?  Could we just say ‘…the BIX, FI, and P/H indices show that…’</w:t>
      </w:r>
    </w:p>
  </w:comment>
  <w:comment w:id="58" w:author="Clay Arango" w:date="2016-08-17T12:29:00Z" w:initials="CA">
    <w:p w14:paraId="6AA0AAE5" w14:textId="04F1B307" w:rsidR="00EB6EBE" w:rsidRDefault="00EB6EBE">
      <w:pPr>
        <w:pStyle w:val="CommentText"/>
      </w:pPr>
      <w:r>
        <w:rPr>
          <w:rStyle w:val="CommentReference"/>
        </w:rPr>
        <w:annotationRef/>
      </w:r>
      <w:r>
        <w:t>We’re going to have to figure out what analyses and graphics to pull directly from your paper versus just citing.  I think in general, I’d lean more toward more citation with the exception of a modified standing stock figure with winter absent (or not depending on what you think…we just have no NDS, EEA, or EEM for winter)</w:t>
      </w:r>
    </w:p>
  </w:comment>
  <w:comment w:id="78" w:author="Beaulieu, Jake" w:date="2016-08-23T13:49:00Z" w:initials="BJ">
    <w:p w14:paraId="7DBD3F3A" w14:textId="19BA5163" w:rsidR="00503AEB" w:rsidRDefault="00503AEB">
      <w:pPr>
        <w:pStyle w:val="CommentText"/>
      </w:pPr>
      <w:r>
        <w:rPr>
          <w:rStyle w:val="CommentReference"/>
        </w:rPr>
        <w:annotationRef/>
      </w:r>
      <w:r>
        <w:t>Table 1 of the Cincy site paper indicated impervious cover ranging from 16-34%</w:t>
      </w:r>
    </w:p>
  </w:comment>
  <w:comment w:id="79" w:author="Beaulieu, Jake" w:date="2016-08-23T16:19:00Z" w:initials="BJ">
    <w:p w14:paraId="4BCA1784" w14:textId="32149062" w:rsidR="00B51B57" w:rsidRDefault="00B51B57">
      <w:pPr>
        <w:pStyle w:val="CommentText"/>
      </w:pPr>
      <w:r>
        <w:rPr>
          <w:rStyle w:val="CommentReference"/>
        </w:rPr>
        <w:annotationRef/>
      </w:r>
      <w:r>
        <w:t>Could we maybe remind the reader of the differences between BIX and HIX?  Why might we see a pattern in HIX, but not in BIX?</w:t>
      </w:r>
    </w:p>
  </w:comment>
  <w:comment w:id="86" w:author="Beaulieu, Jake" w:date="2016-08-23T15:47:00Z" w:initials="BJ">
    <w:p w14:paraId="40C48A80" w14:textId="65CB0E75" w:rsidR="00617E7D" w:rsidRDefault="00617E7D">
      <w:pPr>
        <w:pStyle w:val="CommentText"/>
      </w:pPr>
      <w:r>
        <w:rPr>
          <w:rStyle w:val="CommentReference"/>
        </w:rPr>
        <w:annotationRef/>
      </w:r>
      <w:r>
        <w:t>Hmmm, it seems that P/H isn’t really adding much to the story since it can be tracked back to HIX and BIX.</w:t>
      </w:r>
    </w:p>
  </w:comment>
  <w:comment w:id="114" w:author="Beaulieu, Jake" w:date="2016-08-23T16:01:00Z" w:initials="BJ">
    <w:p w14:paraId="2F0AC39E" w14:textId="17DFF775" w:rsidR="00C84363" w:rsidRDefault="00C84363">
      <w:pPr>
        <w:pStyle w:val="CommentText"/>
      </w:pPr>
      <w:r>
        <w:rPr>
          <w:rStyle w:val="CommentReference"/>
        </w:rPr>
        <w:annotationRef/>
      </w:r>
      <w:r w:rsidR="00B51B57">
        <w:t>But high HIX is high humic = recalcitrant = not selectively processed</w:t>
      </w:r>
    </w:p>
  </w:comment>
  <w:comment w:id="115" w:author="Beaulieu, Jake" w:date="2016-08-23T15:59:00Z" w:initials="BJ">
    <w:p w14:paraId="79684ED8" w14:textId="6F0F3671" w:rsidR="00C84363" w:rsidRDefault="00C84363">
      <w:pPr>
        <w:pStyle w:val="CommentText"/>
      </w:pPr>
      <w:r>
        <w:rPr>
          <w:rStyle w:val="CommentReference"/>
        </w:rPr>
        <w:annotationRef/>
      </w:r>
      <w:r w:rsidR="00A17A8C">
        <w:rPr>
          <w:rStyle w:val="CommentReference"/>
        </w:rPr>
        <w:t>All these indices are normalized for concentration, right?  If composition of the DOM is held constant, but concentration varies, HIX will not vary, right?</w:t>
      </w:r>
    </w:p>
  </w:comment>
  <w:comment w:id="133" w:author="Beaulieu, Jake" w:date="2016-08-23T16:32:00Z" w:initials="BJ">
    <w:p w14:paraId="10EB0EA1" w14:textId="4ABB4BF6" w:rsidR="00072102" w:rsidRDefault="00072102">
      <w:pPr>
        <w:pStyle w:val="CommentText"/>
      </w:pPr>
      <w:r>
        <w:rPr>
          <w:rStyle w:val="CommentReference"/>
        </w:rPr>
        <w:annotationRef/>
      </w:r>
      <w:r>
        <w:t xml:space="preserve">This result is entirely consistent with expectations.  Maybe these sentences should focus on reconciling the EEA and optical results.  </w:t>
      </w:r>
      <w:proofErr w:type="gramStart"/>
      <w:r>
        <w:t>i.e</w:t>
      </w:r>
      <w:proofErr w:type="gramEnd"/>
      <w:r>
        <w:t>. optics don’t reflect what the bugs see?</w:t>
      </w:r>
    </w:p>
  </w:comment>
  <w:comment w:id="138" w:author="Beaulieu, Jake" w:date="2016-08-12T10:34:00Z" w:initials="BJ">
    <w:p w14:paraId="588A9D10" w14:textId="01192359" w:rsidR="00EB6EBE" w:rsidRDefault="00EB6EBE">
      <w:pPr>
        <w:pStyle w:val="CommentText"/>
      </w:pPr>
      <w:r>
        <w:rPr>
          <w:rStyle w:val="CommentReference"/>
        </w:rPr>
        <w:annotationRef/>
      </w:r>
      <w:r>
        <w:t>But why are these patterns reflected in NACE?  More DIN available in the spring so they don’t need to extract it from organic sources?</w:t>
      </w:r>
    </w:p>
  </w:comment>
  <w:comment w:id="139" w:author="Clay Arango" w:date="2016-08-17T16:08:00Z" w:initials="CA">
    <w:p w14:paraId="34D5791C" w14:textId="7CD8E66A" w:rsidR="00EB6EBE" w:rsidRDefault="00EB6EBE">
      <w:pPr>
        <w:pStyle w:val="CommentText"/>
      </w:pPr>
      <w:r>
        <w:rPr>
          <w:rStyle w:val="CommentReference"/>
        </w:rPr>
        <w:annotationRef/>
      </w:r>
      <w:r>
        <w:t>Does this work to explain and justify it better?</w:t>
      </w:r>
    </w:p>
  </w:comment>
  <w:comment w:id="140" w:author="Beaulieu, Jake" w:date="2016-08-23T16:37:00Z" w:initials="BJ">
    <w:p w14:paraId="16DAB672" w14:textId="0A46AE22" w:rsidR="00741415" w:rsidRDefault="00741415">
      <w:pPr>
        <w:pStyle w:val="CommentText"/>
      </w:pPr>
      <w:r>
        <w:rPr>
          <w:rStyle w:val="CommentReference"/>
        </w:rPr>
        <w:annotationRef/>
      </w:r>
      <w:r>
        <w:t>It is explained better, but I’m not sure we need to keep the result.</w:t>
      </w:r>
    </w:p>
  </w:comment>
  <w:comment w:id="141" w:author="Beaulieu, Jake" w:date="2016-08-12T10:37:00Z" w:initials="BJ">
    <w:p w14:paraId="528EB4F3" w14:textId="77777777" w:rsidR="00EB6EBE" w:rsidRDefault="00EB6EBE" w:rsidP="00EB6EBE">
      <w:pPr>
        <w:pStyle w:val="CommentText"/>
      </w:pPr>
      <w:r>
        <w:rPr>
          <w:rStyle w:val="CommentReference"/>
        </w:rPr>
        <w:annotationRef/>
      </w:r>
      <w:r>
        <w:t>This may be to be somewhat expanded.  It wouldn’t be unreasonable to predict super low C limitation in autumn when overall C standing stocks are highest, even if leaves aren’t the highest quality C source.</w:t>
      </w:r>
    </w:p>
  </w:comment>
  <w:comment w:id="142" w:author="Beaulieu, Jake" w:date="2016-08-12T10:41:00Z" w:initials="BJ">
    <w:p w14:paraId="6B44B4E9" w14:textId="13DCEB63" w:rsidR="00EB6EBE" w:rsidRDefault="00EB6EBE">
      <w:pPr>
        <w:pStyle w:val="CommentText"/>
      </w:pPr>
      <w:r>
        <w:rPr>
          <w:rStyle w:val="CommentReference"/>
        </w:rPr>
        <w:annotationRef/>
      </w:r>
      <w:r>
        <w:t xml:space="preserve">Coming up with a reasonable explanation for this pattern will be important.  The result is completely contrary to what I expected (I assume we’ll articulate our hypothesis in the introduction).  Unfortunately, I have not </w:t>
      </w:r>
      <w:proofErr w:type="spellStart"/>
      <w:r>
        <w:t>F’n</w:t>
      </w:r>
      <w:proofErr w:type="spellEnd"/>
      <w:r>
        <w:t xml:space="preserve"> way to explain it away!  Your idea is as good as anything I can come up with.  Is there anything in the literature that we can use to bolster the argument?  Does it take a long time for critters to ramp up the production of enzymes that grab recalcitrant stuff?  </w:t>
      </w:r>
    </w:p>
  </w:comment>
  <w:comment w:id="143" w:author="Clay Arango" w:date="2016-08-17T15:43:00Z" w:initials="CA">
    <w:p w14:paraId="39F1D541" w14:textId="7BC2BDAA" w:rsidR="00B3770C" w:rsidRDefault="00EB6EBE">
      <w:pPr>
        <w:pStyle w:val="CommentText"/>
      </w:pPr>
      <w:r>
        <w:rPr>
          <w:rStyle w:val="CommentReference"/>
        </w:rPr>
        <w:annotationRef/>
      </w:r>
      <w:r>
        <w:t xml:space="preserve">The Franke and </w:t>
      </w:r>
      <w:proofErr w:type="spellStart"/>
      <w:r>
        <w:t>Rier</w:t>
      </w:r>
      <w:proofErr w:type="spellEnd"/>
      <w:r>
        <w:t xml:space="preserve"> papers suggest a tight coupling of algae and heterotrophs in biofilms, so we might have decent evidence there.</w:t>
      </w:r>
      <w:r w:rsidR="00B3770C">
        <w:t xml:space="preserve">  I’ll look, but we might need to pick </w:t>
      </w:r>
      <w:proofErr w:type="spellStart"/>
      <w:r w:rsidR="00B3770C">
        <w:t>brian’s</w:t>
      </w:r>
      <w:proofErr w:type="spellEnd"/>
      <w:r w:rsidR="00B3770C">
        <w:t xml:space="preserve"> brain for how quickly they EEA can ramp up.  I’ve been looking at hundreds of abstracts but I haven’t seen anything that addresses that specifically.</w:t>
      </w:r>
    </w:p>
  </w:comment>
  <w:comment w:id="148"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F7DC3C" w15:done="0"/>
  <w15:commentEx w15:paraId="6F762D5D" w15:paraIdParent="10F7DC3C" w15:done="0"/>
  <w15:commentEx w15:paraId="71C86126" w15:done="0"/>
  <w15:commentEx w15:paraId="691C959D" w15:done="0"/>
  <w15:commentEx w15:paraId="5245BAEA" w15:done="0"/>
  <w15:commentEx w15:paraId="6AA0AAE5" w15:done="0"/>
  <w15:commentEx w15:paraId="7DBD3F3A" w15:done="0"/>
  <w15:commentEx w15:paraId="4BCA1784" w15:done="0"/>
  <w15:commentEx w15:paraId="40C48A80" w15:done="0"/>
  <w15:commentEx w15:paraId="2F0AC39E" w15:done="0"/>
  <w15:commentEx w15:paraId="79684ED8" w15:done="0"/>
  <w15:commentEx w15:paraId="10EB0EA1" w15:done="0"/>
  <w15:commentEx w15:paraId="588A9D10" w15:done="0"/>
  <w15:commentEx w15:paraId="34D5791C" w15:paraIdParent="588A9D10" w15:done="0"/>
  <w15:commentEx w15:paraId="16DAB672" w15:paraIdParent="588A9D10" w15:done="0"/>
  <w15:commentEx w15:paraId="528EB4F3" w15:done="0"/>
  <w15:commentEx w15:paraId="6B44B4E9" w15:done="0"/>
  <w15:commentEx w15:paraId="39F1D541" w15:paraIdParent="6B44B4E9"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98933" w14:textId="77777777" w:rsidR="00D27ED2" w:rsidRDefault="00D27ED2" w:rsidP="00503AEB">
      <w:pPr>
        <w:spacing w:after="0" w:line="240" w:lineRule="auto"/>
      </w:pPr>
      <w:r>
        <w:separator/>
      </w:r>
    </w:p>
  </w:endnote>
  <w:endnote w:type="continuationSeparator" w:id="0">
    <w:p w14:paraId="4CBC0D1A" w14:textId="77777777" w:rsidR="00D27ED2" w:rsidRDefault="00D27ED2"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A63CE7" w14:textId="77777777" w:rsidR="00D27ED2" w:rsidRDefault="00D27ED2" w:rsidP="00503AEB">
      <w:pPr>
        <w:spacing w:after="0" w:line="240" w:lineRule="auto"/>
      </w:pPr>
      <w:r>
        <w:separator/>
      </w:r>
    </w:p>
  </w:footnote>
  <w:footnote w:type="continuationSeparator" w:id="0">
    <w:p w14:paraId="47F32218" w14:textId="77777777" w:rsidR="00D27ED2" w:rsidRDefault="00D27ED2"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lieu, Jake">
    <w15:presenceInfo w15:providerId="AD" w15:userId="S-1-5-21-1339303556-449845944-1601390327-71337"/>
  </w15:person>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66DE"/>
    <w:rsid w:val="000136A9"/>
    <w:rsid w:val="00016571"/>
    <w:rsid w:val="00032403"/>
    <w:rsid w:val="00054229"/>
    <w:rsid w:val="00072102"/>
    <w:rsid w:val="000858E5"/>
    <w:rsid w:val="000860E0"/>
    <w:rsid w:val="000A2E66"/>
    <w:rsid w:val="000D2F8B"/>
    <w:rsid w:val="000E3C43"/>
    <w:rsid w:val="000F2368"/>
    <w:rsid w:val="000F2E10"/>
    <w:rsid w:val="001013D9"/>
    <w:rsid w:val="001145D8"/>
    <w:rsid w:val="00180E79"/>
    <w:rsid w:val="0018190F"/>
    <w:rsid w:val="00181D4D"/>
    <w:rsid w:val="00196646"/>
    <w:rsid w:val="001A2557"/>
    <w:rsid w:val="001A743D"/>
    <w:rsid w:val="001E1D53"/>
    <w:rsid w:val="00206CC0"/>
    <w:rsid w:val="00217DFF"/>
    <w:rsid w:val="002209FA"/>
    <w:rsid w:val="00222011"/>
    <w:rsid w:val="0023201F"/>
    <w:rsid w:val="0023580C"/>
    <w:rsid w:val="0025768F"/>
    <w:rsid w:val="002802C7"/>
    <w:rsid w:val="002A2306"/>
    <w:rsid w:val="002C23B0"/>
    <w:rsid w:val="002E3B2A"/>
    <w:rsid w:val="00321914"/>
    <w:rsid w:val="00343A56"/>
    <w:rsid w:val="0035207F"/>
    <w:rsid w:val="00353FD1"/>
    <w:rsid w:val="00356EFC"/>
    <w:rsid w:val="00361338"/>
    <w:rsid w:val="0039566E"/>
    <w:rsid w:val="0039685F"/>
    <w:rsid w:val="003B406E"/>
    <w:rsid w:val="003B4F7D"/>
    <w:rsid w:val="003C0EBF"/>
    <w:rsid w:val="003D4753"/>
    <w:rsid w:val="003E2F8E"/>
    <w:rsid w:val="003E4698"/>
    <w:rsid w:val="00404B78"/>
    <w:rsid w:val="00410F31"/>
    <w:rsid w:val="00430256"/>
    <w:rsid w:val="00461D0C"/>
    <w:rsid w:val="0047775D"/>
    <w:rsid w:val="00480FC7"/>
    <w:rsid w:val="004943B2"/>
    <w:rsid w:val="004C0A72"/>
    <w:rsid w:val="004D48C0"/>
    <w:rsid w:val="004E190D"/>
    <w:rsid w:val="00503AEB"/>
    <w:rsid w:val="0052731C"/>
    <w:rsid w:val="0055457E"/>
    <w:rsid w:val="00564163"/>
    <w:rsid w:val="005849D6"/>
    <w:rsid w:val="005924AC"/>
    <w:rsid w:val="00593B6E"/>
    <w:rsid w:val="005A5B38"/>
    <w:rsid w:val="005B3BCC"/>
    <w:rsid w:val="005B7C83"/>
    <w:rsid w:val="005C0484"/>
    <w:rsid w:val="005C6D06"/>
    <w:rsid w:val="005D29AC"/>
    <w:rsid w:val="005F2189"/>
    <w:rsid w:val="00617E7D"/>
    <w:rsid w:val="00624BFE"/>
    <w:rsid w:val="006259AF"/>
    <w:rsid w:val="006326B4"/>
    <w:rsid w:val="0066271A"/>
    <w:rsid w:val="006730DB"/>
    <w:rsid w:val="00677634"/>
    <w:rsid w:val="00681735"/>
    <w:rsid w:val="00695DAE"/>
    <w:rsid w:val="006B244A"/>
    <w:rsid w:val="006C31DC"/>
    <w:rsid w:val="00702B2A"/>
    <w:rsid w:val="007116EA"/>
    <w:rsid w:val="00713EE8"/>
    <w:rsid w:val="0072207A"/>
    <w:rsid w:val="00741415"/>
    <w:rsid w:val="00751875"/>
    <w:rsid w:val="007571B9"/>
    <w:rsid w:val="00767B6D"/>
    <w:rsid w:val="00771ADC"/>
    <w:rsid w:val="00785674"/>
    <w:rsid w:val="007946C2"/>
    <w:rsid w:val="007D4EB1"/>
    <w:rsid w:val="007E19F3"/>
    <w:rsid w:val="007F1BD5"/>
    <w:rsid w:val="007F75D1"/>
    <w:rsid w:val="00864237"/>
    <w:rsid w:val="008B1600"/>
    <w:rsid w:val="008D6208"/>
    <w:rsid w:val="008E04DD"/>
    <w:rsid w:val="008E5DCD"/>
    <w:rsid w:val="008F1726"/>
    <w:rsid w:val="009046CD"/>
    <w:rsid w:val="0090661B"/>
    <w:rsid w:val="00911F1C"/>
    <w:rsid w:val="00937703"/>
    <w:rsid w:val="009405F8"/>
    <w:rsid w:val="009574E4"/>
    <w:rsid w:val="00967806"/>
    <w:rsid w:val="00972E1F"/>
    <w:rsid w:val="009A5D1A"/>
    <w:rsid w:val="009B563F"/>
    <w:rsid w:val="009D2A5A"/>
    <w:rsid w:val="009F0CA4"/>
    <w:rsid w:val="00A17A8C"/>
    <w:rsid w:val="00A41247"/>
    <w:rsid w:val="00A4156E"/>
    <w:rsid w:val="00A6224B"/>
    <w:rsid w:val="00A67D45"/>
    <w:rsid w:val="00A73B3B"/>
    <w:rsid w:val="00A771A6"/>
    <w:rsid w:val="00AA075B"/>
    <w:rsid w:val="00AA3795"/>
    <w:rsid w:val="00AA3F72"/>
    <w:rsid w:val="00AD18D4"/>
    <w:rsid w:val="00AF7450"/>
    <w:rsid w:val="00B04BB8"/>
    <w:rsid w:val="00B06F04"/>
    <w:rsid w:val="00B212C3"/>
    <w:rsid w:val="00B21FB4"/>
    <w:rsid w:val="00B3770C"/>
    <w:rsid w:val="00B51B57"/>
    <w:rsid w:val="00B724CB"/>
    <w:rsid w:val="00B853A9"/>
    <w:rsid w:val="00BC6BF1"/>
    <w:rsid w:val="00BD5022"/>
    <w:rsid w:val="00BE0AFA"/>
    <w:rsid w:val="00C05820"/>
    <w:rsid w:val="00C2215B"/>
    <w:rsid w:val="00C2260A"/>
    <w:rsid w:val="00C65A5E"/>
    <w:rsid w:val="00C708F4"/>
    <w:rsid w:val="00C806EC"/>
    <w:rsid w:val="00C84363"/>
    <w:rsid w:val="00C92F3E"/>
    <w:rsid w:val="00CB256A"/>
    <w:rsid w:val="00CC5095"/>
    <w:rsid w:val="00CD2751"/>
    <w:rsid w:val="00CE70D3"/>
    <w:rsid w:val="00D17BE6"/>
    <w:rsid w:val="00D27ED2"/>
    <w:rsid w:val="00D62789"/>
    <w:rsid w:val="00D76225"/>
    <w:rsid w:val="00D85A10"/>
    <w:rsid w:val="00D86487"/>
    <w:rsid w:val="00DA0CE0"/>
    <w:rsid w:val="00DE075D"/>
    <w:rsid w:val="00DE60EF"/>
    <w:rsid w:val="00E06C10"/>
    <w:rsid w:val="00E13C73"/>
    <w:rsid w:val="00E232C6"/>
    <w:rsid w:val="00E362D4"/>
    <w:rsid w:val="00E65E40"/>
    <w:rsid w:val="00E86AC5"/>
    <w:rsid w:val="00EB6EBE"/>
    <w:rsid w:val="00ED7F51"/>
    <w:rsid w:val="00EE4CAC"/>
    <w:rsid w:val="00EE6618"/>
    <w:rsid w:val="00EF1239"/>
    <w:rsid w:val="00F1140B"/>
    <w:rsid w:val="00F25F37"/>
    <w:rsid w:val="00F335EF"/>
    <w:rsid w:val="00F45CA1"/>
    <w:rsid w:val="00F62BD7"/>
    <w:rsid w:val="00FC20FD"/>
    <w:rsid w:val="00FC724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C6E02-861D-49E5-B7DF-FFA5E0FD4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26</Pages>
  <Words>6791</Words>
  <Characters>38715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Beaulieu, Jake</cp:lastModifiedBy>
  <cp:revision>3</cp:revision>
  <cp:lastPrinted>2016-08-12T14:10:00Z</cp:lastPrinted>
  <dcterms:created xsi:type="dcterms:W3CDTF">2016-08-23T20:03:00Z</dcterms:created>
  <dcterms:modified xsi:type="dcterms:W3CDTF">2016-08-23T20:46:00Z</dcterms:modified>
</cp:coreProperties>
</file>