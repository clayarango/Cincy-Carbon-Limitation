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F8A97" w14:textId="46025F4C" w:rsidR="00D86487" w:rsidRDefault="00095EB2">
      <w:r>
        <w:t>Carbon limitation of heterotrophic respiration is linked to dissolved organic matter quality in urban streams</w:t>
      </w:r>
    </w:p>
    <w:p w14:paraId="0494C0E4" w14:textId="6821E6F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w:t>
      </w:r>
      <w:r w:rsidR="004A6025">
        <w:t>C.M. Elonen</w:t>
      </w:r>
      <w:r w:rsidR="004A6025" w:rsidRPr="004A6025">
        <w:rPr>
          <w:vertAlign w:val="superscript"/>
        </w:rPr>
        <w:t>4</w:t>
      </w:r>
      <w:r w:rsidR="004A6025">
        <w:t xml:space="preserve">, </w:t>
      </w:r>
      <w:r>
        <w:t xml:space="preserve">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341D9558" w14:textId="6FC22D5F" w:rsidR="00F534A3" w:rsidRDefault="00941570" w:rsidP="00F534A3">
      <w:r>
        <w:t xml:space="preserve">Urban streams are </w:t>
      </w:r>
      <w:r w:rsidR="00CB3D94">
        <w:t xml:space="preserve">degraded by a suite of factors, including burial </w:t>
      </w:r>
      <w:r w:rsidR="000E07BB">
        <w:t xml:space="preserve">beneath </w:t>
      </w:r>
      <w:r w:rsidR="00CB3D94">
        <w:t xml:space="preserve">urban infrastructure </w:t>
      </w:r>
      <w:r w:rsidR="000E07BB">
        <w:t xml:space="preserve">(i.e., roads, parking lots) </w:t>
      </w:r>
      <w:r w:rsidR="00CB3D94">
        <w:t xml:space="preserve">that </w:t>
      </w:r>
      <w:r w:rsidR="000E07BB">
        <w:t xml:space="preserve">eliminates </w:t>
      </w:r>
      <w:r w:rsidR="00CB3D94">
        <w:t xml:space="preserve">light and </w:t>
      </w:r>
      <w:r w:rsidR="000E07BB">
        <w:t xml:space="preserve">reduces </w:t>
      </w:r>
      <w:r w:rsidR="00CB3D94">
        <w:t>direct organic matter inputs to stream</w:t>
      </w:r>
      <w:r w:rsidR="000E07BB">
        <w:t>s</w:t>
      </w:r>
      <w:r w:rsidR="00CB3D94">
        <w:t xml:space="preserve">, </w:t>
      </w:r>
      <w:r w:rsidR="000E07BB">
        <w:t xml:space="preserve">with </w:t>
      </w:r>
      <w:r w:rsidR="00CB3D94">
        <w:t xml:space="preserve">likely consequences for </w:t>
      </w:r>
      <w:r w:rsidR="000E07BB">
        <w:t xml:space="preserve">organic matter metabolism by microbes and </w:t>
      </w:r>
      <w:r w:rsidR="00CB3D94">
        <w:t xml:space="preserve">carbon </w:t>
      </w:r>
      <w:r w:rsidR="000E07BB">
        <w:t xml:space="preserve">limitation </w:t>
      </w:r>
      <w:r w:rsidR="00CB3D94">
        <w:t xml:space="preserve">in streams.  We studied seasonal changes in </w:t>
      </w:r>
      <w:r w:rsidR="000E07BB">
        <w:t xml:space="preserve">organic matter metabolism by microbial communities </w:t>
      </w:r>
      <w:r w:rsidR="00CB3D94">
        <w:t>in open and buried reaches of three urban streams in Cincinnati, Ohio.  We characterized organic matter quality using fluorescence</w:t>
      </w:r>
      <w:r w:rsidR="000E07BB">
        <w:t xml:space="preserve"> spectroscopy</w:t>
      </w:r>
      <w:r w:rsidR="00CB3D94">
        <w:t xml:space="preserve">, </w:t>
      </w:r>
      <w:r w:rsidR="000E07BB">
        <w:t xml:space="preserve">extracellular enzyme profiles, and </w:t>
      </w:r>
      <w:r w:rsidR="00CB3D94">
        <w:t>carbon limitation patterns</w:t>
      </w:r>
      <w:r w:rsidR="00F534A3">
        <w:t>.  We hypothesized</w:t>
      </w:r>
      <w:r w:rsidR="004A78AB">
        <w:t>:</w:t>
      </w:r>
      <w:r w:rsidR="00F534A3">
        <w:t xml:space="preserve"> </w:t>
      </w:r>
      <w:r w:rsidR="004A78AB">
        <w:t xml:space="preserve">1) </w:t>
      </w:r>
      <w:r w:rsidR="00F534A3">
        <w:t xml:space="preserve">that algal production would lead to higher quality </w:t>
      </w:r>
      <w:r w:rsidR="004A78AB">
        <w:t>dissolved organic matter (</w:t>
      </w:r>
      <w:r w:rsidR="00F534A3">
        <w:t>DOM</w:t>
      </w:r>
      <w:r w:rsidR="004A78AB">
        <w:t>)</w:t>
      </w:r>
      <w:r w:rsidR="00F534A3">
        <w:t xml:space="preserve"> in spring compared to other seasons and in open compared to buried reaches</w:t>
      </w:r>
      <w:r w:rsidR="004A78AB">
        <w:t xml:space="preserve">, 2) </w:t>
      </w:r>
      <w:r w:rsidR="00F534A3">
        <w:t xml:space="preserve">lower </w:t>
      </w:r>
      <w:r w:rsidR="000E07BB">
        <w:t xml:space="preserve">reliance of microbial respiration on </w:t>
      </w:r>
      <w:r w:rsidR="00F534A3">
        <w:t xml:space="preserve">recalcitrant carbon </w:t>
      </w:r>
      <w:r w:rsidR="000E07BB">
        <w:t xml:space="preserve">sources </w:t>
      </w:r>
      <w:r w:rsidR="004A78AB">
        <w:t xml:space="preserve">in spring and in open reaches, and 3) </w:t>
      </w:r>
      <w:r w:rsidR="00F534A3">
        <w:t xml:space="preserve">that microbial respiration would be more carbon limited in the </w:t>
      </w:r>
      <w:r w:rsidR="000E07BB">
        <w:t xml:space="preserve">autumn </w:t>
      </w:r>
      <w:r w:rsidR="004A78AB">
        <w:t xml:space="preserve">and in </w:t>
      </w:r>
      <w:r w:rsidR="00F534A3">
        <w:t>buried reaches.</w:t>
      </w:r>
      <w:r w:rsidR="004A78AB">
        <w:t xml:space="preserve">  </w:t>
      </w:r>
      <w:r w:rsidR="000E07BB">
        <w:t xml:space="preserve">DOM quality was generally higher in spring </w:t>
      </w:r>
      <w:r w:rsidR="004A78AB">
        <w:t xml:space="preserve">than </w:t>
      </w:r>
      <w:r w:rsidR="000E07BB">
        <w:t>autumn</w:t>
      </w:r>
      <w:r w:rsidR="004A78AB">
        <w:t>, but the only DOM quality metric that varied by reach was an indicator of recalcitrant humic compounds, which showed more humic DOM in open compared to buried</w:t>
      </w:r>
      <w:r w:rsidR="000E07BB">
        <w:t xml:space="preserve"> reaches</w:t>
      </w:r>
      <w:r w:rsidR="004A78AB">
        <w:t xml:space="preserve">.  This likely reflected open reaches as an avenue for direct terrestrial inputs from the riparian zone.  Extracellular enzyme assays showed </w:t>
      </w:r>
      <w:r w:rsidR="000E07BB">
        <w:t xml:space="preserve">that </w:t>
      </w:r>
      <w:r w:rsidR="004A78AB">
        <w:t xml:space="preserve">microbes in buried reaches consistently allocated more effort to degrade recalcitrant carbon sources, consistent with a lack of labile carbon compounds due to </w:t>
      </w:r>
      <w:r w:rsidR="000E07BB">
        <w:t xml:space="preserve">limited </w:t>
      </w:r>
      <w:r w:rsidR="004A78AB">
        <w:t>photosynthesis.  Finally, buried and open reaches were both</w:t>
      </w:r>
      <w:r w:rsidR="004D2149">
        <w:t xml:space="preserve"> more </w:t>
      </w:r>
      <w:r w:rsidR="000E07BB">
        <w:t>carbon-</w:t>
      </w:r>
      <w:r w:rsidR="004A78AB">
        <w:t>limited</w:t>
      </w:r>
      <w:r w:rsidR="004D2149">
        <w:t xml:space="preserve"> in autumn when terrestrial leaf inputs dominated compared to the spring when vernal algal blooms were pronounced.  </w:t>
      </w:r>
      <w:r w:rsidR="000E07BB">
        <w:t>Al</w:t>
      </w:r>
      <w:r w:rsidR="000719A9">
        <w:t xml:space="preserve">together, our data show that stream burial affects the quality of DOM pool with consequences for how microbes use those carbon sources, and that buried and open stream reaches were limited by labile carbon in all seasons.  </w:t>
      </w:r>
      <w:r w:rsidR="006C4826">
        <w:t>Different</w:t>
      </w:r>
      <w:r w:rsidR="000719A9">
        <w:t xml:space="preserve"> carbon quality and use patterns coupled with widespread carbon limitation suggests that these urban streams likely export recalcitrant </w:t>
      </w:r>
      <w:r w:rsidR="00690128">
        <w:t xml:space="preserve">carbon </w:t>
      </w:r>
      <w:r w:rsidR="000719A9">
        <w:t xml:space="preserve">to downstream water bodies, and that the cycling of nitrogen and/or phosphorus could decrease if </w:t>
      </w:r>
      <w:r w:rsidR="006C4826" w:rsidRPr="006C4826">
        <w:t xml:space="preserve">heterotrophic metabolism </w:t>
      </w:r>
      <w:r w:rsidR="00F71699">
        <w:t xml:space="preserve">is limited by </w:t>
      </w:r>
      <w:r w:rsidR="000719A9">
        <w:t xml:space="preserve">labile carbon </w:t>
      </w:r>
      <w:r w:rsidR="00F71699">
        <w:t>availability</w:t>
      </w:r>
      <w:r w:rsidR="000719A9">
        <w:t>.</w:t>
      </w:r>
    </w:p>
    <w:p w14:paraId="32C7C000" w14:textId="77777777" w:rsidR="00F534A3" w:rsidRDefault="00F534A3"/>
    <w:p w14:paraId="0917EFCE" w14:textId="77777777" w:rsidR="00CB3D94" w:rsidRDefault="00CB3D94"/>
    <w:p w14:paraId="4DE972DC" w14:textId="77777777" w:rsidR="00941570" w:rsidRDefault="00941570">
      <w:pPr>
        <w:sectPr w:rsidR="00941570">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3220FF9E"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rsidR="00EC6D35">
        <w:t xml:space="preserve"> (Grimm et al. 2008)</w:t>
      </w:r>
      <w:r>
        <w:t xml:space="preserve">, </w:t>
      </w:r>
      <w:r w:rsidR="00C2625D">
        <w:t xml:space="preserve">the </w:t>
      </w:r>
      <w:r>
        <w:t xml:space="preserve">biological function </w:t>
      </w:r>
      <w:r w:rsidR="00C2625D">
        <w:t>of</w:t>
      </w:r>
      <w:r>
        <w:t xml:space="preserve"> urban streams </w:t>
      </w:r>
      <w:r w:rsidR="00C2625D">
        <w:t xml:space="preserve">and its role in water quality </w:t>
      </w:r>
      <w:r>
        <w:t>has received increased attention</w:t>
      </w:r>
      <w:r w:rsidR="004A6025">
        <w:t xml:space="preserve"> (Kaushal et al. 2015)</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w:t>
      </w:r>
      <w:r w:rsidR="004A6025">
        <w:t xml:space="preserve"> (Kaushal et al. 2014)</w:t>
      </w:r>
      <w:r w:rsidR="00FC0C2E">
        <w:t xml:space="preserve">.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r w:rsidR="004A6025" w:rsidRPr="004A6025">
        <w:t>Depending on management, changes in organic matter processing by headwater streams may have an influence on the quantity and quality of organic matter subsidies further downstream along the urban watershed continuum (e.g., Kaushal and Belt 2012, Pennino et al. 2014, Kaushal et al. 2014)</w:t>
      </w:r>
    </w:p>
    <w:p w14:paraId="10485B1E" w14:textId="2077BADC" w:rsidR="004D15C4" w:rsidRDefault="00F71699" w:rsidP="004D15C4">
      <w:r>
        <w:t>U</w:t>
      </w:r>
      <w:r w:rsidR="00C2625D">
        <w:t xml:space="preserve">rban infrastructure </w:t>
      </w:r>
      <w:r w:rsidR="00325B72">
        <w:t>expansion frequently</w:t>
      </w:r>
      <w:r w:rsidR="006D0A68">
        <w:t xml:space="preserve">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primary production to the food web.  Although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severely affects standing stocks of organic matter in streams</w:t>
      </w:r>
      <w:r w:rsidR="00325B72">
        <w:t xml:space="preserve">, and </w:t>
      </w:r>
      <w:r w:rsidR="006F6885">
        <w:t>b</w:t>
      </w:r>
      <w:r w:rsidR="001A5D44">
        <w:t xml:space="preserve">uried reaches have lower overall coarse and fine benthic organic matter, periphyton, and chlorophyll a standing stocks compared to open reaches (Beaulieu et al. 2014).  </w:t>
      </w:r>
      <w:r w:rsidR="00325B72">
        <w:t>O</w:t>
      </w:r>
      <w:r w:rsidR="001A5D44">
        <w:t>rganic matter standing stocks</w:t>
      </w:r>
      <w:r w:rsidR="00325B72">
        <w:t xml:space="preserve"> in</w:t>
      </w:r>
      <w:r w:rsidR="001A5D44">
        <w:t xml:space="preserve"> buried reaches also have little seasonality</w:t>
      </w:r>
      <w:r w:rsidR="00325B72">
        <w:t>,</w:t>
      </w:r>
      <w:r w:rsidR="001A5D44">
        <w:t xml:space="preserve"> except for higher coarse benthic organic matter (CBOM) in the fall</w:t>
      </w:r>
      <w:r w:rsidR="00325B72">
        <w:t xml:space="preserve"> whereas organic matter standing stock exhibit pronounced seasonal patterns in open streams (Beaulieu et al. 2014)</w:t>
      </w:r>
      <w:r w:rsidR="001A5D44">
        <w:t xml:space="preserve">.  </w:t>
      </w:r>
      <w:r w:rsidR="00741F76">
        <w:t>Although the effect of stream burial on particulate organic matter standing stocks has been investigated, how this effect prop</w:t>
      </w:r>
      <w:r w:rsidR="00C85291">
        <w:t>a</w:t>
      </w:r>
      <w:r w:rsidR="00741F76">
        <w:t xml:space="preserve">gates through the microbial </w:t>
      </w:r>
      <w:r w:rsidR="00325B72">
        <w:t xml:space="preserve">community </w:t>
      </w:r>
      <w:r w:rsidR="00741F76">
        <w:t>to determine the abundance and quality of dissolved organic matter (DOM) is unknown.</w:t>
      </w:r>
    </w:p>
    <w:p w14:paraId="3142EF1F" w14:textId="075799D4" w:rsidR="00EF353F" w:rsidRDefault="00DA0E97">
      <w:r>
        <w:t>DOM</w:t>
      </w:r>
      <w:r w:rsidR="00C85291">
        <w:t xml:space="preserve"> is an important energy source for ecosystem respiration (Meyer and Edwards 1990), and microbial </w:t>
      </w:r>
      <w:r w:rsidR="00325B72">
        <w:t xml:space="preserve">assimilation </w:t>
      </w:r>
      <w:r w:rsidR="00C85291">
        <w:t xml:space="preserve">transfers this energy </w:t>
      </w:r>
      <w:r w:rsidR="004D15C4">
        <w:t xml:space="preserve">from dissolved sources </w:t>
      </w:r>
      <w:r w:rsidR="00C85291">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w:t>
      </w:r>
      <w:r w:rsidR="00176C77">
        <w:t>leaf litter</w:t>
      </w:r>
      <w:r w:rsidR="00994872">
        <w:t xml:space="preserve"> </w:t>
      </w:r>
      <w:r w:rsidR="002A2A13">
        <w:t xml:space="preserve">inputs from the riparian zone and DOM exported from soil by groundwater, as well as autochthonous sources from in-stream production of algae and/or macrophytes.  </w:t>
      </w:r>
      <w:r w:rsidR="00413BFB">
        <w:t xml:space="preserve">These </w:t>
      </w:r>
      <w:r w:rsidR="0091025F">
        <w:t xml:space="preserve">organic matter </w:t>
      </w:r>
      <w:r w:rsidR="00413BFB">
        <w:t>sources</w:t>
      </w:r>
      <w:r w:rsidR="00741F76">
        <w:t xml:space="preserve"> </w:t>
      </w:r>
      <w:r w:rsidR="00CC2495">
        <w:t>partly determine</w:t>
      </w:r>
      <w:r w:rsidR="00413BFB">
        <w:t xml:space="preserve"> </w:t>
      </w:r>
      <w:r w:rsidR="00D869F5">
        <w:t xml:space="preserve">the </w:t>
      </w:r>
      <w:r w:rsidR="00CC2495">
        <w:t xml:space="preserve">quality of the DOM </w:t>
      </w:r>
      <w:r w:rsidR="00D869F5">
        <w:t xml:space="preserve">pool </w:t>
      </w:r>
      <w:r w:rsidR="00F76642">
        <w:t>available to stream microbial communities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 xml:space="preserve">more recalcitrant </w:t>
      </w:r>
      <w:r w:rsidR="00994872">
        <w:t xml:space="preserve">(i.e., lower quality) </w:t>
      </w:r>
      <w:r w:rsidR="00413BFB">
        <w:t>than autochthonous sources</w:t>
      </w:r>
      <w:r w:rsidR="00AA4A7B">
        <w:t xml:space="preserve"> (McKnight et al. 2001)</w:t>
      </w:r>
      <w:r w:rsidR="00CB1857">
        <w:t xml:space="preserve"> due to the presence of more structurally complex carbon compounds </w:t>
      </w:r>
      <w:r w:rsidR="0091025F">
        <w:t xml:space="preserve">(e.g., </w:t>
      </w:r>
      <w:r w:rsidR="00CB1857">
        <w:t>lignin</w:t>
      </w:r>
      <w:r w:rsidR="0091025F">
        <w:t>,</w:t>
      </w:r>
      <w:r w:rsidR="00CB1857">
        <w:t xml:space="preserve"> tannin</w:t>
      </w:r>
      <w:r w:rsidR="0091025F">
        <w:t>)</w:t>
      </w:r>
      <w:r w:rsidR="00CB1857">
        <w:t xml:space="preserve">.  In </w:t>
      </w:r>
      <w:r w:rsidR="00CB1857">
        <w:lastRenderedPageBreak/>
        <w:t xml:space="preserve">contrast, autochthonous carbon sources have fewer complex structural compounds and relatively more polysaccharides </w:t>
      </w:r>
      <w:r w:rsidR="007271EC">
        <w:t xml:space="preserve">(e.g., </w:t>
      </w:r>
      <w:r w:rsidR="00CB1857">
        <w:t>cellulose</w:t>
      </w:r>
      <w:r w:rsidR="007271EC">
        <w:t>,</w:t>
      </w:r>
      <w:r w:rsidR="00CB1857">
        <w:t xml:space="preserve"> hemicellulose</w:t>
      </w:r>
      <w:r w:rsidR="007271EC">
        <w:t>)</w:t>
      </w:r>
      <w:r w:rsidR="00CB1857">
        <w:t xml:space="preserve">, so these carbon sources are generally considered </w:t>
      </w:r>
      <w:r w:rsidR="007271EC">
        <w:t>more labile</w:t>
      </w:r>
      <w:r w:rsidR="00994872">
        <w:t xml:space="preserve"> (i.e., higher quality)</w:t>
      </w:r>
      <w:r w:rsidR="00CB1857">
        <w:t>.  Therefore</w:t>
      </w:r>
      <w:r w:rsidR="00D869F5">
        <w:t xml:space="preserve">, the </w:t>
      </w:r>
      <w:r w:rsidR="00CC2495">
        <w:t xml:space="preserve">lability of the </w:t>
      </w:r>
      <w:r w:rsidR="00D869F5">
        <w:t>DOM pool is likely to vary seasonally in conjunction with autumn leaf inputs and vernal algal blooms</w:t>
      </w:r>
      <w:r w:rsidR="00247216">
        <w:t xml:space="preserve">.  </w:t>
      </w:r>
      <w:r w:rsidR="00D869F5">
        <w:t xml:space="preserve">Moreover, urban infrastructure likely </w:t>
      </w:r>
      <w:r w:rsidR="00CB1857">
        <w:t xml:space="preserve">also </w:t>
      </w:r>
      <w:r w:rsidR="00CC2495">
        <w:t xml:space="preserve">affects the </w:t>
      </w:r>
      <w:r w:rsidR="00994872">
        <w:t xml:space="preserve">DOM pool </w:t>
      </w:r>
      <w:r w:rsidR="00CC2495">
        <w:t xml:space="preserve">composition </w:t>
      </w:r>
      <w:r w:rsidR="00D869F5">
        <w:t>with open reaches having more labile DOM than buried reaches due to greater light availability and associated higher levels of primary production</w:t>
      </w:r>
      <w:r w:rsidR="000B7B2E">
        <w:t xml:space="preserve"> (Kaushal et al. 2014), and greater hyporheic exchange </w:t>
      </w:r>
      <w:r w:rsidR="002E475C">
        <w:t xml:space="preserve">and higher respiration rates </w:t>
      </w:r>
      <w:r w:rsidR="000B7B2E">
        <w:t>in open reaches (Beaulieu et al. 2014) could influence microbial use and transformation of DOM</w:t>
      </w:r>
      <w:r w:rsidR="00D869F5">
        <w:t xml:space="preserve">.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w:t>
      </w:r>
    </w:p>
    <w:p w14:paraId="496425FF" w14:textId="5E29546F"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r w:rsidR="00C92C61">
        <w:t xml:space="preserve">characterized </w:t>
      </w:r>
      <w:r w:rsidR="00B3730D">
        <w:t>DOM</w:t>
      </w:r>
      <w:r>
        <w:t xml:space="preserve"> </w:t>
      </w:r>
      <w:r w:rsidR="00B3730D">
        <w:t xml:space="preserve">via fluorescence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urban stream</w:t>
      </w:r>
      <w:r w:rsidR="00C92C61">
        <w:t>s</w:t>
      </w:r>
      <w:r>
        <w:t>.</w:t>
      </w:r>
      <w:r w:rsidR="00B3730D">
        <w:t xml:space="preserve">  </w:t>
      </w:r>
      <w:r w:rsidR="006A4CD3">
        <w:t xml:space="preserve">EEA assays characterize how microbes </w:t>
      </w:r>
      <w:r w:rsidR="00C92C61">
        <w:t>allocate energy</w:t>
      </w:r>
      <w:r w:rsidR="006A4CD3">
        <w:t xml:space="preserve"> to acquire different </w:t>
      </w:r>
      <w:r w:rsidR="00266F71">
        <w:t>compounds (e.g., labile or recalcitrant carbon, nitrogen, etc.)</w:t>
      </w:r>
      <w:r w:rsidR="00720ACC">
        <w:t xml:space="preserve">.  These </w:t>
      </w:r>
      <w:r w:rsidR="00266F71">
        <w:t xml:space="preserve">assays </w:t>
      </w:r>
      <w:r w:rsidR="00FA1E4D">
        <w:t xml:space="preserve">quantify the microbial </w:t>
      </w:r>
      <w:r w:rsidR="00266F71">
        <w:t xml:space="preserve">demand </w:t>
      </w:r>
      <w:r w:rsidR="00C92C61">
        <w:t xml:space="preserve">for </w:t>
      </w:r>
      <w:r w:rsidR="00266F71">
        <w:t>and environmental availability of substrates (Sinsabaugh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r w:rsidR="00FA1E4D">
        <w:t xml:space="preserve">DOM </w:t>
      </w:r>
      <w:r w:rsidR="00165323">
        <w:t>fluorescence</w:t>
      </w:r>
      <w:r w:rsidR="00FA1E4D">
        <w:t xml:space="preserve"> properties</w:t>
      </w:r>
      <w:r w:rsidR="00165323">
        <w:t xml:space="preserve"> </w:t>
      </w:r>
      <w:r w:rsidR="00FA1E4D">
        <w:t xml:space="preserve">can </w:t>
      </w:r>
      <w:r w:rsidR="00165323">
        <w:t xml:space="preserve">characterize </w:t>
      </w:r>
      <w:r w:rsidR="00720ACC">
        <w:t xml:space="preserve">various fractions </w:t>
      </w:r>
      <w:r w:rsidR="00165323">
        <w:t xml:space="preserve">of DOM </w:t>
      </w:r>
      <w:r w:rsidR="00720ACC">
        <w:t xml:space="preserve">as more or less labile, </w:t>
      </w:r>
      <w:r w:rsidR="00FA1E4D">
        <w:t xml:space="preserve">and </w:t>
      </w:r>
      <w:r w:rsidR="00720ACC">
        <w:t xml:space="preserve">allochthonous or autochthonous.  </w:t>
      </w:r>
      <w:r w:rsidR="00165323">
        <w:t xml:space="preserve">This technique has been used to investigate seasonal (Catalan et al. 2013) and landscape (Williams et al. 2016) differences </w:t>
      </w:r>
      <w:r w:rsidR="00C92C61">
        <w:t>in the composition of</w:t>
      </w:r>
      <w:r w:rsidR="00165323">
        <w:t xml:space="preserve"> the DOM pool </w:t>
      </w:r>
      <w:r w:rsidR="00C92C61">
        <w:t xml:space="preserve">in surface </w:t>
      </w:r>
      <w:r w:rsidR="00165323">
        <w:t>water</w:t>
      </w:r>
      <w:r w:rsidR="00C92C61">
        <w:t>s</w:t>
      </w:r>
      <w:r w:rsidR="00165323">
        <w:t xml:space="preserve">.  </w:t>
      </w:r>
      <w:r w:rsidR="00B3730D">
        <w:t xml:space="preserve">We </w:t>
      </w:r>
      <w:r w:rsidR="00C92C61">
        <w:t xml:space="preserve">defined </w:t>
      </w:r>
      <w:r w:rsidR="00AF0C42">
        <w:t>three</w:t>
      </w:r>
      <w:r w:rsidR="00B3730D">
        <w:t xml:space="preserve"> hypotheses based on </w:t>
      </w:r>
      <w:r w:rsidR="00C92C61">
        <w:t xml:space="preserve">anticipated seasonal and spatial patterns of </w:t>
      </w:r>
      <w:r w:rsidR="00B3730D">
        <w:t xml:space="preserve">organic matter and light availability </w:t>
      </w:r>
      <w:r w:rsidR="00C92C61">
        <w:t xml:space="preserve">in urban streams containing </w:t>
      </w:r>
      <w:r w:rsidR="00B3730D">
        <w:t xml:space="preserve">open and buried reaches.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w:t>
      </w:r>
      <w:r w:rsidR="00595E01">
        <w:t>,</w:t>
      </w:r>
      <w:r w:rsidR="00165323">
        <w:t xml:space="preserve"> warming stream temperatures</w:t>
      </w:r>
      <w:r w:rsidR="00595E01">
        <w:t>, higher sun angle, and longer day length</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w:t>
      </w:r>
      <w:r w:rsidR="00595E01">
        <w:t>versus</w:t>
      </w:r>
      <w:r w:rsidR="00D409E5">
        <w:t xml:space="preserve"> buried reaches.  </w:t>
      </w:r>
      <w:r w:rsidR="00AF0C42">
        <w:t xml:space="preserve">Consequently, we hypothesized that </w:t>
      </w:r>
      <w:r w:rsidR="00595E01">
        <w:t xml:space="preserve">microbes in </w:t>
      </w:r>
      <w:r w:rsidR="00863950">
        <w:t xml:space="preserve">spring would </w:t>
      </w:r>
      <w:r w:rsidR="00595E01">
        <w:t xml:space="preserve">produce lower </w:t>
      </w:r>
      <w:r w:rsidR="00863950">
        <w:t xml:space="preserve">extracellular enzyme indicators associated with recalcitrant carbon acquisition, and that </w:t>
      </w:r>
      <w:r w:rsidR="00595E01">
        <w:t>microbes in</w:t>
      </w:r>
      <w:r w:rsidR="00DE52FC">
        <w:t xml:space="preserve"> </w:t>
      </w:r>
      <w:r w:rsidR="00AF0C42">
        <w:t xml:space="preserve">open reaches would </w:t>
      </w:r>
      <w:r w:rsidR="00595E01">
        <w:t>exhibit less</w:t>
      </w:r>
      <w:r w:rsidR="00863950">
        <w:t xml:space="preserve"> effort to acquire recalcitrant carbon </w:t>
      </w:r>
      <w:r w:rsidR="00AF0C42">
        <w:t xml:space="preserve">compared to </w:t>
      </w:r>
      <w:r w:rsidR="00DE52FC">
        <w:t xml:space="preserve">those </w:t>
      </w:r>
      <w:r w:rsidR="00595E01">
        <w:t>in</w:t>
      </w:r>
      <w:r w:rsidR="00DE52FC">
        <w:t xml:space="preserve"> </w:t>
      </w:r>
      <w:r w:rsidR="00AF0C42">
        <w:t xml:space="preserve">buried reaches.  </w:t>
      </w:r>
      <w:r w:rsidR="00863950">
        <w:t xml:space="preserve">Finally, we hypothesized that microbial respiration would be more </w:t>
      </w:r>
      <w:r w:rsidR="00595E01">
        <w:t>carbon-</w:t>
      </w:r>
      <w:r w:rsidR="00863950">
        <w:t xml:space="preserve">limited in </w:t>
      </w:r>
      <w:r w:rsidR="00595E01">
        <w:t>autumn</w:t>
      </w:r>
      <w:r w:rsidR="00863950">
        <w:t xml:space="preserve"> due to the pulse of </w:t>
      </w:r>
      <w:r w:rsidR="00CC2495">
        <w:t xml:space="preserve">low quality </w:t>
      </w:r>
      <w:r w:rsidR="00863950">
        <w:t xml:space="preserve">terrestrial organic matter from the riparian zone, and that buried reaches would be more </w:t>
      </w:r>
      <w:r w:rsidR="00595E01">
        <w:t>carbon-</w:t>
      </w:r>
      <w:r w:rsidR="00863950">
        <w:t>limited than open reaches due to l</w:t>
      </w:r>
      <w:r w:rsidR="00CC2495">
        <w:t xml:space="preserve">ower </w:t>
      </w:r>
      <w:r w:rsidR="00863950">
        <w:t>primary production</w:t>
      </w:r>
      <w:r w:rsidR="00CC2495">
        <w:t xml:space="preserve"> and </w:t>
      </w:r>
      <w:r w:rsidR="00595E01">
        <w:t xml:space="preserve">lower inputs and less retention of </w:t>
      </w:r>
      <w:r w:rsidR="00CC2495">
        <w:t>allochthonous carbon inputs</w:t>
      </w:r>
      <w:r w:rsidR="00863950">
        <w:t xml:space="preserve">.  </w:t>
      </w:r>
      <w:r w:rsidR="00CC2495">
        <w:t xml:space="preserve">Regardless of reach or season, we predicted that </w:t>
      </w:r>
      <w:r w:rsidR="00D84304">
        <w:t xml:space="preserve">microbial respiration would respond more strongly to higher quality carbon </w:t>
      </w:r>
      <w:r w:rsidR="00595E01">
        <w:t xml:space="preserve">amendments in the NDS </w:t>
      </w:r>
      <w:r w:rsidR="00D84304">
        <w:t xml:space="preserve">compared to lower quality carbon </w:t>
      </w:r>
      <w:r w:rsidR="00595E01">
        <w:t>amendments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4E90CEB9" w:rsidR="00F335EF" w:rsidRDefault="00F335EF">
      <w:r>
        <w:t xml:space="preserve">We studied three urban streams in or near Cincinnati, Ohio (USA) </w:t>
      </w:r>
      <w:r w:rsidR="00595E01">
        <w:t xml:space="preserve">consisting </w:t>
      </w:r>
      <w:r>
        <w:t>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w:t>
      </w:r>
      <w:r w:rsidR="00595E01">
        <w:t>d</w:t>
      </w:r>
      <w:r w:rsidR="009F0CA4">
        <w:t xml:space="preserve"> pipe and one through </w:t>
      </w:r>
      <w:r w:rsidR="005A5429">
        <w:t xml:space="preserve">a </w:t>
      </w:r>
      <w:r w:rsidR="009F0CA4">
        <w:t>concrete</w:t>
      </w:r>
      <w:r w:rsidR="005A5429">
        <w:t xml:space="preserve"> tunnel</w:t>
      </w:r>
      <w:r w:rsidR="009F0CA4">
        <w:t xml:space="preserve">, and buried stream widths ranged from 0.5-4.5 m.  Open reaches were generally incised with restricted riparian zones, contained mobile sandy sediments, and ranged in width from 2.1-3.9 m.  </w:t>
      </w:r>
      <w:r w:rsidR="00595E01">
        <w:t xml:space="preserve">In </w:t>
      </w:r>
      <w:r w:rsidR="005A5429">
        <w:t xml:space="preserve">two of the three streams, the buried reach was upstream of the open reach.  </w:t>
      </w:r>
      <w:r w:rsidR="009F0CA4">
        <w:t>A more detailed site description can be found in Beaulieu et al. (2014).</w:t>
      </w:r>
    </w:p>
    <w:p w14:paraId="09A2CB77" w14:textId="12368EE1" w:rsidR="00E362D4" w:rsidRDefault="00E362D4">
      <w:r>
        <w:lastRenderedPageBreak/>
        <w:t xml:space="preserve">We collected </w:t>
      </w:r>
      <w:r w:rsidR="005A5429">
        <w:t xml:space="preserve">water </w:t>
      </w:r>
      <w:r>
        <w:t xml:space="preserve">samples to </w:t>
      </w:r>
      <w:r w:rsidR="007116EA">
        <w:t>characterize</w:t>
      </w:r>
      <w:r>
        <w:t xml:space="preserve"> dissolved organic matter quality in summer and autumn 2011 and in spring 2012.  </w:t>
      </w:r>
      <w:r w:rsidR="007116EA">
        <w:t>Concurrently</w:t>
      </w:r>
      <w:r>
        <w:t xml:space="preserve">, we </w:t>
      </w:r>
      <w:r w:rsidR="005A5429">
        <w:t xml:space="preserve">collected biofilms from unglazed clay </w:t>
      </w:r>
      <w:r>
        <w:t xml:space="preserve">tiles </w:t>
      </w:r>
      <w:r w:rsidR="005A5429">
        <w:t xml:space="preserve">that were deployed in the streams for a minimum of 6 weeks for </w:t>
      </w:r>
      <w:r>
        <w:t xml:space="preserve">extracellular enzyme activity </w:t>
      </w:r>
      <w:r w:rsidR="005A5429">
        <w:t xml:space="preserve">analysis.  Microbial carbon limitation patterns were measured using </w:t>
      </w:r>
      <w:r>
        <w:t xml:space="preserve">nutrient diffusing substrata.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w:t>
      </w:r>
      <w:r w:rsidR="005A5429">
        <w:t>d</w:t>
      </w:r>
      <w:r w:rsidR="00DE60EF">
        <w:t xml:space="preserve"> to the microbial response to variations in DOM quality.</w:t>
      </w:r>
      <w:r w:rsidR="00BD5022">
        <w:t xml:space="preserve">  Nitrate uptake </w:t>
      </w:r>
      <w:r w:rsidR="005A5429">
        <w:t xml:space="preserve">and hydrologic parameters (i.e., transient storage) were </w:t>
      </w:r>
      <w:r w:rsidR="00BD5022">
        <w:t xml:space="preserve">measured </w:t>
      </w:r>
      <w:r w:rsidR="005A5429">
        <w:t xml:space="preserve">using whole-stream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w:t>
      </w:r>
      <w:r w:rsidR="005A5429">
        <w:t xml:space="preserve">and </w:t>
      </w:r>
      <w:r w:rsidR="003E2F8E">
        <w:t>bromide (Br</w:t>
      </w:r>
      <w:r w:rsidR="003E2F8E" w:rsidRPr="003E2F8E">
        <w:rPr>
          <w:vertAlign w:val="superscript"/>
        </w:rPr>
        <w:t>-</w:t>
      </w:r>
      <w:r w:rsidR="003E2F8E">
        <w:t xml:space="preserve">) </w:t>
      </w:r>
      <w:r w:rsidR="005A5429">
        <w:t>releases</w:t>
      </w:r>
      <w:r w:rsidR="003E2F8E">
        <w:t xml:space="preserve">.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5A5429">
        <w:t xml:space="preserve">transient storage parameters and </w:t>
      </w:r>
      <w:r w:rsidR="00751875">
        <w:t xml:space="preserve">one- and two-station </w:t>
      </w:r>
      <w:r w:rsidR="003E2F8E">
        <w:t xml:space="preserve">whole-stream metabolism </w:t>
      </w:r>
      <w:r w:rsidR="00751875">
        <w:t xml:space="preserve">are </w:t>
      </w:r>
      <w:r w:rsidR="003E2F8E">
        <w:t xml:space="preserve">beyond the scope of this paper, but are detailed in Beaulieu et al. </w:t>
      </w:r>
      <w:r w:rsidR="00751875">
        <w:t>(</w:t>
      </w:r>
      <w:r w:rsidR="003E2F8E">
        <w:t>2014)</w:t>
      </w:r>
      <w:r w:rsidR="00751875">
        <w:t>.</w:t>
      </w:r>
    </w:p>
    <w:p w14:paraId="4564435C" w14:textId="77777777" w:rsidR="007116EA" w:rsidRDefault="007116EA">
      <w:r>
        <w:t>DOM Characterization</w:t>
      </w:r>
    </w:p>
    <w:p w14:paraId="327903EE" w14:textId="73863DC7"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w:t>
      </w:r>
      <w:r w:rsidR="008F2DC4">
        <w:t>quantifies</w:t>
      </w:r>
      <w:r w:rsidR="00C806EC">
        <w:t xml:space="preserve"> humic-like, fulvic-like, and protein-like fractions </w:t>
      </w:r>
      <w:r w:rsidR="008F2DC4">
        <w:t xml:space="preserve">within </w:t>
      </w:r>
      <w:r w:rsidR="00C806EC">
        <w:t xml:space="preserve">the bulk DOM pool, which in turn are generally related to the lability or recalcitrance of DOM </w:t>
      </w:r>
      <w:r w:rsidR="005A5429">
        <w:t>pool.  EEMs were</w:t>
      </w:r>
      <w:r w:rsidR="00E232C6">
        <w:t xml:space="preserve"> measured </w:t>
      </w:r>
      <w:r w:rsidR="00291B29">
        <w:t xml:space="preserve">using </w:t>
      </w:r>
      <w:r w:rsidR="00E232C6">
        <w:t xml:space="preserve">excitation </w:t>
      </w:r>
      <w:r w:rsidR="00291B29">
        <w:t xml:space="preserve">wavelength at 10 nm intervals </w:t>
      </w:r>
      <w:r w:rsidR="00E232C6">
        <w:t xml:space="preserve">between 240-450 nm at and emission </w:t>
      </w:r>
      <w:r w:rsidR="00291B29">
        <w:t xml:space="preserve">wavelengths at 2 nm intervals </w:t>
      </w:r>
      <w:r w:rsidR="00E232C6">
        <w:t xml:space="preserve">from 290-600 nm.  Three-dimensional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73971A76" w:rsidR="000F2E10" w:rsidRDefault="00E232C6">
      <w:r>
        <w:t>The EEMs we</w:t>
      </w:r>
      <w:r w:rsidR="00297724">
        <w:t>re used</w:t>
      </w:r>
      <w:r>
        <w:t xml:space="preserve"> to calculate </w:t>
      </w:r>
      <w:r w:rsidR="00297724">
        <w:t>several</w:t>
      </w:r>
      <w:r>
        <w:t xml:space="preserve"> </w:t>
      </w:r>
      <w:r w:rsidR="00297724">
        <w:t xml:space="preserve">DOM quality </w:t>
      </w:r>
      <w:r>
        <w:t xml:space="preserve">indices,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alues &lt;0.7 are associated with allochthonous DOM, values 0.8-1.0 are associated with autochthonous DOM, and values &gt;1.0 are associated with aquatic bacterial sources</w:t>
      </w:r>
      <w:r w:rsidR="00291B29">
        <w:t xml:space="preserve">; </w:t>
      </w:r>
      <w:r w:rsidR="000F2E10">
        <w:t>higher values indicate greater lability than lower values.  FI is calculated from the ratio of the fluorescence intensity at 450 nm and 400 nm at excitation of 370 nm.  FI values of about 1.9 indicate fulvic acids from microbes and values of about 1.4 indicate terrestrial</w:t>
      </w:r>
      <w:r w:rsidR="000F384B">
        <w:t>-origin</w:t>
      </w:r>
      <w:r w:rsidR="000F2E10">
        <w:t xml:space="preserve"> fulvic acids.  Finally, P/H was calculated from the EEMs whereby excitation at 275 nm and emission at 340 nm is associated with protein-like organic matter and excitation at 350 and emission at 480 is associated with humic-like organic matter (Coble 1996; Stolpe et al. 2010).</w:t>
      </w:r>
    </w:p>
    <w:p w14:paraId="600CDE60" w14:textId="77777777" w:rsidR="008E5DCD" w:rsidRDefault="008E5DCD">
      <w:r>
        <w:t>Extracellular enzyme activities (EEA)</w:t>
      </w:r>
    </w:p>
    <w:p w14:paraId="68BBE110" w14:textId="36E74CBC" w:rsidR="00A771A6" w:rsidRDefault="00291B29" w:rsidP="00054229">
      <w:r>
        <w:lastRenderedPageBreak/>
        <w:t xml:space="preserve">Biofilm collected from </w:t>
      </w:r>
      <w:r w:rsidR="006730DB">
        <w:t>tiles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w:t>
      </w:r>
      <w:r w:rsidR="001F1460">
        <w:t>An alternate metric of recalcitrant carbon acquisition was measured as the activity of L-3,4-dihydroxyphenylalanine (DOPA) + H</w:t>
      </w:r>
      <w:r w:rsidR="001F1460" w:rsidRPr="00054229">
        <w:rPr>
          <w:vertAlign w:val="subscript"/>
        </w:rPr>
        <w:t>2</w:t>
      </w:r>
      <w:r w:rsidR="001F1460">
        <w:t>O</w:t>
      </w:r>
      <w:r w:rsidR="001F1460" w:rsidRPr="00054229">
        <w:rPr>
          <w:vertAlign w:val="subscript"/>
        </w:rPr>
        <w:t>2</w:t>
      </w:r>
      <w:r w:rsidR="001F1460">
        <w:t xml:space="preserve"> as a substrate, and this metric correlates with lignin degradation.  </w:t>
      </w:r>
      <w:r w:rsidR="003D4753">
        <w:t xml:space="preserve">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-glucosidase + polyphenol oxidase) characterizes the overall quality of the DOM pool (</w:t>
      </w:r>
      <w:r w:rsidR="00463D73">
        <w:t xml:space="preserve">equivalent to lignocellulose index or </w:t>
      </w:r>
      <w:r w:rsidR="003D4753">
        <w:t xml:space="preserve">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1F1460">
        <w:t xml:space="preserve">We also used CQI, the ratio of labile to recalcitrant carbon acquisition enzymes whereby larger values indicate </w:t>
      </w:r>
      <w:r w:rsidR="002832B6">
        <w:t>greater effort to acquire labile carbon</w:t>
      </w:r>
      <w:r w:rsidR="001F1460">
        <w:t xml:space="preserve">, </w:t>
      </w:r>
      <w:r w:rsidR="002832B6">
        <w:t xml:space="preserve">as alternate metric of overall carbon quality.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4D669D90" w:rsidR="00DE60EF" w:rsidRDefault="005849D6">
      <w:r>
        <w:t>All EEA assays used microplate protocols (Sinsabaugh et al. 1997; Sinsabaugh and Foreman 2011) 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9F5AC2" w:rsidR="00054229" w:rsidRDefault="00702B2A">
      <w:r>
        <w:t xml:space="preserve">NDS arrays were deployed </w:t>
      </w:r>
      <w:r w:rsidR="00291B29">
        <w:t xml:space="preserve">throughout </w:t>
      </w:r>
      <w:r>
        <w:t xml:space="preserve">the open reaches, and </w:t>
      </w:r>
      <w:commentRangeStart w:id="0"/>
      <w:r w:rsidR="00291B29">
        <w:t>where light was extinguished at</w:t>
      </w:r>
      <w:r>
        <w:t xml:space="preserve"> the upstream and downstream end</w:t>
      </w:r>
      <w:r w:rsidR="00463D73">
        <w:t>s</w:t>
      </w:r>
      <w:r>
        <w:t xml:space="preserve"> of the buried reaches</w:t>
      </w:r>
      <w:commentRangeEnd w:id="0"/>
      <w:r w:rsidR="00212666">
        <w:rPr>
          <w:rStyle w:val="CommentReference"/>
        </w:rPr>
        <w:commentReference w:id="0"/>
      </w:r>
      <w:r>
        <w:t xml:space="preserve">.  </w:t>
      </w:r>
      <w:r w:rsidR="00291B29">
        <w:t>We initially predicted increased carbon limitation at the downstream end of each buried reach</w:t>
      </w:r>
      <w:r w:rsidR="00212666">
        <w:t xml:space="preserve"> due to microbial processing of DOM through the buried reach</w:t>
      </w:r>
      <w:r w:rsidR="00291B29">
        <w:t xml:space="preserve">, but </w:t>
      </w:r>
      <w:r w:rsidR="00212666">
        <w:t xml:space="preserve">we found </w:t>
      </w:r>
      <w:r w:rsidR="00291B29">
        <w:t>no difference in carbon-</w:t>
      </w:r>
      <w:r w:rsidR="00212666">
        <w:t xml:space="preserve">limitation or EEM metrics between the upstream and downstream ends of the buried reaches.  Therefore upstream and downstream NDS arrays were both considered “buried” in the statistical analysis.  </w:t>
      </w:r>
      <w:r>
        <w:t xml:space="preserve">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 xml:space="preserve">to represent </w:t>
      </w:r>
      <w:r w:rsidR="00212666">
        <w:t>increasing recalcitrance</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 xml:space="preserve">NDS arrays were installed </w:t>
      </w:r>
      <w:r w:rsidR="00212666">
        <w:t>with</w:t>
      </w:r>
      <w:r w:rsidR="000136A9">
        <w:t>in</w:t>
      </w:r>
      <w:r w:rsidR="00212666">
        <w:t xml:space="preserve"> open-ended</w:t>
      </w:r>
      <w:r w:rsidR="000136A9">
        <w:t xml:space="preserve"> PVC </w:t>
      </w:r>
      <w:r w:rsidR="00212666">
        <w:t xml:space="preserve">for </w:t>
      </w:r>
      <w:r w:rsidR="000136A9">
        <w:t xml:space="preserve">shade </w:t>
      </w:r>
      <w:r w:rsidR="00212666">
        <w:t xml:space="preserve">to </w:t>
      </w:r>
      <w:r w:rsidR="000136A9">
        <w:t>reduce the potential for autotrophic biofilms to colonize the glass disks</w:t>
      </w:r>
      <w:r w:rsidR="00212666">
        <w:t>.  NDS arrays were collected after a two week deployment and shipped</w:t>
      </w:r>
      <w:r w:rsidR="000136A9">
        <w:t xml:space="preserve">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 xml:space="preserve">The respiration response was scaled </w:t>
      </w:r>
      <w:r w:rsidR="00016571">
        <w:lastRenderedPageBreak/>
        <w:t>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6CD52663" w:rsidR="00BD5022" w:rsidRDefault="00BD5022">
      <w:r>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r w:rsidR="00212666">
        <w:t xml:space="preserve"> </w:t>
      </w:r>
      <w:r>
        <w:t>+</w:t>
      </w:r>
      <w:r w:rsidR="00212666">
        <w:t xml:space="preserve"> </w:t>
      </w:r>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xml:space="preserve">) on a flow injection analyzer (Lachat Instruments, Loveland, CO USA).  Dissolved organic carbon (DOC) concentration was measured </w:t>
      </w:r>
      <w:r w:rsidR="00212666">
        <w:t>using</w:t>
      </w:r>
      <w:r>
        <w:t xml:space="preserve"> high-temperature Pt-catalyzed combustion and N</w:t>
      </w:r>
      <w:r w:rsidR="00DA0CE0">
        <w:t>DIR detection (Shimadzu</w:t>
      </w:r>
      <w:r>
        <w:t xml:space="preserve"> TOC-VCPH, Columbia, MD, USA</w:t>
      </w:r>
      <w:r w:rsidR="00751875">
        <w:t>)</w:t>
      </w:r>
      <w:r>
        <w:t xml:space="preserve">.  </w:t>
      </w:r>
    </w:p>
    <w:p w14:paraId="5B60861A" w14:textId="53D0A59F" w:rsidR="00BD5022" w:rsidRDefault="00751875" w:rsidP="006627BA">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w:t>
      </w:r>
      <w:r w:rsidR="006627BA">
        <w:t xml:space="preserve">, </w:t>
      </w:r>
      <w:r>
        <w:t>the storage zone exchange coefficient (</w:t>
      </w:r>
      <w:r w:rsidRPr="00751875">
        <w:rPr>
          <w:rFonts w:ascii="Symbol" w:hAnsi="Symbol"/>
        </w:rPr>
        <w:t></w:t>
      </w:r>
      <w:r>
        <w:t>)</w:t>
      </w:r>
      <w:r w:rsidR="006627BA">
        <w:t>,</w:t>
      </w:r>
      <w:r>
        <w:t>the storage zone residence time (T</w:t>
      </w:r>
      <w:r w:rsidRPr="00751875">
        <w:rPr>
          <w:vertAlign w:val="subscript"/>
        </w:rPr>
        <w:t>sto</w:t>
      </w:r>
      <w:r>
        <w:t>)</w:t>
      </w:r>
      <w:r w:rsidR="006627BA">
        <w:t xml:space="preserve">, and the </w:t>
      </w:r>
      <w:r>
        <w:t>storage exchange flux (q</w:t>
      </w:r>
      <w:r w:rsidRPr="00751875">
        <w:rPr>
          <w:vertAlign w:val="subscript"/>
        </w:rPr>
        <w:t>s</w:t>
      </w:r>
      <w:r>
        <w:t>) fraction of the median travel time due to transient storage, F</w:t>
      </w:r>
      <w:r w:rsidRPr="00751875">
        <w:rPr>
          <w:vertAlign w:val="superscript"/>
        </w:rPr>
        <w:t>200</w:t>
      </w:r>
      <w:r w:rsidRPr="00751875">
        <w:rPr>
          <w:vertAlign w:val="subscript"/>
        </w:rPr>
        <w:t>med</w:t>
      </w:r>
      <w:r>
        <w:t xml:space="preserve"> </w:t>
      </w:r>
      <w:r w:rsidR="00967806">
        <w:t>(Runkel, 2002).</w:t>
      </w:r>
      <w:r w:rsidR="006627BA">
        <w:t xml:space="preserve">  These methods are described in detail in Beaulieu et al. (2014).</w:t>
      </w:r>
    </w:p>
    <w:p w14:paraId="21056E43" w14:textId="77777777" w:rsidR="00A41247" w:rsidRDefault="00A41247">
      <w:r>
        <w:t>Organic matter standing stocks</w:t>
      </w:r>
    </w:p>
    <w:p w14:paraId="42A8920B" w14:textId="40D163B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0.052 m</w:t>
      </w:r>
      <w:r w:rsidRPr="002802C7">
        <w:rPr>
          <w:vertAlign w:val="superscript"/>
        </w:rPr>
        <w:t>2</w:t>
      </w:r>
      <w:r>
        <w:t xml:space="preserve"> isolated by an open-ended plastic cylinder placed no more than 5 cm into the sediment.  Coarse benthic organic matter (CBOM) was removed by hand, and the sediments were agitated before taking a fine benthic organic matter (FBOM) </w:t>
      </w:r>
      <w:r w:rsidR="004C093A">
        <w:t>sub</w:t>
      </w:r>
      <w:r>
        <w:t>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78CF4F0C" w:rsidR="00343A56" w:rsidRDefault="00343A56">
      <w:r>
        <w:t>We deployed unglazed clay tiles for six weeks at all sites to provide a standardized surface for algae and bacteria to colonize</w:t>
      </w:r>
      <w:r w:rsidR="006627BA">
        <w:t xml:space="preserve">.  Biofilm on tiles </w:t>
      </w:r>
      <w:r>
        <w:t xml:space="preserve">was removed with a toothbrush and razor blade, rinsed into a bottle with site water, and </w:t>
      </w:r>
      <w:r w:rsidR="006627BA">
        <w:t xml:space="preserve">stored </w:t>
      </w:r>
      <w:r>
        <w:t xml:space="preserve">on ice until </w:t>
      </w:r>
      <w:r w:rsidR="006627BA">
        <w:t>analysis</w:t>
      </w:r>
      <w:r>
        <w:t xml:space="preserve">.  </w:t>
      </w:r>
      <w:r w:rsidR="006627BA">
        <w:t>S</w:t>
      </w:r>
      <w:r>
        <w:t>ubset</w:t>
      </w:r>
      <w:r w:rsidR="006627BA">
        <w:t>s</w:t>
      </w:r>
      <w:r>
        <w:t xml:space="preserve"> </w:t>
      </w:r>
      <w:r w:rsidR="006627BA">
        <w:t xml:space="preserve">were </w:t>
      </w:r>
      <w:r>
        <w:t xml:space="preserve">analyzed for algal abundance using a Palmer-Maloney counting cell (Charles et al. 2002), total bacterial counts using qPCR, </w:t>
      </w:r>
      <w:r w:rsidR="00DA0CE0">
        <w:t xml:space="preserve">and extracellular enzyme activity assays.  Detailed methods for these analyses are </w:t>
      </w:r>
      <w:r>
        <w:t>described in Beaulieu et al. (2014).</w:t>
      </w:r>
    </w:p>
    <w:p w14:paraId="6863B982" w14:textId="77777777" w:rsidR="00677634" w:rsidRDefault="00751875">
      <w:r>
        <w:t>Statistical Analysis</w:t>
      </w:r>
    </w:p>
    <w:p w14:paraId="54D0A0C5" w14:textId="53D1DE3C" w:rsidR="00677634" w:rsidRDefault="00CB256A">
      <w:r>
        <w:t xml:space="preserve">We used multivariate generalized least squares linear models </w:t>
      </w:r>
      <w:r w:rsidR="007946C2">
        <w:t>(GLS)</w:t>
      </w:r>
      <w:r w:rsidR="007B5C3F">
        <w:t xml:space="preserve"> with alternate variance structures and model optimization (Zuur 2009)</w:t>
      </w:r>
      <w:r w:rsidR="007946C2">
        <w:t xml:space="preserve"> </w:t>
      </w:r>
      <w:r>
        <w:t>to test how DOM quality (HIX, BIX, FI, P/H) differed among seasons (summer, autumn, spring)</w:t>
      </w:r>
      <w:r w:rsidR="007B5C3F">
        <w:t xml:space="preserve"> and</w:t>
      </w:r>
      <w:r>
        <w:t xml:space="preserve"> between reaches (buried, open</w:t>
      </w:r>
      <w:r w:rsidR="007B5C3F">
        <w:t>)</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w:t>
      </w:r>
      <w:r w:rsidR="007B5C3F">
        <w:t xml:space="preserve"> and</w:t>
      </w:r>
      <w:r w:rsidR="007946C2">
        <w:t xml:space="preserve"> between reaches.  </w:t>
      </w:r>
      <w:r w:rsidR="001F1460">
        <w:t xml:space="preserve">We examined the relationship between CQI and LCI using Spearman’s rank correlation.  </w:t>
      </w:r>
      <w:r w:rsidR="007946C2">
        <w:t xml:space="preserve">We used linear modeling to test relationships between carbon limitation patterns and water chemistry, hydrologic parameters, organic matter standing stocks, and whole stream metabolism </w:t>
      </w:r>
      <w:r w:rsidR="007946C2">
        <w:lastRenderedPageBreak/>
        <w:t>and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 xml:space="preserve">Oksanen et al. 2016) to </w:t>
      </w:r>
      <w:r w:rsidR="004D1450">
        <w:t xml:space="preserve">detect a relationship between the aggregated response of microbial respiration to glucose, arabinose, and cellobiose </w:t>
      </w:r>
      <w:r w:rsidR="002878B0">
        <w:t xml:space="preserve">NDS </w:t>
      </w:r>
      <w:r w:rsidR="004D1450">
        <w:t>additions and</w:t>
      </w:r>
      <w:r w:rsidR="00864237">
        <w:t xml:space="preserve"> CBOM and FBOM standing stocks.  </w:t>
      </w:r>
      <w:r w:rsidR="002878B0">
        <w:t xml:space="preserve">Other parameters were not significantly related to the NDS data.  </w:t>
      </w:r>
      <w:r w:rsidR="00864237">
        <w:t>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2339D739" w:rsidR="00C65A5E" w:rsidRDefault="002D330E" w:rsidP="00C65A5E">
      <w:r>
        <w:t>DOM</w:t>
      </w:r>
      <w:r w:rsidR="00C65A5E">
        <w:t xml:space="preserve"> quality </w:t>
      </w:r>
      <w:r>
        <w:t xml:space="preserve">differed </w:t>
      </w:r>
      <w:r w:rsidR="00C65A5E">
        <w:t>among seasons (summer, autumn, spring) and between reaches (buried, open).  HIX, the humification index, differed by season (GLS, p=0.0005), with autumn having higher HIX than spring or summer, which were not different from each other</w:t>
      </w:r>
      <w:r w:rsidR="00322B99">
        <w:t>.  HIX</w:t>
      </w:r>
      <w:r w:rsidR="00C65A5E">
        <w:t xml:space="preserve"> also differed by reach (GLS, p=0.021) with open reaches having higher HIX than buried </w:t>
      </w:r>
      <w:r w:rsidR="008F3BFE">
        <w:t xml:space="preserve">reaches </w:t>
      </w:r>
      <w:r w:rsidR="00DD01C5">
        <w:t xml:space="preserve">when compared across all seasons </w:t>
      </w:r>
      <w:r w:rsidR="00C65A5E">
        <w:t>(Figure 1).  Because we did not perform the standard inner-filter corrections on these samples, these values show relative difference</w:t>
      </w:r>
      <w:r w:rsidR="00322B99">
        <w:t>s</w:t>
      </w:r>
      <w:r w:rsidR="00C65A5E">
        <w:t xml:space="preserve"> between reach</w:t>
      </w:r>
      <w:r w:rsidR="008F3BFE">
        <w:t>es</w:t>
      </w:r>
      <w:r w:rsidR="00C65A5E">
        <w:t xml:space="preserve"> and among seasons.</w:t>
      </w:r>
    </w:p>
    <w:p w14:paraId="41804061" w14:textId="7471A2A7" w:rsidR="00EE4CAC" w:rsidRDefault="00785674" w:rsidP="00EE4CAC">
      <w:r>
        <w:t>BIX</w:t>
      </w:r>
      <w:r w:rsidR="00322B99">
        <w:t xml:space="preserve">, the biological freshness index, </w:t>
      </w:r>
      <w:r w:rsidR="00073214">
        <w:t>and FI</w:t>
      </w:r>
      <w:r w:rsidR="00322B99">
        <w:t>, the fluorescence index,</w:t>
      </w:r>
      <w:r>
        <w:t xml:space="preserve"> varied by season (GLS, p&lt;&lt;0.0001) but did not differ between buried and open reaches (Figure 2A</w:t>
      </w:r>
      <w:r w:rsidR="00073214">
        <w:t xml:space="preserve"> and 2B, respectively</w:t>
      </w:r>
      <w:r>
        <w:t xml:space="preserve">).  Although BIX </w:t>
      </w:r>
      <w:r w:rsidR="00073214">
        <w:t xml:space="preserve">and FI </w:t>
      </w:r>
      <w:r>
        <w:t xml:space="preserve">did not differ between spring and summer, both </w:t>
      </w:r>
      <w:r w:rsidR="00073214">
        <w:t xml:space="preserve">indices had significantly lower values in autumn </w:t>
      </w:r>
      <w:r>
        <w:t xml:space="preserve">compared to </w:t>
      </w:r>
      <w:r w:rsidR="00073214">
        <w:t>spring and summer</w:t>
      </w:r>
      <w:r>
        <w:t xml:space="preserve">.  </w:t>
      </w:r>
      <w:r w:rsidR="00240E83">
        <w:t xml:space="preserve">The </w:t>
      </w:r>
      <w:r>
        <w:t xml:space="preserve">BIX </w:t>
      </w:r>
      <w:r w:rsidR="00240E83">
        <w:t xml:space="preserve">and FI </w:t>
      </w:r>
      <w:r>
        <w:t xml:space="preserve">values </w:t>
      </w:r>
      <w:r w:rsidR="00240E83">
        <w:t xml:space="preserve">we measured indicate low </w:t>
      </w:r>
      <w:r>
        <w:t xml:space="preserve">autochthonous content </w:t>
      </w:r>
      <w:r w:rsidR="00240E83">
        <w:t>and terrestrially-derived fulvic acids respectively in all seasons and reaches.</w:t>
      </w:r>
      <w:r w:rsidR="00EE4CAC">
        <w:t xml:space="preserve"> </w:t>
      </w:r>
    </w:p>
    <w:p w14:paraId="169E7FAA" w14:textId="068A9DEE" w:rsidR="00EE4CAC" w:rsidRDefault="00240E83" w:rsidP="00EE4CAC">
      <w:r>
        <w:t xml:space="preserve">P/H, </w:t>
      </w:r>
      <w:commentRangeStart w:id="1"/>
      <w:r w:rsidR="00EE4CAC">
        <w:t xml:space="preserve">the protein to humic ratio </w:t>
      </w:r>
      <w:r w:rsidR="002D6F75">
        <w:t xml:space="preserve">was </w:t>
      </w:r>
      <w:r w:rsidR="00867771">
        <w:t>generally</w:t>
      </w:r>
      <w:r w:rsidR="002D6F75">
        <w:t xml:space="preserve"> </w:t>
      </w:r>
      <w:r w:rsidR="002D330E">
        <w:t>&lt;</w:t>
      </w:r>
      <w:del w:id="2" w:author="Fritz, Ken" w:date="2016-10-31T16:17:00Z">
        <w:r w:rsidR="002D6F75" w:rsidDel="002D330E">
          <w:delText xml:space="preserve"> </w:delText>
        </w:r>
      </w:del>
      <w:r w:rsidR="002D6F75">
        <w:t>1 indicating high humics</w:t>
      </w:r>
      <w:r w:rsidR="00EE4CAC">
        <w:t>.  This ratio varied by season (GLS, p&lt;&lt;0.001), with spring and summer having a higher ratio (more protein) compared to fall</w:t>
      </w:r>
      <w:r w:rsidR="00D9571E">
        <w:t xml:space="preserve"> (Figure 3)</w:t>
      </w:r>
      <w:r w:rsidR="00EE4CAC">
        <w:t>, and also by reach (GLS, p&lt;&lt;0.0002) with open reaches having lower ratio (more humic-like) than buried reaches</w:t>
      </w:r>
      <w:r w:rsidR="00574D30">
        <w:t xml:space="preserve"> when all seasons were combined</w:t>
      </w:r>
      <w:r w:rsidR="00EE4CAC">
        <w:t>.</w:t>
      </w:r>
      <w:commentRangeEnd w:id="1"/>
      <w:r w:rsidR="00BD6DC3">
        <w:rPr>
          <w:rStyle w:val="CommentReference"/>
        </w:rPr>
        <w:commentReference w:id="1"/>
      </w:r>
    </w:p>
    <w:p w14:paraId="5CA3E7FE" w14:textId="1D5DD2C9" w:rsidR="00785674" w:rsidRDefault="00EE4CAC" w:rsidP="00785674">
      <w:r>
        <w:t>Patterns in extracellular enzyme activity</w:t>
      </w:r>
    </w:p>
    <w:p w14:paraId="2269862E" w14:textId="55C18C00" w:rsidR="009574E4" w:rsidRDefault="00DD01C5" w:rsidP="009574E4">
      <w:r>
        <w:t>Although</w:t>
      </w:r>
      <w:r w:rsidR="009574E4">
        <w:t xml:space="preserve"> </w:t>
      </w:r>
      <w:r>
        <w:t>difference</w:t>
      </w:r>
      <w:r w:rsidR="00240E83">
        <w:t>s</w:t>
      </w:r>
      <w:r>
        <w:t xml:space="preserve"> in </w:t>
      </w:r>
      <w:r w:rsidR="009574E4">
        <w:t xml:space="preserve">DOPAH2 </w:t>
      </w:r>
      <w:r w:rsidR="00F86464">
        <w:t xml:space="preserve">activity </w:t>
      </w:r>
      <w:r w:rsidR="009574E4">
        <w:t>among seasons</w:t>
      </w:r>
      <w:r>
        <w:t xml:space="preserve"> were not detected</w:t>
      </w:r>
      <w:r w:rsidR="009574E4">
        <w:t xml:space="preserve">, DOPAH2 </w:t>
      </w:r>
      <w:r w:rsidR="00F86464">
        <w:t xml:space="preserve">activity </w:t>
      </w:r>
      <w:r>
        <w:t xml:space="preserve">was higher in biofilm from buried reaches </w:t>
      </w:r>
      <w:r w:rsidR="009574E4">
        <w:t xml:space="preserve">than </w:t>
      </w:r>
      <w:r>
        <w:t xml:space="preserve">in biofilm from </w:t>
      </w:r>
      <w:r w:rsidR="009574E4">
        <w:t xml:space="preserve">open reaches </w:t>
      </w:r>
      <w:r w:rsidR="00461D0C">
        <w:t>(GLS, p=0.024) when we expressed DOPAH</w:t>
      </w:r>
      <w:r w:rsidR="0039566E">
        <w:t>2</w:t>
      </w:r>
      <w:r w:rsidR="00461D0C">
        <w:t xml:space="preserve"> per unit dry mass (Figure 4</w:t>
      </w:r>
      <w:r w:rsidR="000860E0">
        <w:t>a</w:t>
      </w:r>
      <w:r w:rsidR="00461D0C">
        <w:t>) or per unit carbon (data not shown)</w:t>
      </w:r>
      <w:r w:rsidR="009574E4">
        <w:t>.</w:t>
      </w:r>
      <w:r w:rsidR="00461D0C">
        <w:t xml:space="preserve">  </w:t>
      </w:r>
      <w:r>
        <w:t>P</w:t>
      </w:r>
      <w:r w:rsidR="000860E0">
        <w:t>olyphenol oxidase (POX) extracellular enzyme activity</w:t>
      </w:r>
      <w:r>
        <w:t xml:space="preserve"> </w:t>
      </w:r>
      <w:r w:rsidR="00864F75">
        <w:t xml:space="preserve">within biofilm </w:t>
      </w:r>
      <w:r w:rsidR="00240E83">
        <w:t>was higher</w:t>
      </w:r>
      <w:r w:rsidR="000860E0">
        <w:t xml:space="preserve"> in buried reaches compared to open reaches (GLS, p=0.0043) (Figure 4b).</w:t>
      </w:r>
    </w:p>
    <w:p w14:paraId="62356957" w14:textId="0E1AC49A" w:rsidR="00B212C3" w:rsidRDefault="00B212C3" w:rsidP="00B212C3">
      <w:r>
        <w:t>We found no evidence of spatio-temporal differences in extracellular enzyme activity (EEA) associated with labile carbon use.  However</w:t>
      </w:r>
      <w:r w:rsidR="00864F75">
        <w:t>, biofilm LCI values from</w:t>
      </w:r>
      <w:r>
        <w:t xml:space="preserve"> buried reaches </w:t>
      </w:r>
      <w:r w:rsidR="00864F75">
        <w:t>reflected</w:t>
      </w:r>
      <w:r>
        <w:t xml:space="preserve"> higher use of recalcitrant carbon </w:t>
      </w:r>
      <w:r w:rsidR="00864F75">
        <w:t xml:space="preserve">than open reaches </w:t>
      </w:r>
      <w:r>
        <w:t xml:space="preserve">(GLS, p=0.014), and summer </w:t>
      </w:r>
      <w:r w:rsidR="00864F75">
        <w:t xml:space="preserve">biofilm </w:t>
      </w:r>
      <w:r>
        <w:t xml:space="preserve">had greater use of recalcitrant carbon than autumn </w:t>
      </w:r>
      <w:r w:rsidR="00864F75">
        <w:t xml:space="preserve">biofilm </w:t>
      </w:r>
      <w:r>
        <w:t>(GLS, p=0.027).  There were no differences between spring and autumn (Figure 5).  The LCI was also correlated to the CQI</w:t>
      </w:r>
      <w:r w:rsidR="001F1460">
        <w:t xml:space="preserve"> (r</w:t>
      </w:r>
      <w:r w:rsidR="001F1460" w:rsidRPr="001F1460">
        <w:rPr>
          <w:vertAlign w:val="subscript"/>
        </w:rPr>
        <w:t>s</w:t>
      </w:r>
      <w:r w:rsidR="001F1460">
        <w:t>=-0.98, p&lt;&lt;0.0001</w:t>
      </w:r>
      <w:r w:rsidR="002832B6">
        <w:t xml:space="preserve">, </w:t>
      </w:r>
      <w:r w:rsidR="00FC20FD">
        <w:t>data not shown)</w:t>
      </w:r>
      <w:r>
        <w:t>.</w:t>
      </w:r>
    </w:p>
    <w:p w14:paraId="0B460610" w14:textId="7347F130" w:rsidR="00217DFF" w:rsidRDefault="00217DFF" w:rsidP="00217DFF">
      <w:r>
        <w:t xml:space="preserve">Because carbon uptake and use is often linked to the acquisition of </w:t>
      </w:r>
      <w:r w:rsidR="002832B6">
        <w:t xml:space="preserve">N </w:t>
      </w:r>
      <w:r>
        <w:t xml:space="preserve">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w:t>
      </w:r>
      <w:r w:rsidR="0085569C" w:rsidRPr="0085569C">
        <w:t xml:space="preserve"> (Figure 6)</w:t>
      </w:r>
      <w:r>
        <w:t xml:space="preserve">, but there were no differences between </w:t>
      </w:r>
      <w:r w:rsidR="0085569C">
        <w:t xml:space="preserve">open and buried </w:t>
      </w:r>
      <w:r>
        <w:t>reaches.</w:t>
      </w:r>
    </w:p>
    <w:p w14:paraId="2A9005D1" w14:textId="7FD5F9F8" w:rsidR="005A5B38" w:rsidRDefault="005A5B38" w:rsidP="00217DFF">
      <w:r>
        <w:lastRenderedPageBreak/>
        <w:t>Carbon limitation</w:t>
      </w:r>
    </w:p>
    <w:p w14:paraId="5B09A671" w14:textId="6A14BF89" w:rsidR="005A5B38" w:rsidRDefault="005A5B38" w:rsidP="00217DFF">
      <w:r>
        <w:t xml:space="preserve">We deployed NDS amended with different carbon sources (glucose, arabinose, cellobiose, and a no-carbon control) to see if patterns in carbon limitation differed between buried and open stream reaches or among seasons.  </w:t>
      </w:r>
      <w:r w:rsidR="00F86464">
        <w:t>T</w:t>
      </w:r>
      <w:r>
        <w:t xml:space="preserve">he NDS we deployed during summer were washed away by </w:t>
      </w:r>
      <w:r w:rsidR="00F86464">
        <w:t>stormflows</w:t>
      </w:r>
      <w:r>
        <w:t>.  Therefore, we focus our analysis on autumn and spring to contrast the carbon limitation response to a time when leaf inputs dominate compared to when vernal algae blooms dominate.</w:t>
      </w:r>
    </w:p>
    <w:p w14:paraId="723BEBE7" w14:textId="5D6393D2" w:rsidR="005A5B38" w:rsidRDefault="00F86464" w:rsidP="00217DFF">
      <w:r>
        <w:t>R</w:t>
      </w:r>
      <w:r w:rsidR="005A5B38">
        <w:t xml:space="preserve">espiration </w:t>
      </w:r>
      <w:r>
        <w:t xml:space="preserve">rates </w:t>
      </w:r>
      <w:r w:rsidR="005A5B38">
        <w:t xml:space="preserve">on NDS disks </w:t>
      </w:r>
      <w:r>
        <w:t>w</w:t>
      </w:r>
      <w:r w:rsidR="002832B6">
        <w:t>ere</w:t>
      </w:r>
      <w:r>
        <w:t xml:space="preserve"> not different among carbon source treatments when the data were</w:t>
      </w:r>
      <w:r w:rsidR="005A5B38">
        <w:t xml:space="preserve"> scaled by biomass (</w:t>
      </w:r>
      <w:r w:rsidR="00DA0CE0">
        <w:t>m</w:t>
      </w:r>
      <w:r w:rsidR="005A5B38">
        <w:t>g O</w:t>
      </w:r>
      <w:r w:rsidR="005A5B38" w:rsidRPr="005A5B38">
        <w:rPr>
          <w:vertAlign w:val="subscript"/>
        </w:rPr>
        <w:t>2</w:t>
      </w:r>
      <w:r w:rsidR="005A5B38">
        <w:t xml:space="preserve"> gAFDM</w:t>
      </w:r>
      <w:r w:rsidR="005A5B38" w:rsidRPr="004E59C4">
        <w:rPr>
          <w:vertAlign w:val="superscript"/>
        </w:rPr>
        <w:t>-1</w:t>
      </w:r>
      <w:r w:rsidR="005A5B38">
        <w:t xml:space="preserve"> h</w:t>
      </w:r>
      <w:r w:rsidR="005A5B38" w:rsidRPr="004E59C4">
        <w:rPr>
          <w:vertAlign w:val="superscript"/>
        </w:rPr>
        <w:t>-1</w:t>
      </w:r>
      <w:r w:rsidR="005A5B38">
        <w:t>).  However, when the respiration response was scaled by disk area (</w:t>
      </w:r>
      <w:r w:rsidR="005A5B38" w:rsidRPr="004E59C4">
        <w:rPr>
          <w:rFonts w:ascii="Symbol" w:hAnsi="Symbol"/>
        </w:rPr>
        <w:t></w:t>
      </w:r>
      <w:r w:rsidR="005A5B38">
        <w:t>g O</w:t>
      </w:r>
      <w:r w:rsidR="005A5B38" w:rsidRPr="005A5B38">
        <w:rPr>
          <w:vertAlign w:val="subscript"/>
        </w:rPr>
        <w:t>2</w:t>
      </w:r>
      <w:r w:rsidR="005A5B38">
        <w:t xml:space="preserve"> m</w:t>
      </w:r>
      <w:r w:rsidR="005A5B38" w:rsidRPr="004E59C4">
        <w:rPr>
          <w:vertAlign w:val="superscript"/>
        </w:rPr>
        <w:t>-2</w:t>
      </w:r>
      <w:r w:rsidR="005A5B38">
        <w:t xml:space="preserve"> h</w:t>
      </w:r>
      <w:r w:rsidR="005A5B38" w:rsidRPr="004E59C4">
        <w:rPr>
          <w:vertAlign w:val="superscript"/>
        </w:rPr>
        <w:t>-1</w:t>
      </w:r>
      <w:r w:rsidR="005A5B38">
        <w:t>), all NDS carbon amendments were significantly different than the control in all streams, seasons, and reaches (GLS, p</w:t>
      </w:r>
      <w:r w:rsidR="003E4698">
        <w:t>&lt;&lt;</w:t>
      </w:r>
      <w:r w:rsidR="005A5B38">
        <w:t>0.001)</w:t>
      </w:r>
      <w:r w:rsidR="002832B6">
        <w:t>.</w:t>
      </w:r>
      <w:r w:rsidR="005A5B38">
        <w:t xml:space="preserve"> </w:t>
      </w:r>
      <w:r w:rsidR="002832B6">
        <w:t xml:space="preserve"> </w:t>
      </w:r>
      <w:r w:rsidR="00C67825">
        <w:t>R</w:t>
      </w:r>
      <w:r w:rsidR="005A5B38">
        <w:t xml:space="preserve">espiration response </w:t>
      </w:r>
      <w:r w:rsidR="00C67825">
        <w:t>were not detectably different</w:t>
      </w:r>
      <w:r w:rsidR="005A5B38">
        <w:t xml:space="preserve"> among the three carbon amendments during any deployment (GLS, p&gt;0.05).  </w:t>
      </w:r>
      <w:r w:rsidR="003244A1">
        <w:t xml:space="preserve">Generally, fall had higher NRR </w:t>
      </w:r>
      <w:r w:rsidR="002832B6">
        <w:t xml:space="preserve">(ratio of the treatment response to the control) </w:t>
      </w:r>
      <w:r w:rsidR="003244A1">
        <w:t xml:space="preserve">compared to spring in both reaches (LME, p&lt;&lt;0.0001; Figure 7).  </w:t>
      </w:r>
      <w:r w:rsidR="005A5B38">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rsidR="005A5B38">
        <w:t xml:space="preserve">in autumn, but </w:t>
      </w:r>
      <w:r w:rsidR="003244A1">
        <w:t xml:space="preserve">it was stronger for buried compared to </w:t>
      </w:r>
      <w:r w:rsidR="005A5B38">
        <w:t>open reaches in spring</w:t>
      </w:r>
      <w:r w:rsidR="007F75D1">
        <w:t xml:space="preserve"> (Figure 7)</w:t>
      </w:r>
      <w:r w:rsidR="005A5B38">
        <w:t>.</w:t>
      </w:r>
      <w:r w:rsidR="005F6DA5">
        <w:t xml:space="preserve">  </w:t>
      </w:r>
      <w:r w:rsidR="002832B6">
        <w:t xml:space="preserve">Further, the difference between the seasonal </w:t>
      </w:r>
      <w:r w:rsidR="005E633E">
        <w:t>responses</w:t>
      </w:r>
      <w:r w:rsidR="002832B6">
        <w:t xml:space="preserve"> was less pronounced in buried reaches than in open reaches.  </w:t>
      </w:r>
      <w:r w:rsidR="005F6DA5">
        <w:t>Overall, these results indicate carbon limitation in all streams and season.</w:t>
      </w:r>
    </w:p>
    <w:p w14:paraId="373F25C5" w14:textId="44A87F6E" w:rsidR="007F75D1" w:rsidRPr="00FE522C" w:rsidRDefault="00CE41DC" w:rsidP="007F75D1">
      <w:r>
        <w:t>N</w:t>
      </w:r>
      <w:r w:rsidR="007F75D1">
        <w:t>o relationships between NRR and water chemistry, hydrology, or ecosystem-scale functional attributes</w:t>
      </w:r>
      <w:r>
        <w:t xml:space="preserve"> were detected</w:t>
      </w:r>
      <w:r w:rsidR="007F75D1">
        <w:t xml:space="preserve">.  Although EEA and DOM quality metrics often differed between seasons and reaches, there was no direct </w:t>
      </w:r>
      <w:r w:rsidR="000431F1">
        <w:t xml:space="preserve">linear </w:t>
      </w:r>
      <w:r w:rsidR="007F75D1">
        <w:t xml:space="preserve">relationship between NRR and those metrics.  </w:t>
      </w:r>
      <w:r w:rsidR="000431F1">
        <w:t>Although</w:t>
      </w:r>
      <w:r w:rsidR="007F75D1">
        <w:t xml:space="preserve"> most standing stock metrics were also unrelated to NRR, </w:t>
      </w:r>
      <w:r w:rsidR="000431F1">
        <w:t>there were</w:t>
      </w:r>
      <w:r w:rsidR="007F75D1">
        <w:t xml:space="preserve"> weak positive relationships between reach-scale standing stocks of CBOM (adonis, p=0.036) and FBOM (adonis, p=0.053)</w:t>
      </w:r>
      <w:r w:rsidR="00BF3255">
        <w:t xml:space="preserve"> with glucose, arabinose, and cellobiose</w:t>
      </w:r>
      <w:r w:rsidR="005E633E">
        <w:t xml:space="preserve"> NRR</w:t>
      </w:r>
      <w:r w:rsidR="007F75D1">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39E6E239" w:rsidR="0055457E" w:rsidRDefault="008E6877">
      <w:r>
        <w:t>These urban streams had higher CBOM biomass in autumn compared to other seasons and higher chlorophyll a biomass in spring than in other seasons (Fig</w:t>
      </w:r>
      <w:r w:rsidR="0013469A">
        <w:t>ure</w:t>
      </w:r>
      <w:r>
        <w:t xml:space="preserve"> </w:t>
      </w:r>
      <w:r w:rsidR="0013469A">
        <w:t>8</w:t>
      </w:r>
      <w:r>
        <w:t xml:space="preserve">).  </w:t>
      </w:r>
      <w:r w:rsidR="005F6DA5">
        <w:t xml:space="preserve">Because terrestrial carbon sources </w:t>
      </w:r>
      <w:r w:rsidR="005E633E">
        <w:t xml:space="preserve">are </w:t>
      </w:r>
      <w:r w:rsidR="005F6DA5">
        <w:t xml:space="preserve">typically </w:t>
      </w:r>
      <w:r w:rsidR="005E633E">
        <w:t xml:space="preserve">of </w:t>
      </w:r>
      <w:r w:rsidR="005F6DA5">
        <w:t>lower quality than aquatic autochthonous DOM sources (McKnight et al. 2001), t</w:t>
      </w:r>
      <w:r>
        <w:t xml:space="preserve">hese changes in </w:t>
      </w:r>
      <w:r w:rsidR="000431F1">
        <w:t xml:space="preserve">CBOM and </w:t>
      </w:r>
      <w:r w:rsidR="005E633E">
        <w:t>chlorophyll</w:t>
      </w:r>
      <w:r w:rsidR="000431F1">
        <w:t xml:space="preserve"> biomass </w:t>
      </w:r>
      <w:r>
        <w:t xml:space="preserve">should </w:t>
      </w:r>
      <w:r w:rsidR="000431F1">
        <w:t>result in</w:t>
      </w:r>
      <w:r>
        <w:t xml:space="preserve"> lower quality DOM dominating in </w:t>
      </w:r>
      <w:r w:rsidR="005E633E">
        <w:t xml:space="preserve">autumn </w:t>
      </w:r>
      <w:r>
        <w:t xml:space="preserve">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 xml:space="preserve">pattern is seen in temperate forested mountain streams (Villanueva et </w:t>
      </w:r>
      <w:r w:rsidR="00CC5095">
        <w:lastRenderedPageBreak/>
        <w:t>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6D3E8C5D" w:rsidR="00032403" w:rsidRDefault="0055457E">
      <w:r>
        <w:t xml:space="preserve">Despite the </w:t>
      </w:r>
      <w:r w:rsidR="001145D8">
        <w:t>strong</w:t>
      </w:r>
      <w:r>
        <w:t xml:space="preserve"> </w:t>
      </w:r>
      <w:r w:rsidR="00CC5095">
        <w:t xml:space="preserve">and consistent </w:t>
      </w:r>
      <w:r>
        <w:t xml:space="preserve">seasonal differences </w:t>
      </w:r>
      <w:r w:rsidR="00E14884">
        <w:t xml:space="preserve">measured </w:t>
      </w:r>
      <w:r w:rsidR="00CC5095">
        <w:t xml:space="preserve">across </w:t>
      </w:r>
      <w:r>
        <w:t xml:space="preserve">multiple </w:t>
      </w:r>
      <w:r w:rsidR="001145D8">
        <w:t xml:space="preserve">DOM </w:t>
      </w:r>
      <w:r>
        <w:t>optical properties</w:t>
      </w:r>
      <w:r w:rsidR="005E633E">
        <w:t xml:space="preserve"> and higher primary production and algal standing stocks in the spring</w:t>
      </w:r>
      <w:r>
        <w:t>, the low absolute values of BIX and FI show that the DOM</w:t>
      </w:r>
      <w:r w:rsidR="001D4449">
        <w:t xml:space="preserve"> pool</w:t>
      </w:r>
      <w:r>
        <w:t xml:space="preserve"> </w:t>
      </w:r>
      <w:r w:rsidR="001D4449">
        <w:t xml:space="preserve">in </w:t>
      </w:r>
      <w:r w:rsidR="005E633E">
        <w:t xml:space="preserve">the </w:t>
      </w:r>
      <w:r w:rsidR="001D4449">
        <w:t xml:space="preserve">seasons </w:t>
      </w:r>
      <w:r w:rsidR="005E633E">
        <w:t xml:space="preserve">we studied </w:t>
      </w:r>
      <w:r w:rsidR="001D4449">
        <w:t>has a weak autochthonous component and a strong signature of terrestrially-derived fulvic acids</w:t>
      </w:r>
      <w:r w:rsidR="008B1600">
        <w:t xml:space="preserve">.  </w:t>
      </w:r>
      <w:commentRangeStart w:id="3"/>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and runoff from impervious surfaces (Hope et al. 2014).</w:t>
      </w:r>
      <w:commentRangeEnd w:id="3"/>
      <w:r w:rsidR="00AB4CDB">
        <w:rPr>
          <w:rStyle w:val="CommentReference"/>
        </w:rPr>
        <w:commentReference w:id="3"/>
      </w:r>
      <w:r w:rsidR="0023201F">
        <w:t xml:space="preserve">  DOM derived from these sources may </w:t>
      </w:r>
      <w:r w:rsidR="008B1600">
        <w:t xml:space="preserve">overwhelm any </w:t>
      </w:r>
      <w:r w:rsidR="00AB4CDB">
        <w:t>autochthonous</w:t>
      </w:r>
      <w:r w:rsidR="008B1600">
        <w:t xml:space="preserve"> signature</w:t>
      </w:r>
      <w:r w:rsidR="00AB4CDB">
        <w:t xml:space="preserve"> in streams</w:t>
      </w:r>
      <w:r w:rsidR="008B1600">
        <w:t xml:space="preserve">. </w:t>
      </w:r>
      <w:r w:rsidR="00861B1A">
        <w:t xml:space="preserve"> </w:t>
      </w:r>
      <w:r w:rsidR="008B1600">
        <w:t>Alternatively, t</w:t>
      </w:r>
      <w:r w:rsidR="00410F31">
        <w:t xml:space="preserve">he </w:t>
      </w:r>
      <w:r w:rsidR="001D4449">
        <w:t xml:space="preserve">year-round </w:t>
      </w:r>
      <w:r w:rsidR="00410F31">
        <w:t>stronger</w:t>
      </w:r>
      <w:r w:rsidR="00AB4CDB">
        <w:t>, more recalcitrant</w:t>
      </w:r>
      <w:r w:rsidR="00410F31">
        <w:t xml:space="preserve"> terrestrial characteristics could indicate 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w:t>
      </w:r>
      <w:r w:rsidR="00AB4CDB">
        <w:t xml:space="preserve">autochthonous </w:t>
      </w:r>
      <w:r w:rsidR="008B1600">
        <w:t xml:space="preserve">carbon stimulated </w:t>
      </w:r>
      <w:r w:rsidR="00FC724E">
        <w:t xml:space="preserve">water column </w:t>
      </w:r>
      <w:r w:rsidR="008B1600">
        <w:t xml:space="preserve">carbon use for energy </w:t>
      </w:r>
      <w:r w:rsidR="00FC724E">
        <w:t xml:space="preserve">metabolism </w:t>
      </w:r>
      <w:r w:rsidR="008B1600">
        <w:t>and/or assimilation</w:t>
      </w:r>
      <w:r w:rsidR="005E633E">
        <w:t xml:space="preserve">.  Furthermore, </w:t>
      </w:r>
      <w:r w:rsidR="004923ED">
        <w:t xml:space="preserve">the presence of </w:t>
      </w:r>
      <w:r w:rsidR="00A4156E">
        <w:t>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3F813756"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w:t>
      </w:r>
      <w:r w:rsidR="005A6D7E">
        <w:t>there were</w:t>
      </w:r>
      <w:r w:rsidR="0047775D">
        <w:t xml:space="preserve"> lower overall chlorophyll and CBOM </w:t>
      </w:r>
      <w:r w:rsidR="005A6D7E">
        <w:t xml:space="preserve">biomass </w:t>
      </w:r>
      <w:r w:rsidR="0047775D">
        <w:t xml:space="preserve">in buried </w:t>
      </w:r>
      <w:r w:rsidR="005B3BCC">
        <w:t xml:space="preserve">compared to open </w:t>
      </w:r>
      <w:r w:rsidR="0047775D">
        <w:t xml:space="preserve">reaches, reach </w:t>
      </w:r>
      <w:r w:rsidR="005A6D7E">
        <w:t xml:space="preserve">type </w:t>
      </w:r>
      <w:r w:rsidR="0047775D">
        <w:t xml:space="preserve">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w:t>
      </w:r>
      <w:r w:rsidR="004923ED">
        <w:t xml:space="preserve"> </w:t>
      </w:r>
      <w:r w:rsidR="00EE6618">
        <w:t xml:space="preserve">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 xml:space="preserve">reach-scale differences in organic matter dynamics </w:t>
      </w:r>
      <w:r w:rsidR="005A6D7E">
        <w:t>in</w:t>
      </w:r>
      <w:r w:rsidR="0023580C">
        <w:t xml:space="preserve"> our highly urbanized streams</w:t>
      </w:r>
      <w:r w:rsidR="00861B1A">
        <w:t xml:space="preserve"> (16-34% impervious surface cover; Beaulieu et al. 2014)</w:t>
      </w:r>
      <w:r w:rsidR="00321914">
        <w:t>.</w:t>
      </w:r>
    </w:p>
    <w:p w14:paraId="42B476F7" w14:textId="67BA94F6"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4"/>
      <w:commentRangeStart w:id="5"/>
      <w:r w:rsidR="00AA4A7B">
        <w:t xml:space="preserve">, </w:t>
      </w:r>
      <w:r w:rsidR="000C031A">
        <w:t xml:space="preserve">which was contrary to our hypothesis </w:t>
      </w:r>
      <w:r w:rsidR="00AA4A7B">
        <w:t>that buried reaches would have lower quality DOM</w:t>
      </w:r>
      <w:commentRangeEnd w:id="4"/>
      <w:r w:rsidR="00B2571C">
        <w:rPr>
          <w:rStyle w:val="CommentReference"/>
        </w:rPr>
        <w:commentReference w:id="4"/>
      </w:r>
      <w:commentRangeEnd w:id="5"/>
      <w:r w:rsidR="003716A4">
        <w:rPr>
          <w:rStyle w:val="CommentReference"/>
        </w:rPr>
        <w:commentReference w:id="5"/>
      </w:r>
      <w:r w:rsidR="007413BB">
        <w:t>.</w:t>
      </w:r>
      <w:r w:rsidR="004923ED">
        <w:t xml:space="preserve"> </w:t>
      </w:r>
      <w:r w:rsidR="007413BB">
        <w:t xml:space="preserve"> T</w:t>
      </w:r>
      <w:r w:rsidR="0051288B">
        <w:t xml:space="preserve">his pattern was </w:t>
      </w:r>
      <w:r w:rsidR="00BC4267">
        <w:t xml:space="preserve">also </w:t>
      </w:r>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fractions of the DOM pool</w:t>
      </w:r>
      <w:r w:rsidR="00936854">
        <w:t xml:space="preserve"> </w:t>
      </w:r>
      <w:r w:rsidR="00936854">
        <w:lastRenderedPageBreak/>
        <w:t>(numerator of the ratio)</w:t>
      </w:r>
      <w:r w:rsidR="007413BB">
        <w:t xml:space="preserve">, consistent with the year-round humic nature of </w:t>
      </w:r>
      <w:r w:rsidR="00773F63">
        <w:t>DOM in these urban streams</w:t>
      </w:r>
      <w:r w:rsidR="007413BB">
        <w:t xml:space="preserve">.  </w:t>
      </w:r>
      <w:r w:rsidR="00BC4267">
        <w:t>T</w:t>
      </w:r>
      <w:r w:rsidR="003716A4">
        <w:t xml:space="preserve">he pattern of higher HIX in open reaches was largely driven by high HIX in autumn (Figure </w:t>
      </w:r>
      <w:r w:rsidR="00EB4703">
        <w:t>1</w:t>
      </w:r>
      <w:r w:rsidR="003716A4">
        <w:t xml:space="preserve">) when open reaches received and retained more leaf litter that could leach recalcitrant </w:t>
      </w:r>
      <w:r w:rsidR="001F31D5">
        <w:t xml:space="preserve">terrestrial </w:t>
      </w:r>
      <w:r w:rsidR="003716A4">
        <w:t>DOM</w:t>
      </w:r>
      <w:r w:rsidR="00AB2601">
        <w:t xml:space="preserve"> (Figure 8)</w:t>
      </w:r>
      <w:r w:rsidR="00EB4703">
        <w:t>.  I</w:t>
      </w:r>
      <w:r w:rsidR="003716A4">
        <w:t>n contrast</w:t>
      </w:r>
      <w:r w:rsidR="00EB4703">
        <w:t>,</w:t>
      </w:r>
      <w:r w:rsidR="003716A4">
        <w:t xml:space="preserve"> buried reaches neither received </w:t>
      </w:r>
      <w:r w:rsidR="00EB4703">
        <w:t xml:space="preserve">direct inputs of riparian </w:t>
      </w:r>
      <w:r w:rsidR="003716A4">
        <w:t xml:space="preserve">leaf litter nor retained </w:t>
      </w:r>
      <w:r w:rsidR="00EB4703">
        <w:t xml:space="preserve">litter exported from upstream </w:t>
      </w:r>
      <w:r w:rsidR="003716A4">
        <w:t xml:space="preserve">due to higher velocities and fewer retention structures (Beaulieu et al. 2014).  </w:t>
      </w:r>
      <w:r w:rsidR="001F31D5">
        <w:t xml:space="preserve">Alternatively, dilution of the DOM pool by lower HIX sewage sources that leak into the buried reaches (Smith and Kaushal 2015) </w:t>
      </w:r>
      <w:r w:rsidR="00AB2601">
        <w:t>could reduce HIX in the buried reaches.  S</w:t>
      </w:r>
      <w:r w:rsidR="001F31D5">
        <w:t xml:space="preserve">orption of humic compounds </w:t>
      </w:r>
      <w:r w:rsidR="00AB2601">
        <w:t xml:space="preserve">has been observed in other studies </w:t>
      </w:r>
      <w:r w:rsidR="001F31D5">
        <w:t>(Ohno 2002; Zsolnay et al. 1999)</w:t>
      </w:r>
      <w:r w:rsidR="00AB2601">
        <w:t xml:space="preserve">, but we </w:t>
      </w:r>
      <w:r w:rsidR="001F31D5">
        <w:t xml:space="preserve">collected water for EEM metrics from the top and bottom of the buried reaches, and there was no significant difference in HIX collected at either end of a buried reach (data not shown).  </w:t>
      </w:r>
      <w:r w:rsidR="00AB2601">
        <w:t>A</w:t>
      </w:r>
      <w:r w:rsidR="001F31D5">
        <w:t xml:space="preserve">lthough the EEA data indicated greater use of recalcitrant carbon in buried reaches compared to open reaches (see below), </w:t>
      </w:r>
      <w:r w:rsidR="00AB2601">
        <w:t xml:space="preserve">the lack of change in HIX as water flows through the buried reaches implies that </w:t>
      </w:r>
      <w:r w:rsidR="001F31D5">
        <w:t xml:space="preserve">microbial processing </w:t>
      </w:r>
      <w:r w:rsidR="006310E9">
        <w:t xml:space="preserve">of humic compounds was not </w:t>
      </w:r>
      <w:r w:rsidR="00AB2601">
        <w:t xml:space="preserve">enough </w:t>
      </w:r>
      <w:r w:rsidR="006310E9">
        <w:t xml:space="preserve">to reduce the HIX of the DOM pool.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6310E9">
        <w:t>, which would be expected to produce labile DOM</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B2601">
        <w:t xml:space="preserve"> (Lewis and Likens 2007), and although we did not observe a CBOM peak in spring, greenfall </w:t>
      </w:r>
      <w:r w:rsidR="00BB7046">
        <w:t>leaches at higher rates than senescent leaves (Fonte and Schowalter 2004)</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w:t>
      </w:r>
      <w:r w:rsidR="00C708F4">
        <w:t xml:space="preserve">  </w:t>
      </w:r>
    </w:p>
    <w:p w14:paraId="041C826B" w14:textId="5ECD88C2" w:rsidR="00C708F4" w:rsidRDefault="000002B1">
      <w:r>
        <w:t xml:space="preserve">Despite spatio-temporal differences in the DOM composition driven by seasonal differences in CBOM and algae, </w:t>
      </w:r>
      <w:r w:rsidR="00564163">
        <w:t xml:space="preserve">the DOM data show </w:t>
      </w:r>
      <w:r w:rsidR="00773F63">
        <w:t>that these urban streams are dominated by</w:t>
      </w:r>
      <w:r w:rsidR="00B53949">
        <w:t xml:space="preserve"> terrestrial</w:t>
      </w:r>
      <w:r w:rsidR="00773F63">
        <w:t xml:space="preserve"> humic sources</w:t>
      </w:r>
      <w:r>
        <w:t xml:space="preserve">, likely from constant seepage of DOM from soils to streams throughout the watershed.  </w:t>
      </w:r>
      <w:r w:rsidR="00773F63">
        <w:t xml:space="preserve">These data also show </w:t>
      </w:r>
      <w:r w:rsidR="00C2260A">
        <w:t xml:space="preserve">secondary control </w:t>
      </w:r>
      <w:r w:rsidR="00773F63">
        <w:t xml:space="preserve">over DOM quality </w:t>
      </w:r>
      <w:r w:rsidR="00C2260A">
        <w:t xml:space="preserve">due to </w:t>
      </w:r>
      <w:r w:rsidR="00564163">
        <w:t xml:space="preserve">spatial differences in organic matter inputs </w:t>
      </w:r>
      <w:r w:rsidR="00B53949">
        <w:t xml:space="preserve">that alter the characteristics of the DOM pool in </w:t>
      </w:r>
      <w:r w:rsidR="00C2260A">
        <w:t>buried versus open</w:t>
      </w:r>
      <w:r w:rsidR="00B53949">
        <w:t xml:space="preserve"> reaches</w:t>
      </w:r>
      <w:r w:rsidR="00564163">
        <w:t>.</w:t>
      </w:r>
      <w:r w:rsidR="00CB0B5C">
        <w:t xml:space="preserve">  Therefore urban infrastructure can influence the characteristics of the DOM pool in the urban stream network.</w:t>
      </w:r>
    </w:p>
    <w:p w14:paraId="473A911B" w14:textId="7696B6B1" w:rsidR="00564163" w:rsidRDefault="00C2260A">
      <w:r>
        <w:t>Patterns in Carbon Use – Extracellular Enzyme Activities</w:t>
      </w:r>
      <w:r w:rsidR="00A4156E">
        <w:t xml:space="preserve"> (EEA)</w:t>
      </w:r>
    </w:p>
    <w:p w14:paraId="2E65F4CC" w14:textId="4A7B7881"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622980">
        <w:t xml:space="preserve">activity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 xml:space="preserve">greater POX </w:t>
      </w:r>
      <w:r w:rsidR="00984714">
        <w:t xml:space="preserve">activity </w:t>
      </w:r>
      <w:r w:rsidR="009D2A5A">
        <w:t>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w:t>
      </w:r>
      <w:r w:rsidR="00DA4ADC">
        <w:t>-</w:t>
      </w:r>
      <w:r w:rsidR="00F25F37">
        <w:t xml:space="preserve">scale GPP </w:t>
      </w:r>
      <w:r w:rsidR="001E6F08">
        <w:t>(reported in Beaulieu et al. 2014)</w:t>
      </w:r>
      <w:r w:rsidR="000E3C43">
        <w:t xml:space="preserve">.  This </w:t>
      </w:r>
      <w:r w:rsidR="00CB0B5C">
        <w:t>implies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049BF9A9"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w:t>
      </w:r>
      <w:r>
        <w:lastRenderedPageBreak/>
        <w:t xml:space="preserve">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rsidR="001E6F08">
        <w:t>, and it suggests that the autumn pulse of terrestrial CBOM leaches a labile fraction of DOM that microbes can use despite being dominated by low BIX and FI compounds</w:t>
      </w:r>
      <w:r>
        <w:t xml:space="preserve">.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B6AEAB3"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w:t>
      </w:r>
      <w:r w:rsidR="001E6F08">
        <w:t xml:space="preserve">EEA patterns </w:t>
      </w:r>
      <w:r>
        <w:t xml:space="preserve">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w:t>
      </w:r>
      <w:r w:rsidR="00285C22">
        <w:t>DOM pool that varies on a diurnal</w:t>
      </w:r>
      <w:r w:rsidR="00344CFF">
        <w:t xml:space="preserve"> </w:t>
      </w:r>
      <w:r w:rsidR="00285C22">
        <w:t>basis with primary production</w:t>
      </w:r>
      <w:r w:rsidR="00344CFF">
        <w:t xml:space="preserve">,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4C6AD7E0"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 xml:space="preserve">Greater </w:t>
      </w:r>
      <w:r w:rsidR="00392624">
        <w:t>N-</w:t>
      </w:r>
      <w:r w:rsidR="00721277">
        <w:t>acquiring activity is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w:t>
      </w:r>
      <w:r w:rsidR="004E190D" w:rsidRPr="00112FB9">
        <w:rPr>
          <w:vertAlign w:val="subscript"/>
        </w:rPr>
        <w:t>3</w:t>
      </w:r>
      <w:r w:rsidR="004E190D" w:rsidRPr="00112FB9">
        <w:rPr>
          <w:vertAlign w:val="superscript"/>
        </w:rPr>
        <w:t>-</w:t>
      </w:r>
      <w:r w:rsidR="004E190D">
        <w:t xml:space="preserve"> or NH</w:t>
      </w:r>
      <w:r w:rsidR="004E190D" w:rsidRPr="00112FB9">
        <w:rPr>
          <w:vertAlign w:val="subscript"/>
        </w:rPr>
        <w:t>4</w:t>
      </w:r>
      <w:r w:rsidRPr="00112FB9">
        <w:rPr>
          <w:vertAlign w:val="superscript"/>
        </w:rPr>
        <w:t>+</w:t>
      </w:r>
      <w:r w:rsidR="004E190D">
        <w:t xml:space="preserve"> concentrations (</w:t>
      </w:r>
      <w:r w:rsidR="00112FB9">
        <w:t>reported in Beaulieu et al. 2014</w:t>
      </w:r>
      <w:r w:rsidR="004E190D">
        <w:t xml:space="preserve">),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w:t>
      </w:r>
      <w:r w:rsidR="00112FB9">
        <w:t xml:space="preserve">Previous work has found seasonal changes in microbial demand for organic N in response to changes in C:N ratio and composition of organic matter (Kaushal and Lewis 2005), and more work needs to be done to understand the role of organic matter as an energy source vs. a nitrogen source in some urban streams.  </w:t>
      </w:r>
      <w:r w:rsidR="00300EB4">
        <w:t>The combined approach of using EEA and EEMs provides complementary information about the characteristics of, and microbial use of, the DOM pool</w:t>
      </w:r>
      <w:r w:rsidR="00CB0B5C">
        <w:t>, and the combine approach confirms that spatio-temporal differences in the DOM pool, driven in part by urban infrastructure, translate to spatial differences in how microbes use carbon sources in the urban stream network</w:t>
      </w:r>
      <w:r w:rsidR="00300EB4">
        <w:t>.</w:t>
      </w:r>
    </w:p>
    <w:p w14:paraId="2DCC2994" w14:textId="0C63DFDF" w:rsidR="00F1140B" w:rsidRDefault="004943B2">
      <w:r>
        <w:t xml:space="preserve">Patterns in Carbon Use </w:t>
      </w:r>
      <w:r w:rsidR="00A6224B">
        <w:t>–</w:t>
      </w:r>
      <w:r>
        <w:t xml:space="preserve"> </w:t>
      </w:r>
      <w:r w:rsidR="00A67D45">
        <w:t>NDS</w:t>
      </w:r>
    </w:p>
    <w:p w14:paraId="1BD93911" w14:textId="0920F525" w:rsidR="00392624" w:rsidRDefault="00A67D45">
      <w:r>
        <w:t xml:space="preserve">Biofilms in autumn were always more </w:t>
      </w:r>
      <w:r w:rsidR="001F05CD">
        <w:t>carbon-</w:t>
      </w:r>
      <w:r>
        <w:t xml:space="preserve">limited </w:t>
      </w:r>
      <w:r w:rsidR="00B21FB4">
        <w:t xml:space="preserve">than in spring, </w:t>
      </w:r>
      <w:r w:rsidR="008F52D5">
        <w:t>which supported our hypothesis</w:t>
      </w:r>
      <w:r w:rsidR="001F05CD">
        <w:t xml:space="preserve"> that terrestrial leaf fall would depress DOM quality in autumn.  However, the </w:t>
      </w:r>
      <w:r w:rsidR="00B21FB4">
        <w:t xml:space="preserve">pattern of </w:t>
      </w:r>
      <w:r w:rsidR="001F05CD">
        <w:t xml:space="preserve">carbon limitation by </w:t>
      </w:r>
      <w:r w:rsidR="00B21FB4">
        <w:t xml:space="preserve">reach </w:t>
      </w:r>
      <w:r w:rsidR="001F05CD">
        <w:t>(i.e., buried or open) varied among seasons</w:t>
      </w:r>
      <w:r w:rsidR="00CD2751">
        <w:t>.  O</w:t>
      </w:r>
      <w:r w:rsidR="00B21FB4">
        <w:t xml:space="preserve">pen reaches </w:t>
      </w:r>
      <w:r w:rsidR="00CD2751">
        <w:t xml:space="preserve">were </w:t>
      </w:r>
      <w:r w:rsidR="00B21FB4">
        <w:t xml:space="preserve">more strongly </w:t>
      </w:r>
      <w:r w:rsidR="001F05CD">
        <w:t>carbon-</w:t>
      </w:r>
      <w:r w:rsidR="00B21FB4">
        <w:t>limited than buried reaches in autumn</w:t>
      </w:r>
      <w:r w:rsidR="00CD2751">
        <w:t xml:space="preserve">, but were </w:t>
      </w:r>
      <w:r w:rsidR="00B21FB4">
        <w:t xml:space="preserve">less </w:t>
      </w:r>
      <w:r w:rsidR="001F05CD">
        <w:t>carbon-</w:t>
      </w:r>
      <w:r w:rsidR="00B21FB4">
        <w:t xml:space="preserve">limited </w:t>
      </w:r>
      <w:r w:rsidR="00CD2751">
        <w:t xml:space="preserve">than </w:t>
      </w:r>
      <w:r w:rsidR="00B21FB4">
        <w:t>buried</w:t>
      </w:r>
      <w:r w:rsidR="00F1140B">
        <w:t xml:space="preserve"> reaches</w:t>
      </w:r>
      <w:r w:rsidR="00B21FB4">
        <w:t xml:space="preserve"> in the </w:t>
      </w:r>
      <w:r w:rsidR="00B21FB4">
        <w:lastRenderedPageBreak/>
        <w:t xml:space="preserve">spring.  </w:t>
      </w:r>
      <w:r w:rsidR="001F05CD">
        <w:t xml:space="preserve">Stronger carbon limitation in open reaches during autumn may be a result of the pulse of </w:t>
      </w:r>
      <w:r w:rsidR="00F1140B">
        <w:t xml:space="preserve">recalcitrant </w:t>
      </w:r>
      <w:r w:rsidR="00B21FB4">
        <w:t xml:space="preserve">DOM from terrestrial leaves </w:t>
      </w:r>
      <w:r w:rsidR="001F05CD">
        <w:t>that entered the open reaches during leaf-fall</w:t>
      </w:r>
      <w:r w:rsidR="0072015C">
        <w:t xml:space="preserve"> whereas lower carbon limitation in open reaches during spring may be a result of the pulse of </w:t>
      </w:r>
      <w:r w:rsidR="00F1140B">
        <w:t xml:space="preserve">labile </w:t>
      </w:r>
      <w:r w:rsidR="00B21FB4">
        <w:t xml:space="preserve">DOM </w:t>
      </w:r>
      <w:r w:rsidR="0072015C">
        <w:t xml:space="preserve">derived </w:t>
      </w:r>
      <w:r w:rsidR="00B21FB4">
        <w:t>from algal sources</w:t>
      </w:r>
      <w:r w:rsidR="0072015C">
        <w:t xml:space="preserve">.  These explanations are corroborated by </w:t>
      </w:r>
      <w:r w:rsidR="006A7291">
        <w:t xml:space="preserve">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p>
    <w:p w14:paraId="02B7E156" w14:textId="343693D2" w:rsidR="00A67D45" w:rsidRDefault="0072015C">
      <w:r>
        <w:t xml:space="preserve">Alternatively, </w:t>
      </w:r>
      <w:r w:rsidR="00B21FB4">
        <w:t>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w:t>
      </w:r>
      <w:r>
        <w:t xml:space="preserve">receive </w:t>
      </w:r>
      <w:r w:rsidR="00B21FB4">
        <w:t xml:space="preserve">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415ED045"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w:t>
      </w:r>
      <w:r w:rsidR="00C9067E">
        <w:t xml:space="preserve">Therefore, </w:t>
      </w:r>
      <w:r>
        <w:t xml:space="preserve">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w:t>
      </w:r>
      <w:r w:rsidR="006D3D51">
        <w:t xml:space="preserve">carbon amendment </w:t>
      </w:r>
      <w:r w:rsidR="00430256">
        <w:t xml:space="preserve">response, these results might be </w:t>
      </w:r>
      <w:r w:rsidR="006D3D51">
        <w:t xml:space="preserve">most </w:t>
      </w:r>
      <w:r w:rsidR="00430256">
        <w:t xml:space="preserve">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16BA61A1" w:rsidR="00430256" w:rsidRDefault="008F52D5">
      <w:r>
        <w:t xml:space="preserve">Although we hypothesized </w:t>
      </w:r>
      <w:r w:rsidR="0072015C">
        <w:t xml:space="preserve">that </w:t>
      </w:r>
      <w:r>
        <w:t xml:space="preserve">responses to </w:t>
      </w:r>
      <w:r w:rsidR="006A7291">
        <w:t xml:space="preserve">the different </w:t>
      </w:r>
      <w:r>
        <w:t xml:space="preserve">carbon </w:t>
      </w:r>
      <w:r w:rsidR="006A7291">
        <w:t xml:space="preserve">types </w:t>
      </w:r>
      <w:r>
        <w:t>in the NDS arrays</w:t>
      </w:r>
      <w:r w:rsidR="0072015C">
        <w:t xml:space="preserve"> would vary</w:t>
      </w:r>
      <w:r>
        <w:t>, b</w:t>
      </w:r>
      <w:r w:rsidR="00430256">
        <w:t xml:space="preserve">iofilms responded </w:t>
      </w:r>
      <w:r w:rsidR="0072015C">
        <w:t xml:space="preserve">similarly </w:t>
      </w:r>
      <w:r w:rsidR="00430256">
        <w:t xml:space="preserve">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47F1E5E6" w14:textId="05777D2F" w:rsidR="00F42B29" w:rsidRDefault="00D62789">
      <w:commentRangeStart w:id="6"/>
      <w:r>
        <w:t xml:space="preserve">Overall, these results </w:t>
      </w:r>
      <w:r w:rsidR="00CD49BA">
        <w:t xml:space="preserve">indicate </w:t>
      </w:r>
      <w:r>
        <w:t>spatio-temporal variation in biofilm carbon use patterns related primarily to seasonal changes in the DOM pool and secondarily to reach scale patterns</w:t>
      </w:r>
      <w:ins w:id="7" w:author="Beaulieu, Jake" w:date="2017-01-03T07:49:00Z">
        <w:r w:rsidR="001F20AC">
          <w:t>,</w:t>
        </w:r>
      </w:ins>
      <w:r>
        <w:t xml:space="preserve"> such as stream burial</w:t>
      </w:r>
      <w:del w:id="8" w:author="Beaulieu, Jake" w:date="2017-01-03T07:51:00Z">
        <w:r w:rsidR="008F52D5" w:rsidDel="001F20AC">
          <w:delText xml:space="preserve"> that can alter the microbial effort to acquire different carbon sources</w:delText>
        </w:r>
      </w:del>
      <w:r>
        <w:t xml:space="preserve">.   </w:t>
      </w:r>
      <w:r w:rsidR="001763EE">
        <w:t xml:space="preserve">We </w:t>
      </w:r>
      <w:del w:id="9" w:author="Beaulieu, Jake" w:date="2017-01-03T07:51:00Z">
        <w:r w:rsidR="001763EE" w:rsidDel="001F20AC">
          <w:delText>documented evidence</w:delText>
        </w:r>
      </w:del>
      <w:ins w:id="10" w:author="Beaulieu, Jake" w:date="2017-01-03T07:51:00Z">
        <w:r w:rsidR="001F20AC">
          <w:t>found</w:t>
        </w:r>
      </w:ins>
      <w:r w:rsidR="001763EE">
        <w:t xml:space="preserve"> that the pulse of labile autochthonous carbon in the spring might have acted as a nutrient source as well as an energy source, but more work is needed to resolve this</w:t>
      </w:r>
      <w:r w:rsidR="00A24192">
        <w:t xml:space="preserve"> conclusively</w:t>
      </w:r>
      <w:r w:rsidR="001763EE">
        <w:t xml:space="preserve">.  </w:t>
      </w:r>
      <w:r w:rsidR="00042CD6">
        <w:t xml:space="preserve">Additionally, we documented widespread carbon limitation in these urban streams which could have been induced by the dominance </w:t>
      </w:r>
      <w:r w:rsidR="00042CD6">
        <w:lastRenderedPageBreak/>
        <w:t>of recalcitrant</w:t>
      </w:r>
      <w:del w:id="11" w:author="Beaulieu, Jake" w:date="2017-01-03T07:52:00Z">
        <w:r w:rsidR="00042CD6" w:rsidDel="001F20AC">
          <w:delText xml:space="preserve"> terrestrial</w:delText>
        </w:r>
      </w:del>
      <w:r w:rsidR="00042CD6">
        <w:t xml:space="preserve"> </w:t>
      </w:r>
      <w:ins w:id="12" w:author="Beaulieu, Jake" w:date="2017-01-03T07:52:00Z">
        <w:r w:rsidR="001F20AC">
          <w:t xml:space="preserve">OM </w:t>
        </w:r>
      </w:ins>
      <w:r w:rsidR="00042CD6">
        <w:t xml:space="preserve">sources from the watershed, limited </w:t>
      </w:r>
      <w:ins w:id="13" w:author="Beaulieu, Jake" w:date="2017-01-03T07:52:00Z">
        <w:r w:rsidR="001F20AC" w:rsidRPr="001F20AC">
          <w:rPr>
            <w:i/>
            <w:rPrChange w:id="14" w:author="Beaulieu, Jake" w:date="2017-01-03T07:52:00Z">
              <w:rPr/>
            </w:rPrChange>
          </w:rPr>
          <w:t>in situ</w:t>
        </w:r>
        <w:r w:rsidR="001F20AC">
          <w:t xml:space="preserve"> </w:t>
        </w:r>
      </w:ins>
      <w:r w:rsidR="00042CD6">
        <w:t xml:space="preserve">production of labile DOM due to </w:t>
      </w:r>
      <w:r w:rsidR="00290A0F">
        <w:t xml:space="preserve">stream </w:t>
      </w:r>
      <w:r w:rsidR="00042CD6">
        <w:t xml:space="preserve">burial, high background nutrient concentration </w:t>
      </w:r>
      <w:r w:rsidR="00290A0F">
        <w:t xml:space="preserve">leading to </w:t>
      </w:r>
      <w:r w:rsidR="00042CD6">
        <w:t xml:space="preserve">rapid </w:t>
      </w:r>
      <w:r w:rsidR="00290A0F">
        <w:t xml:space="preserve">CBOM </w:t>
      </w:r>
      <w:r w:rsidR="00042CD6">
        <w:t xml:space="preserve">consumption (e.g., Rosemond et al. 2015), or some combination of those factors.  Together, </w:t>
      </w:r>
      <w:r w:rsidR="00CD49BA">
        <w:t xml:space="preserve">differences </w:t>
      </w:r>
      <w:r w:rsidR="00042CD6">
        <w:t xml:space="preserve">in carbon use patterns </w:t>
      </w:r>
      <w:del w:id="15" w:author="Beaulieu, Jake" w:date="2017-01-03T07:53:00Z">
        <w:r w:rsidR="00042CD6" w:rsidDel="001F20AC">
          <w:delText xml:space="preserve">within the stream </w:delText>
        </w:r>
        <w:r w:rsidR="0072015C" w:rsidDel="001F20AC">
          <w:delText>reach</w:delText>
        </w:r>
      </w:del>
      <w:ins w:id="16" w:author="Beaulieu, Jake" w:date="2017-01-03T07:53:00Z">
        <w:r w:rsidR="001F20AC">
          <w:t>among buried and open reaches</w:t>
        </w:r>
      </w:ins>
      <w:r w:rsidR="0072015C">
        <w:t xml:space="preserve"> likely</w:t>
      </w:r>
      <w:r w:rsidR="00CD49BA">
        <w:t xml:space="preserve"> ha</w:t>
      </w:r>
      <w:ins w:id="17" w:author="Beaulieu, Jake" w:date="2017-01-03T07:55:00Z">
        <w:r w:rsidR="001F20AC">
          <w:t>s</w:t>
        </w:r>
      </w:ins>
      <w:del w:id="18" w:author="Beaulieu, Jake" w:date="2017-01-03T07:55:00Z">
        <w:r w:rsidR="00CD49BA" w:rsidDel="001F20AC">
          <w:delText>ve</w:delText>
        </w:r>
      </w:del>
      <w:r w:rsidR="00CD49BA">
        <w:t xml:space="preserve"> implications at the </w:t>
      </w:r>
      <w:r w:rsidR="00290A0F">
        <w:t xml:space="preserve">river </w:t>
      </w:r>
      <w:r w:rsidR="00CD49BA">
        <w:t xml:space="preserve">network scale, particularly in </w:t>
      </w:r>
      <w:r w:rsidR="00290A0F">
        <w:t>drainages</w:t>
      </w:r>
      <w:r w:rsidR="00CD49BA">
        <w:t xml:space="preserve"> dominated by urban infrastructure that alternate between buried and open stream reaches.   </w:t>
      </w:r>
      <w:r w:rsidR="00042CD6">
        <w:t xml:space="preserve">Because </w:t>
      </w:r>
      <w:r w:rsidR="00290A0F">
        <w:t xml:space="preserve">the limited quantity of </w:t>
      </w:r>
      <w:r w:rsidR="00042CD6">
        <w:t xml:space="preserve">labile carbon is more likely to be used </w:t>
      </w:r>
      <w:r w:rsidR="00042CD6" w:rsidRPr="00042CD6">
        <w:rPr>
          <w:i/>
        </w:rPr>
        <w:t>in situ</w:t>
      </w:r>
      <w:r w:rsidR="00042CD6">
        <w:t xml:space="preserve">, </w:t>
      </w:r>
      <w:r w:rsidR="0072015C" w:rsidRPr="0072015C">
        <w:t>urban systems with buried reaches</w:t>
      </w:r>
      <w:r w:rsidR="0072015C">
        <w:t xml:space="preserve"> may export a </w:t>
      </w:r>
      <w:r w:rsidR="0072015C" w:rsidRPr="0072015C">
        <w:t xml:space="preserve">higher proportion of recalcitrant carbon </w:t>
      </w:r>
      <w:r w:rsidR="0072015C">
        <w:t>than unburied streams</w:t>
      </w:r>
      <w:r w:rsidR="00042CD6">
        <w:t>, possibly increasing C flux from streams to receiving water bodies</w:t>
      </w:r>
      <w:ins w:id="19" w:author="Beaulieu, Jake" w:date="2017-01-03T07:54:00Z">
        <w:r w:rsidR="001F20AC">
          <w:t>,</w:t>
        </w:r>
      </w:ins>
      <w:r w:rsidR="001763EE">
        <w:t xml:space="preserve"> but reducing labile carbon subsidies</w:t>
      </w:r>
      <w:r w:rsidR="00042CD6">
        <w:t>.  Further, when DOM sources are dominated by recalcitrant carbon, uptake and use of nitrogen and phosphorus could decrease, further loading downstream ecosystems with nutrients.  Therefore, d</w:t>
      </w:r>
      <w:r>
        <w:t xml:space="preserve">ifferential carbon use </w:t>
      </w:r>
      <w:del w:id="20" w:author="Beaulieu, Jake" w:date="2017-01-03T07:54:00Z">
        <w:r w:rsidDel="001F20AC">
          <w:delText xml:space="preserve">in </w:delText>
        </w:r>
      </w:del>
      <w:ins w:id="21" w:author="Beaulieu, Jake" w:date="2017-01-03T07:54:00Z">
        <w:r w:rsidR="001F20AC">
          <w:t>along the</w:t>
        </w:r>
      </w:ins>
      <w:del w:id="22" w:author="Beaulieu, Jake" w:date="2017-01-03T07:54:00Z">
        <w:r w:rsidDel="001F20AC">
          <w:delText>an</w:delText>
        </w:r>
      </w:del>
      <w:r>
        <w:t xml:space="preserve"> urban stream continuum </w:t>
      </w:r>
      <w:r w:rsidR="00042CD6">
        <w:t xml:space="preserve">is likely to have </w:t>
      </w:r>
      <w:r>
        <w:t>consequences for biogeochemical cycling of other nutrients a</w:t>
      </w:r>
      <w:r w:rsidR="008F52D5">
        <w:t xml:space="preserve">nd for downstream export of DOM, </w:t>
      </w:r>
      <w:r>
        <w:t>nutrients</w:t>
      </w:r>
      <w:r w:rsidR="008F52D5">
        <w:t>, and inorganic carbon</w:t>
      </w:r>
      <w:r>
        <w:t>.</w:t>
      </w:r>
    </w:p>
    <w:p w14:paraId="36A01A8D" w14:textId="16F61EA8" w:rsidR="00F42B29" w:rsidRPr="00DB43AB" w:rsidRDefault="00A24192" w:rsidP="00F42B29">
      <w:pPr>
        <w:rPr>
          <w:ins w:id="23" w:author="Clay Arango" w:date="2016-12-22T15:27:00Z"/>
        </w:rPr>
        <w:sectPr w:rsidR="00F42B29" w:rsidRPr="00DB43AB" w:rsidSect="00D1248D">
          <w:pgSz w:w="12240" w:h="15840"/>
          <w:pgMar w:top="1440" w:right="1440" w:bottom="1440" w:left="1440" w:header="720" w:footer="720" w:gutter="0"/>
          <w:lnNumType w:countBy="1" w:restart="continuous"/>
          <w:cols w:space="720"/>
          <w:docGrid w:linePitch="360"/>
        </w:sectPr>
      </w:pPr>
      <w:r>
        <w:t xml:space="preserve">Our work also suggests important considerations for management and restoration of urban streams.  </w:t>
      </w:r>
      <w:r w:rsidR="00F42B29" w:rsidRPr="00DB43AB">
        <w:t xml:space="preserve">Stream daylighting is an engineering approach to urban stream </w:t>
      </w:r>
      <w:r w:rsidR="00F42B29">
        <w:t xml:space="preserve">restoration </w:t>
      </w:r>
      <w:r w:rsidR="00F42B29" w:rsidRPr="00DB43AB">
        <w:t>whereby buried streams are redesigned to be open to light (</w:t>
      </w:r>
      <w:r>
        <w:t>Pinkham 2000</w:t>
      </w:r>
      <w:r w:rsidR="00F42B29" w:rsidRPr="00DB43AB">
        <w:t xml:space="preserve">).  </w:t>
      </w:r>
      <w:r w:rsidR="00F42B29">
        <w:t>Daylighting</w:t>
      </w:r>
      <w:r w:rsidR="00F42B29" w:rsidRPr="00DB43AB">
        <w:t xml:space="preserve"> </w:t>
      </w:r>
      <w:r>
        <w:t xml:space="preserve">is increasingly seen as an </w:t>
      </w:r>
      <w:r w:rsidR="00F42B29">
        <w:t>effective management approach to improv</w:t>
      </w:r>
      <w:r>
        <w:t>e</w:t>
      </w:r>
      <w:r w:rsidR="00F42B29">
        <w:t xml:space="preserve"> </w:t>
      </w:r>
      <w:r w:rsidR="00F42B29" w:rsidRPr="00DB43AB">
        <w:t xml:space="preserve">stream water quality and </w:t>
      </w:r>
      <w:r w:rsidR="00F42B29">
        <w:t xml:space="preserve">ecosystem </w:t>
      </w:r>
      <w:r w:rsidR="00F42B29" w:rsidRPr="00DB43AB">
        <w:t xml:space="preserve">function </w:t>
      </w:r>
      <w:r>
        <w:t xml:space="preserve">with respect to nutrient cycling </w:t>
      </w:r>
      <w:r w:rsidR="00F42B29">
        <w:t>in urban ecosystems (Beaulieu et al. 2015</w:t>
      </w:r>
      <w:r>
        <w:t>; Pennino et al. 2015</w:t>
      </w:r>
      <w:r w:rsidR="00F42B29">
        <w:t xml:space="preserve">).  Our results show that </w:t>
      </w:r>
      <w:r>
        <w:t xml:space="preserve">an additional </w:t>
      </w:r>
      <w:r w:rsidR="00F42B29">
        <w:t xml:space="preserve">mechanism of improvement </w:t>
      </w:r>
      <w:r w:rsidR="00F42B29" w:rsidRPr="00DB43AB">
        <w:t>ma</w:t>
      </w:r>
      <w:r w:rsidR="00F42B29">
        <w:t xml:space="preserve">y be </w:t>
      </w:r>
      <w:r>
        <w:t xml:space="preserve">to </w:t>
      </w:r>
      <w:r w:rsidR="00F42B29">
        <w:t>increas</w:t>
      </w:r>
      <w:r>
        <w:t>e</w:t>
      </w:r>
      <w:r w:rsidR="00F42B29">
        <w:t xml:space="preserve"> high quality </w:t>
      </w:r>
      <w:r>
        <w:t xml:space="preserve">autochthonous </w:t>
      </w:r>
      <w:r w:rsidR="00F42B29">
        <w:t>labile organic carbon availab</w:t>
      </w:r>
      <w:r>
        <w:t>i</w:t>
      </w:r>
      <w:r w:rsidR="00F42B29">
        <w:t>l</w:t>
      </w:r>
      <w:r>
        <w:t xml:space="preserve">ity </w:t>
      </w:r>
      <w:r w:rsidR="00F42B29">
        <w:t xml:space="preserve">to microbes </w:t>
      </w:r>
      <w:r>
        <w:t xml:space="preserve">that can support nitrogen removal processes such as denitrification </w:t>
      </w:r>
      <w:r w:rsidR="00F42B29">
        <w:t xml:space="preserve">(Newcomer et al.   2012).   </w:t>
      </w:r>
      <w:r w:rsidR="00DE2746">
        <w:t>Few</w:t>
      </w:r>
      <w:r w:rsidR="00F42B29">
        <w:t xml:space="preserve"> studies have </w:t>
      </w:r>
      <w:r w:rsidR="00DE2746">
        <w:t>examined</w:t>
      </w:r>
      <w:r w:rsidR="00F42B29">
        <w:t xml:space="preserve"> the biogeochemical impacts of daylighting streams (Newcomer Johnson et al. 2016) and </w:t>
      </w:r>
      <w:r w:rsidR="00DE2746">
        <w:t xml:space="preserve">how the ecosystem </w:t>
      </w:r>
      <w:r w:rsidR="00F42B29">
        <w:t>changes over time</w:t>
      </w:r>
      <w:r w:rsidR="00DE2746">
        <w:t xml:space="preserve"> after daylighting</w:t>
      </w:r>
      <w:r w:rsidR="00F42B29">
        <w:t>.</w:t>
      </w:r>
      <w:r w:rsidR="00DE2746">
        <w:t xml:space="preserve"> </w:t>
      </w:r>
      <w:r w:rsidR="00F42B29">
        <w:t xml:space="preserve"> Future research on carbon limitation in buried streams should </w:t>
      </w:r>
      <w:r w:rsidR="00DE2746">
        <w:t>elucidate</w:t>
      </w:r>
      <w:r w:rsidR="00F42B29">
        <w:t xml:space="preserve"> </w:t>
      </w:r>
      <w:r w:rsidR="00DE2746">
        <w:t xml:space="preserve">how </w:t>
      </w:r>
      <w:r w:rsidR="00F42B29">
        <w:t xml:space="preserve">daylighting </w:t>
      </w:r>
      <w:r w:rsidR="00DE2746">
        <w:t xml:space="preserve">affects </w:t>
      </w:r>
      <w:r w:rsidR="00F42B29">
        <w:t xml:space="preserve">stream </w:t>
      </w:r>
      <w:r w:rsidR="00DE2746">
        <w:t xml:space="preserve">ecosystem </w:t>
      </w:r>
      <w:r w:rsidR="00F42B29">
        <w:t>function</w:t>
      </w:r>
      <w:r w:rsidR="00DE2746">
        <w:t xml:space="preserve"> and provisioning of ecosystem services like nutrient reduction</w:t>
      </w:r>
      <w:r w:rsidR="00F42B29">
        <w:t xml:space="preserve">, </w:t>
      </w:r>
      <w:r w:rsidR="00DE2746">
        <w:t>especially in the broader context of</w:t>
      </w:r>
      <w:r w:rsidR="00F42B29">
        <w:t xml:space="preserve"> </w:t>
      </w:r>
      <w:r w:rsidR="00DE2746">
        <w:t xml:space="preserve">watershed </w:t>
      </w:r>
      <w:r w:rsidR="00F42B29">
        <w:t>carbon sources</w:t>
      </w:r>
      <w:r w:rsidR="00DE2746">
        <w:t xml:space="preserve"> and </w:t>
      </w:r>
      <w:r w:rsidR="00F42B29">
        <w:t>floodplain connecti</w:t>
      </w:r>
      <w:r w:rsidR="00DE2746">
        <w:t>vity.</w:t>
      </w:r>
      <w:commentRangeEnd w:id="6"/>
      <w:r w:rsidR="00EF3BA0">
        <w:rPr>
          <w:rStyle w:val="CommentReference"/>
        </w:rPr>
        <w:commentReference w:id="6"/>
      </w:r>
    </w:p>
    <w:p w14:paraId="2044BA13" w14:textId="77777777" w:rsidR="00677634" w:rsidRDefault="00677634">
      <w:r>
        <w:lastRenderedPageBreak/>
        <w:t>Acknowledgements</w:t>
      </w:r>
    </w:p>
    <w:p w14:paraId="01D63CBE" w14:textId="77777777" w:rsidR="001F20AC" w:rsidRDefault="00967806" w:rsidP="001F20AC">
      <w:pPr>
        <w:rPr>
          <w:ins w:id="24" w:author="Beaulieu, Jake" w:date="2017-01-03T07:58:00Z"/>
        </w:rPr>
      </w:pPr>
      <w:r>
        <w:t>We thank Kendall Jo Stanavich for assistance in the laboratory and Mike Bosko for assistance in the laboratory and with R.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r w:rsidR="006E5F16" w:rsidRPr="006E5F16">
        <w:t xml:space="preserve"> and by Dynamac Corporation under contract #EP-D-11-073</w:t>
      </w:r>
      <w:r>
        <w:t xml:space="preserve">.  </w:t>
      </w:r>
      <w:r w:rsidR="00285C22">
        <w:t xml:space="preserve">This research was supported by EPA NNEMS Award 2010-309, the NSF Graduate Research Fellowship Program under Grant No. DGE1144243, NSF Awards DBI 0640300 and CBET 1058502, NSF DEB 102788 Baltimore LTER Site. </w:t>
      </w:r>
      <w:ins w:id="25" w:author="Fritz, Ken" w:date="2016-11-01T17:05:00Z">
        <w:r w:rsidR="00290A0F" w:rsidRPr="00290A0F">
          <w:t xml:space="preserve"> </w:t>
        </w:r>
      </w:ins>
      <w:bookmarkStart w:id="26" w:name="_GoBack"/>
      <w:bookmarkEnd w:id="26"/>
    </w:p>
    <w:p w14:paraId="07A3244D" w14:textId="60469FE8" w:rsidR="00677634" w:rsidRDefault="001F20AC" w:rsidP="001F20AC">
      <w:ins w:id="27" w:author="Beaulieu, Jake" w:date="2017-01-03T07:58:00Z">
        <w:r>
          <w:t>The U.S. Environmental Protection Agency, through its</w:t>
        </w:r>
        <w:r>
          <w:t xml:space="preserve"> </w:t>
        </w:r>
        <w:r>
          <w:t>Office of Research and Development</w:t>
        </w:r>
      </w:ins>
      <w:ins w:id="28" w:author="Beaulieu, Jake" w:date="2017-01-03T07:59:00Z">
        <w:r>
          <w:t xml:space="preserve">, </w:t>
        </w:r>
      </w:ins>
      <w:ins w:id="29" w:author="Beaulieu, Jake" w:date="2017-01-03T07:58:00Z">
        <w:r>
          <w:t>participated in</w:t>
        </w:r>
        <w:r>
          <w:t xml:space="preserve"> the research</w:t>
        </w:r>
        <w:r>
          <w:t xml:space="preserve"> </w:t>
        </w:r>
        <w:r>
          <w:t>described herein. It has been subjected to the Agency’s administrative</w:t>
        </w:r>
        <w:r>
          <w:t xml:space="preserve"> </w:t>
        </w:r>
        <w:r>
          <w:t>review and has been approved for external publication. Any opinions</w:t>
        </w:r>
        <w:r>
          <w:t xml:space="preserve"> </w:t>
        </w:r>
        <w:r>
          <w:t>expressed in this article are those of the authors and do not necessarily</w:t>
        </w:r>
        <w:r>
          <w:t xml:space="preserve"> </w:t>
        </w:r>
        <w:r>
          <w:t>reflect the views of the Agency, therefore, no official endorsement</w:t>
        </w:r>
        <w:r>
          <w:t xml:space="preserve"> </w:t>
        </w:r>
        <w:r>
          <w:t>should be inferred. Any mention of trade names or commercial products</w:t>
        </w:r>
        <w:r>
          <w:t xml:space="preserve"> </w:t>
        </w:r>
        <w:r>
          <w:t>does not constitute endorsement or recommendation for use.</w:t>
        </w:r>
      </w:ins>
      <w:commentRangeStart w:id="30"/>
      <w:ins w:id="31" w:author="Fritz, Ken" w:date="2016-11-01T17:05:00Z">
        <w:del w:id="32" w:author="Beaulieu, Jake" w:date="2017-01-03T07:58:00Z">
          <w:r w:rsidR="00290A0F" w:rsidRPr="00290A0F" w:rsidDel="001F20AC">
            <w:delText>Although this work was reviewed by USEPA and approved for publication, it might not necessarily reflect official Agency policy.</w:delText>
          </w:r>
        </w:del>
      </w:ins>
      <w:commentRangeEnd w:id="30"/>
      <w:del w:id="33" w:author="Beaulieu, Jake" w:date="2017-01-03T07:58:00Z">
        <w:r w:rsidR="00285C22" w:rsidDel="001F20AC">
          <w:rPr>
            <w:rStyle w:val="CommentReference"/>
          </w:rPr>
          <w:commentReference w:id="30"/>
        </w:r>
      </w:del>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88E6D6A" w:rsidR="006723D1" w:rsidRDefault="006723D1" w:rsidP="00911F1C">
      <w:pPr>
        <w:rPr>
          <w:rFonts w:eastAsia="Times New Roman"/>
        </w:rPr>
      </w:pPr>
      <w:r>
        <w:t xml:space="preserve">Alberts, J.M, Beaulieu, J.J., Buffam I.  In Press.  </w:t>
      </w:r>
      <w:r w:rsidR="00BB7046">
        <w:rPr>
          <w:rFonts w:eastAsia="Times New Roman"/>
        </w:rPr>
        <w:t>Watershed l</w:t>
      </w:r>
      <w:r>
        <w:rPr>
          <w:rFonts w:eastAsia="Times New Roman"/>
        </w:rPr>
        <w:t xml:space="preserve">and-use and </w:t>
      </w:r>
      <w:r w:rsidR="00BB7046">
        <w:rPr>
          <w:rFonts w:eastAsia="Times New Roman"/>
        </w:rPr>
        <w:t>s</w:t>
      </w:r>
      <w:r>
        <w:rPr>
          <w:rFonts w:eastAsia="Times New Roman"/>
        </w:rPr>
        <w:t xml:space="preserve">easonal </w:t>
      </w:r>
      <w:r w:rsidR="00BB7046">
        <w:rPr>
          <w:rFonts w:eastAsia="Times New Roman"/>
        </w:rPr>
        <w:t>v</w:t>
      </w:r>
      <w:r>
        <w:rPr>
          <w:rFonts w:eastAsia="Times New Roman"/>
        </w:rPr>
        <w:t xml:space="preserve">ariation </w:t>
      </w:r>
      <w:r w:rsidR="00BB7046">
        <w:rPr>
          <w:rFonts w:eastAsia="Times New Roman"/>
        </w:rPr>
        <w:t>c</w:t>
      </w:r>
      <w:r>
        <w:rPr>
          <w:rFonts w:eastAsia="Times New Roman"/>
        </w:rPr>
        <w:t xml:space="preserve">onstrain the </w:t>
      </w:r>
      <w:r w:rsidR="00BB7046">
        <w:rPr>
          <w:rFonts w:eastAsia="Times New Roman"/>
        </w:rPr>
        <w:t>i</w:t>
      </w:r>
      <w:r>
        <w:rPr>
          <w:rFonts w:eastAsia="Times New Roman"/>
        </w:rPr>
        <w:t xml:space="preserve">nfluence of </w:t>
      </w:r>
      <w:r w:rsidR="00BB7046">
        <w:rPr>
          <w:rFonts w:eastAsia="Times New Roman"/>
        </w:rPr>
        <w:t>r</w:t>
      </w:r>
      <w:r>
        <w:rPr>
          <w:rFonts w:eastAsia="Times New Roman"/>
        </w:rPr>
        <w:t xml:space="preserve">iparian </w:t>
      </w:r>
      <w:r w:rsidR="00BB7046">
        <w:rPr>
          <w:rFonts w:eastAsia="Times New Roman"/>
        </w:rPr>
        <w:t>c</w:t>
      </w:r>
      <w:r>
        <w:rPr>
          <w:rFonts w:eastAsia="Times New Roman"/>
        </w:rPr>
        <w:t xml:space="preserve">anopy </w:t>
      </w:r>
      <w:r w:rsidR="00BB7046">
        <w:rPr>
          <w:rFonts w:eastAsia="Times New Roman"/>
        </w:rPr>
        <w:t>c</w:t>
      </w:r>
      <w:r>
        <w:rPr>
          <w:rFonts w:eastAsia="Times New Roman"/>
        </w:rPr>
        <w:t xml:space="preserve">over on </w:t>
      </w:r>
      <w:r w:rsidR="00BB7046">
        <w:rPr>
          <w:rFonts w:eastAsia="Times New Roman"/>
        </w:rPr>
        <w:t>s</w:t>
      </w:r>
      <w:r>
        <w:rPr>
          <w:rFonts w:eastAsia="Times New Roman"/>
        </w:rPr>
        <w:t xml:space="preserve">tream </w:t>
      </w:r>
      <w:r w:rsidR="00BB7046">
        <w:rPr>
          <w:rFonts w:eastAsia="Times New Roman"/>
        </w:rPr>
        <w:t>e</w:t>
      </w:r>
      <w:r>
        <w:rPr>
          <w:rFonts w:eastAsia="Times New Roman"/>
        </w:rPr>
        <w:t xml:space="preserve">cosystem </w:t>
      </w:r>
      <w:r w:rsidR="00BB7046">
        <w:rPr>
          <w:rFonts w:eastAsia="Times New Roman"/>
        </w:rPr>
        <w:t xml:space="preserve">metabolism.  Ecosystems </w:t>
      </w:r>
      <w:r w:rsidR="00BB7046" w:rsidRPr="00BB7046">
        <w:rPr>
          <w:rFonts w:eastAsia="Times New Roman"/>
        </w:rPr>
        <w:t>DOI: 10.1007/s10021-016-0040-9</w:t>
      </w:r>
      <w:r w:rsidR="00BB7046">
        <w:rPr>
          <w:rFonts w:eastAsia="Times New Roman"/>
        </w:rPr>
        <w:t>.</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36DD5D" w14:textId="57D72A86" w:rsidR="00BB7046" w:rsidRDefault="00BB7046" w:rsidP="005849D6">
      <w:r>
        <w:t>Fonte SJ and Schowalter TD. 2004. Decomposition of greenfall vs. senescent foliage in a tropical forest ecosystem in Puerto Rico. Biotropica 36:474-482.</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lastRenderedPageBreak/>
        <w:t>Griffiths NA, JL Tank, TV Royer, SS Roley, EJ Rosi-Marshall, MR Whiles, JJ Beaulieu, and LT Johnson. 2013. Agricultural land use alters the seasonality and magnitude of stream metabolism. Limnology and Oceanography 58:1513-1529.</w:t>
      </w:r>
    </w:p>
    <w:p w14:paraId="62C31A45" w14:textId="12E53112" w:rsidR="00EC6D35" w:rsidRDefault="00EC6D35" w:rsidP="005849D6">
      <w:r>
        <w:t xml:space="preserve">Grimm NB, Faeth SH, Golubiewksi NE, Redman CL, Wu J, Bai X, and Briggs JM. 2008. Global change and the ecology of cities. Science </w:t>
      </w:r>
      <w:r w:rsidR="004A6025">
        <w:t>319:756-760</w:t>
      </w:r>
    </w:p>
    <w:p w14:paraId="07F6BCF2" w14:textId="71D3AFA4" w:rsidR="00C05820" w:rsidRDefault="00C05820" w:rsidP="005849D6">
      <w:r>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007ABB32" w14:textId="4389F285" w:rsidR="00112FB9" w:rsidRDefault="00112FB9" w:rsidP="00E65E40">
      <w:r>
        <w:t xml:space="preserve">Kaushal SS and Lewis WM. 2005. Fate and transport of organic nitrogen in minimally disturbed montane streams of Colorado, USA. Biogeochemistry 74:303-321. </w:t>
      </w:r>
    </w:p>
    <w:p w14:paraId="5C07ABA6" w14:textId="44236E7F" w:rsidR="00222011" w:rsidRDefault="00222011" w:rsidP="00E65E40">
      <w:r>
        <w:t>Kaushal, SS and KT Belt. 2012. The urban watershed continuum: evolving spatial and temporal dimensions. Urban Ecosystems 15:409-435.</w:t>
      </w:r>
    </w:p>
    <w:p w14:paraId="6D49EA53" w14:textId="1036D52D" w:rsidR="004A6025" w:rsidRDefault="004A6025" w:rsidP="00F83205">
      <w:r w:rsidRPr="004A6025">
        <w:t>Kaushal, S.S.; Delaney-Newcomb, K.; Findlay, S.E.G.; Newcomer, T.A.; Duan, S.W.; Pennino, M.J.; Sivirichi, G.M.; Sides-Raley, A.M.; Walbridge, M.R.; Belt, K.T. Longitudinal patterns in carbon and nitrogen fluxes and stream metabolism along an urban watershed continuum. Biogeochemistry 2014, 121, 23–44.</w:t>
      </w:r>
    </w:p>
    <w:p w14:paraId="0DD2B2C1" w14:textId="0CF88050" w:rsidR="004A6025" w:rsidRDefault="004A6025" w:rsidP="00F83205">
      <w:r>
        <w:t>Kaushal SS, McDowell WH, Wollheim WM, Newcomer Johnson TA, Mayer PM, Belt KT, and Pennino MJ. 2015. Urban evolution: the role of water. Water 7:4063-4087.</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lastRenderedPageBreak/>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r>
        <w:t>Meyer, JL and RT Edwards. 1990. Ecosystem metabolism and turnover of organic carbon along a blackwater river continuum. Ecology 71:668-677</w:t>
      </w:r>
    </w:p>
    <w:p w14:paraId="3736EE08" w14:textId="1046613C" w:rsidR="00F42B29" w:rsidRDefault="00F42B29" w:rsidP="00D76225">
      <w:r w:rsidRPr="00F42B29">
        <w:t>Newcomer, Tamara A., Sujay S. Kaushal, Paul M. Mayer, Amy R. Shields, Elizabeth A. Canuel, Peter M. Groffman, and Arthur J. Gold.  2012.  Influence of natural &amp; novel organic carbon sources on denitrification in forested, degraded-urban, &amp; restored streams.  Ecological Monographs 82:449–466</w:t>
      </w:r>
    </w:p>
    <w:p w14:paraId="2C59AD90" w14:textId="3817BA88" w:rsidR="00A24192" w:rsidRDefault="00A24192" w:rsidP="00D76225">
      <w:r>
        <w:t xml:space="preserve">Newcomer Johnson TA, SS Kaushal, PM Mayer, RM Smith, and GM Sivirichi. 2015. </w:t>
      </w:r>
      <w:r w:rsidRPr="00A24192">
        <w:t>Nutrient Retention in Restored Streams and Rivers: A Global Review and Synthesis</w:t>
      </w:r>
      <w:r>
        <w:t>. Water 8:</w:t>
      </w:r>
      <w:r w:rsidR="00DE2746">
        <w:t xml:space="preserve">166, </w:t>
      </w:r>
      <w:r w:rsidR="00DE2746" w:rsidRPr="00DE2746">
        <w:t>doi:10.3390/w8040116</w:t>
      </w:r>
      <w:r w:rsidR="00DE2746">
        <w:t>.</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229CE256" w14:textId="10063347" w:rsidR="004A6025" w:rsidRDefault="004A6025" w:rsidP="00864237">
      <w:r w:rsidRPr="004A6025">
        <w:t>Pennino, M.J.; Kaushal, S.S.; Beaulieu, J.J.; Mayer, P.M.; Arango, C.P. Effects of urban stream burial on nitrogen uptake and ecosystem metabolism: Implications for watershed nitrogen and carbon fluxes. Biogeochemistry 2014, 121, 247–269.</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lastRenderedPageBreak/>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65758E4E" w:rsidR="00721277" w:rsidRDefault="00721277" w:rsidP="00D76225">
      <w:r>
        <w:t>Sinsabaugh RL, Follstad Shah JJ (</w:t>
      </w:r>
      <w:r w:rsidR="00B45CBE">
        <w:t>2012</w:t>
      </w:r>
      <w:r>
        <w:t>) Ecoenzymatic stoichiometry and ecological theory. Annual Review of Ecology, Evolution, and Systematics 43:313-343.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3129AA4" w14:textId="1C1FF7DF" w:rsidR="007B5C3F" w:rsidRDefault="007B5C3F" w:rsidP="00E65E40">
      <w:r>
        <w:t>Zuur AF, Ieno EN, Walker NJ, Saveliev AA, and Smith GM. 2009. Mixed effects models and extension in ecology with R. Springer, New York, NY.</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3D78B91C" w:rsidR="00677634" w:rsidRDefault="00677634">
      <w:r>
        <w:lastRenderedPageBreak/>
        <w:t>Tables</w:t>
      </w:r>
      <w:r w:rsidR="001E1D53">
        <w:t xml:space="preserve"> </w:t>
      </w:r>
    </w:p>
    <w:p w14:paraId="04CCF3FA" w14:textId="07694DE1"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2D330E">
        <w:rPr>
          <w:i w:val="0"/>
          <w:noProof/>
          <w:color w:val="auto"/>
          <w:sz w:val="22"/>
          <w:szCs w:val="22"/>
        </w:rPr>
        <w:t>1</w:t>
      </w:r>
      <w:r w:rsidRPr="008D33D5">
        <w:rPr>
          <w:i w:val="0"/>
          <w:color w:val="auto"/>
          <w:sz w:val="22"/>
          <w:szCs w:val="22"/>
        </w:rPr>
        <w:fldChar w:fldCharType="end"/>
      </w:r>
      <w:r>
        <w:rPr>
          <w:i w:val="0"/>
          <w:color w:val="auto"/>
          <w:sz w:val="22"/>
          <w:szCs w:val="22"/>
        </w:rPr>
        <w:t xml:space="preserve">.  Coefficients from </w:t>
      </w:r>
      <w:r w:rsidR="00B43C78">
        <w:rPr>
          <w:i w:val="0"/>
          <w:color w:val="auto"/>
          <w:sz w:val="22"/>
          <w:szCs w:val="22"/>
        </w:rPr>
        <w:t>adonis (Oksanen et al. 2016)</w:t>
      </w:r>
      <w:r>
        <w:rPr>
          <w:i w:val="0"/>
          <w:color w:val="auto"/>
          <w:sz w:val="22"/>
          <w:szCs w:val="22"/>
        </w:rPr>
        <w:t>,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Borders>
          <w:insideV w:val="none" w:sz="0" w:space="0" w:color="auto"/>
        </w:tblBorders>
        <w:tblLook w:val="04A0" w:firstRow="1" w:lastRow="0" w:firstColumn="1" w:lastColumn="0" w:noHBand="0" w:noVBand="1"/>
      </w:tblPr>
      <w:tblGrid>
        <w:gridCol w:w="1870"/>
        <w:gridCol w:w="1870"/>
        <w:gridCol w:w="1870"/>
        <w:gridCol w:w="1870"/>
        <w:gridCol w:w="1870"/>
      </w:tblGrid>
      <w:tr w:rsidR="006326B4" w14:paraId="71EACB01" w14:textId="77777777" w:rsidTr="00B43C78">
        <w:tc>
          <w:tcPr>
            <w:tcW w:w="1870" w:type="dxa"/>
            <w:tcBorders>
              <w:top w:val="single" w:sz="18" w:space="0" w:color="auto"/>
              <w:left w:val="nil"/>
              <w:bottom w:val="single" w:sz="18" w:space="0" w:color="auto"/>
            </w:tcBorders>
          </w:tcPr>
          <w:p w14:paraId="45B878CA" w14:textId="77777777" w:rsidR="006326B4" w:rsidRDefault="006326B4" w:rsidP="00EB6EBE"/>
        </w:tc>
        <w:tc>
          <w:tcPr>
            <w:tcW w:w="1870" w:type="dxa"/>
            <w:tcBorders>
              <w:top w:val="single" w:sz="18" w:space="0" w:color="auto"/>
              <w:bottom w:val="single" w:sz="18" w:space="0" w:color="auto"/>
            </w:tcBorders>
          </w:tcPr>
          <w:p w14:paraId="50FEB559" w14:textId="77777777" w:rsidR="006326B4" w:rsidRDefault="006326B4" w:rsidP="00B43C78">
            <w:pPr>
              <w:jc w:val="center"/>
            </w:pPr>
            <w:r>
              <w:t>Glucose NRR</w:t>
            </w:r>
          </w:p>
        </w:tc>
        <w:tc>
          <w:tcPr>
            <w:tcW w:w="1870" w:type="dxa"/>
            <w:tcBorders>
              <w:top w:val="single" w:sz="18" w:space="0" w:color="auto"/>
              <w:bottom w:val="single" w:sz="18" w:space="0" w:color="auto"/>
            </w:tcBorders>
          </w:tcPr>
          <w:p w14:paraId="567FFA9C" w14:textId="77777777" w:rsidR="006326B4" w:rsidRDefault="006326B4" w:rsidP="00B43C78">
            <w:pPr>
              <w:jc w:val="center"/>
            </w:pPr>
            <w:r>
              <w:t>Arabinose NRR</w:t>
            </w:r>
          </w:p>
        </w:tc>
        <w:tc>
          <w:tcPr>
            <w:tcW w:w="1870" w:type="dxa"/>
            <w:tcBorders>
              <w:top w:val="single" w:sz="18" w:space="0" w:color="auto"/>
              <w:bottom w:val="single" w:sz="18" w:space="0" w:color="auto"/>
            </w:tcBorders>
          </w:tcPr>
          <w:p w14:paraId="06BE265D" w14:textId="77777777" w:rsidR="006326B4" w:rsidRDefault="006326B4" w:rsidP="00B43C78">
            <w:pPr>
              <w:jc w:val="center"/>
            </w:pPr>
            <w:r>
              <w:t>Cellobiose NRR</w:t>
            </w:r>
          </w:p>
        </w:tc>
        <w:tc>
          <w:tcPr>
            <w:tcW w:w="1870" w:type="dxa"/>
            <w:tcBorders>
              <w:top w:val="single" w:sz="18" w:space="0" w:color="auto"/>
              <w:bottom w:val="single" w:sz="18" w:space="0" w:color="auto"/>
              <w:right w:val="nil"/>
            </w:tcBorders>
          </w:tcPr>
          <w:p w14:paraId="47D282A5" w14:textId="35E7618E" w:rsidR="006326B4" w:rsidRDefault="00B43C78" w:rsidP="00B43C78">
            <w:pPr>
              <w:jc w:val="center"/>
            </w:pPr>
            <w:r w:rsidRPr="00B43C78">
              <w:rPr>
                <w:i/>
              </w:rPr>
              <w:t>P</w:t>
            </w:r>
            <w:r>
              <w:t>-</w:t>
            </w:r>
            <w:r w:rsidR="006326B4">
              <w:t>value</w:t>
            </w:r>
          </w:p>
        </w:tc>
      </w:tr>
      <w:tr w:rsidR="006326B4" w14:paraId="187CC983" w14:textId="77777777" w:rsidTr="00B43C78">
        <w:tc>
          <w:tcPr>
            <w:tcW w:w="1870" w:type="dxa"/>
            <w:tcBorders>
              <w:top w:val="single" w:sz="18" w:space="0" w:color="auto"/>
              <w:left w:val="nil"/>
              <w:bottom w:val="nil"/>
            </w:tcBorders>
          </w:tcPr>
          <w:p w14:paraId="577AE81D" w14:textId="77777777" w:rsidR="006326B4" w:rsidRDefault="006326B4" w:rsidP="00EB6EBE">
            <w:r>
              <w:t>CBOM</w:t>
            </w:r>
          </w:p>
        </w:tc>
        <w:tc>
          <w:tcPr>
            <w:tcW w:w="1870" w:type="dxa"/>
            <w:tcBorders>
              <w:top w:val="single" w:sz="18" w:space="0" w:color="auto"/>
              <w:bottom w:val="nil"/>
            </w:tcBorders>
          </w:tcPr>
          <w:p w14:paraId="21277907" w14:textId="77777777" w:rsidR="006326B4" w:rsidRDefault="006326B4" w:rsidP="00B43C78">
            <w:pPr>
              <w:jc w:val="center"/>
            </w:pPr>
            <w:r>
              <w:t>0.072</w:t>
            </w:r>
          </w:p>
        </w:tc>
        <w:tc>
          <w:tcPr>
            <w:tcW w:w="1870" w:type="dxa"/>
            <w:tcBorders>
              <w:top w:val="single" w:sz="18" w:space="0" w:color="auto"/>
              <w:bottom w:val="nil"/>
            </w:tcBorders>
          </w:tcPr>
          <w:p w14:paraId="025AC8E1" w14:textId="77777777" w:rsidR="006326B4" w:rsidRDefault="006326B4" w:rsidP="00B43C78">
            <w:pPr>
              <w:jc w:val="center"/>
            </w:pPr>
            <w:r>
              <w:t>0.060</w:t>
            </w:r>
          </w:p>
        </w:tc>
        <w:tc>
          <w:tcPr>
            <w:tcW w:w="1870" w:type="dxa"/>
            <w:tcBorders>
              <w:top w:val="single" w:sz="18" w:space="0" w:color="auto"/>
              <w:bottom w:val="nil"/>
            </w:tcBorders>
          </w:tcPr>
          <w:p w14:paraId="6FD91037" w14:textId="77777777" w:rsidR="006326B4" w:rsidRDefault="006326B4" w:rsidP="00B43C78">
            <w:pPr>
              <w:jc w:val="center"/>
            </w:pPr>
            <w:r>
              <w:t>0.064</w:t>
            </w:r>
          </w:p>
        </w:tc>
        <w:tc>
          <w:tcPr>
            <w:tcW w:w="1870" w:type="dxa"/>
            <w:tcBorders>
              <w:top w:val="single" w:sz="18" w:space="0" w:color="auto"/>
              <w:bottom w:val="nil"/>
              <w:right w:val="nil"/>
            </w:tcBorders>
          </w:tcPr>
          <w:p w14:paraId="754FFBD3" w14:textId="77777777" w:rsidR="006326B4" w:rsidRDefault="006326B4" w:rsidP="00B43C78">
            <w:pPr>
              <w:jc w:val="center"/>
            </w:pPr>
            <w:r>
              <w:t>0.036</w:t>
            </w:r>
          </w:p>
        </w:tc>
      </w:tr>
      <w:tr w:rsidR="006326B4" w14:paraId="53C48C52" w14:textId="77777777" w:rsidTr="00B43C78">
        <w:tc>
          <w:tcPr>
            <w:tcW w:w="1870" w:type="dxa"/>
            <w:tcBorders>
              <w:top w:val="nil"/>
              <w:left w:val="nil"/>
              <w:bottom w:val="single" w:sz="18" w:space="0" w:color="auto"/>
            </w:tcBorders>
          </w:tcPr>
          <w:p w14:paraId="064B63CF" w14:textId="77777777" w:rsidR="006326B4" w:rsidRDefault="006326B4" w:rsidP="00EB6EBE">
            <w:r>
              <w:t>FBOM</w:t>
            </w:r>
          </w:p>
        </w:tc>
        <w:tc>
          <w:tcPr>
            <w:tcW w:w="1870" w:type="dxa"/>
            <w:tcBorders>
              <w:top w:val="nil"/>
              <w:bottom w:val="single" w:sz="18" w:space="0" w:color="auto"/>
            </w:tcBorders>
          </w:tcPr>
          <w:p w14:paraId="1540BF0A" w14:textId="77777777" w:rsidR="006326B4" w:rsidRDefault="006326B4" w:rsidP="00B43C78">
            <w:pPr>
              <w:jc w:val="center"/>
            </w:pPr>
            <w:r>
              <w:t>0.014</w:t>
            </w:r>
          </w:p>
        </w:tc>
        <w:tc>
          <w:tcPr>
            <w:tcW w:w="1870" w:type="dxa"/>
            <w:tcBorders>
              <w:top w:val="nil"/>
              <w:bottom w:val="single" w:sz="18" w:space="0" w:color="auto"/>
            </w:tcBorders>
          </w:tcPr>
          <w:p w14:paraId="6FED9701" w14:textId="77777777" w:rsidR="006326B4" w:rsidRDefault="006326B4" w:rsidP="00B43C78">
            <w:pPr>
              <w:jc w:val="center"/>
            </w:pPr>
            <w:r>
              <w:t>0.011</w:t>
            </w:r>
          </w:p>
        </w:tc>
        <w:tc>
          <w:tcPr>
            <w:tcW w:w="1870" w:type="dxa"/>
            <w:tcBorders>
              <w:top w:val="nil"/>
              <w:bottom w:val="single" w:sz="18" w:space="0" w:color="auto"/>
            </w:tcBorders>
          </w:tcPr>
          <w:p w14:paraId="08C7004C" w14:textId="77777777" w:rsidR="006326B4" w:rsidRDefault="006326B4" w:rsidP="00B43C78">
            <w:pPr>
              <w:jc w:val="center"/>
            </w:pPr>
            <w:r>
              <w:t>0.01</w:t>
            </w:r>
          </w:p>
        </w:tc>
        <w:tc>
          <w:tcPr>
            <w:tcW w:w="1870" w:type="dxa"/>
            <w:tcBorders>
              <w:top w:val="nil"/>
              <w:bottom w:val="single" w:sz="18" w:space="0" w:color="auto"/>
              <w:right w:val="nil"/>
            </w:tcBorders>
          </w:tcPr>
          <w:p w14:paraId="55630BB2" w14:textId="77777777" w:rsidR="006326B4" w:rsidRDefault="006326B4" w:rsidP="00B43C78">
            <w:pPr>
              <w:jc w:val="center"/>
            </w:pPr>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47948E6B" w:rsidR="00677634" w:rsidRDefault="00C65A5E">
      <w:r>
        <w:t xml:space="preserve">Figure 1. Spatio-temporal variation in the humification index (HIX) </w:t>
      </w:r>
      <w:r w:rsidR="0084135A">
        <w:t xml:space="preserve">values </w:t>
      </w:r>
      <w:r>
        <w:t xml:space="preserve">derived from excitation-emission matrices.  </w:t>
      </w:r>
      <w:r w:rsidR="00CE5AC8">
        <w:t>Lines within boxes are medians, box ends are 1</w:t>
      </w:r>
      <w:r w:rsidR="00CE5AC8" w:rsidRPr="00CE5AC8">
        <w:rPr>
          <w:vertAlign w:val="superscript"/>
        </w:rPr>
        <w:t>st</w:t>
      </w:r>
      <w:r w:rsidR="00CE5AC8">
        <w:t xml:space="preserve"> and 3</w:t>
      </w:r>
      <w:r w:rsidR="00CE5AC8" w:rsidRPr="00CE5AC8">
        <w:rPr>
          <w:vertAlign w:val="superscript"/>
        </w:rPr>
        <w:t>rd</w:t>
      </w:r>
      <w:r w:rsidR="00CE5AC8">
        <w:t xml:space="preserve"> quartiles, whiskers are 1.5 times the interquartile range.</w:t>
      </w:r>
    </w:p>
    <w:p w14:paraId="08A57490" w14:textId="77777777" w:rsidR="00C65A5E" w:rsidRDefault="00C65A5E"/>
    <w:p w14:paraId="09E0141E" w14:textId="57E1651E" w:rsidR="00C65A5E" w:rsidRDefault="00785674">
      <w:r>
        <w:t>Figure 2.  Seasonal variation in the (A) biological freshness index (BIX) and (B) fluorescence index (FI)</w:t>
      </w:r>
      <w:r w:rsidR="009574E4">
        <w:t xml:space="preserve"> </w:t>
      </w:r>
      <w:r w:rsidR="00A76AE6">
        <w:t xml:space="preserve">values </w:t>
      </w:r>
      <w:r w:rsidR="009574E4">
        <w:t>derived from excitation-emission matrices</w:t>
      </w:r>
      <w:r>
        <w:t>.</w:t>
      </w:r>
    </w:p>
    <w:p w14:paraId="61BB932B" w14:textId="77777777" w:rsidR="00785674" w:rsidRDefault="00785674"/>
    <w:p w14:paraId="14F712D3" w14:textId="7CF11712" w:rsidR="00677634" w:rsidRDefault="009574E4">
      <w:r>
        <w:t xml:space="preserve">Figure 3.  Spatio-temporal variation in the protein-to-humic ratio (P/H) </w:t>
      </w:r>
      <w:r w:rsidR="00A76AE6">
        <w:t xml:space="preserve">values </w:t>
      </w:r>
      <w:r>
        <w:t>derived from excitation-emission matrices.</w:t>
      </w:r>
    </w:p>
    <w:p w14:paraId="05025D96" w14:textId="77777777" w:rsidR="009574E4" w:rsidRDefault="009574E4"/>
    <w:p w14:paraId="46CD0162" w14:textId="3D848B07" w:rsidR="009574E4" w:rsidRDefault="009574E4">
      <w:r>
        <w:t xml:space="preserve">Figure 4.  Reach-scale variation in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and (B) polyphenol oxidase (POX)</w:t>
      </w:r>
      <w:r w:rsidR="00381E12">
        <w:t xml:space="preserve"> activities</w:t>
      </w:r>
      <w:r>
        <w:t>.</w:t>
      </w:r>
    </w:p>
    <w:p w14:paraId="41BAE7CA" w14:textId="77777777" w:rsidR="009574E4" w:rsidRDefault="009574E4"/>
    <w:p w14:paraId="72054F5A" w14:textId="19207AE0" w:rsidR="00480FC7" w:rsidRDefault="00480FC7">
      <w:r>
        <w:t xml:space="preserve">Figure 5.  Spatio-temporal variation in the </w:t>
      </w:r>
      <w:r w:rsidR="00381E12" w:rsidRPr="00381E12">
        <w:t xml:space="preserve">lignocellulose index </w:t>
      </w:r>
      <w:r w:rsidR="00381E12">
        <w:t>(</w:t>
      </w:r>
      <w:r>
        <w:t>LCI</w:t>
      </w:r>
      <w:r w:rsidR="00381E12">
        <w:t>) values</w:t>
      </w:r>
      <w:r>
        <w:t>,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5B09E80E" w14:textId="77777777" w:rsidR="0013469A" w:rsidRDefault="0013469A"/>
    <w:p w14:paraId="261853F4" w14:textId="7C1186E0" w:rsidR="0013469A" w:rsidRDefault="0013469A">
      <w:r>
        <w:t xml:space="preserve">Figure 8.  (A) Coarse benthic organic matter (CBOM) standing stocks, (B) fine benthic organic matter (FBOM) standing stocks, (C) benthic chlorophyll </w:t>
      </w:r>
      <w:r w:rsidRPr="0013469A">
        <w:rPr>
          <w:i/>
        </w:rPr>
        <w:t>a</w:t>
      </w:r>
      <w:r>
        <w:t>, and (D) periphyton standing stocks in the buried and open reaches during each sample season.  All error bars are standard errors of the mean.  Figure originally in Beaulieu et al. 2014.</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7AAF78C5" w:rsidR="00677634" w:rsidRDefault="00C65A5E">
      <w:r>
        <w:lastRenderedPageBreak/>
        <w:t>Figure 2.</w:t>
      </w:r>
      <w:r w:rsidR="001013D9">
        <w:t xml:space="preserve">  </w:t>
      </w:r>
    </w:p>
    <w:p w14:paraId="3B999351" w14:textId="4544AC71" w:rsidR="00677634" w:rsidRDefault="00C65A5E">
      <w:r>
        <w:t xml:space="preserve"> </w:t>
      </w:r>
      <w:r w:rsidR="00AF12A8">
        <w:rPr>
          <w:noProof/>
        </w:rPr>
        <w:drawing>
          <wp:inline distT="0" distB="0" distL="0" distR="0" wp14:anchorId="35BC4FBA" wp14:editId="6E3A1501">
            <wp:extent cx="2971800" cy="5943600"/>
            <wp:effectExtent l="0" t="0" r="0" b="0"/>
            <wp:docPr id="2" name="Picture 2" descr="C:\Users\ArangoC\Documents\R Files\Cinn R dev\Cincy-Carbon-Limitation\output\figures\bix.fi.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bix.fi.2panel.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6B8FE02" w:rsidR="001013D9" w:rsidRDefault="00AF12A8">
      <w:r>
        <w:rPr>
          <w:noProof/>
        </w:rPr>
        <w:drawing>
          <wp:inline distT="0" distB="0" distL="0" distR="0" wp14:anchorId="3E629C32" wp14:editId="1432AA39">
            <wp:extent cx="2971800" cy="5943600"/>
            <wp:effectExtent l="0" t="0" r="0" b="0"/>
            <wp:docPr id="1" name="Picture 1" descr="C:\Users\ArangoC\Documents\R Files\Cinn R dev\Cincy-Carbon-Limitation\output\figures\dopa.pox.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dopa.pox.2panel.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15AB6C72" w:rsidR="0013469A"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6C6C1E96" w14:textId="77777777" w:rsidR="0013469A" w:rsidRDefault="0013469A">
      <w:r>
        <w:br w:type="page"/>
      </w:r>
    </w:p>
    <w:p w14:paraId="1BB8A555" w14:textId="4C3BE145" w:rsidR="004C0A72" w:rsidRDefault="0013469A">
      <w:r>
        <w:lastRenderedPageBreak/>
        <w:t>Figure 8.</w:t>
      </w:r>
    </w:p>
    <w:p w14:paraId="58C3024B" w14:textId="559323A7" w:rsidR="0013469A" w:rsidRDefault="002C06F4">
      <w:r>
        <w:rPr>
          <w:noProof/>
        </w:rPr>
        <w:drawing>
          <wp:inline distT="0" distB="0" distL="0" distR="0" wp14:anchorId="25D2D4E3" wp14:editId="5631F50F">
            <wp:extent cx="3657600" cy="3657600"/>
            <wp:effectExtent l="0" t="0" r="0" b="0"/>
            <wp:docPr id="6" name="Picture 6" descr="C:\Users\ArangoC\Documents\R Files\Cinn R dev\Cincy-Carbon-Limitation\omStandingSto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mStandingStock.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sectPr w:rsidR="001346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ay Arango" w:date="2016-12-22T12:53:00Z" w:initials="CA">
    <w:p w14:paraId="06588FDB" w14:textId="519EE792" w:rsidR="006627BA" w:rsidRDefault="006627BA">
      <w:pPr>
        <w:pStyle w:val="CommentText"/>
      </w:pPr>
      <w:r>
        <w:rPr>
          <w:rStyle w:val="CommentReference"/>
        </w:rPr>
        <w:annotationRef/>
      </w:r>
      <w:r>
        <w:t>Jake, do you have a meter mark for specificity or is this OK?</w:t>
      </w:r>
    </w:p>
  </w:comment>
  <w:comment w:id="1" w:author="Clay Arango" w:date="2016-10-06T11:44:00Z" w:initials="CA">
    <w:p w14:paraId="05F40930" w14:textId="6C779551" w:rsidR="006627BA" w:rsidRDefault="006627BA">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3" w:author="Fritz, Ken" w:date="2016-11-01T12:11:00Z" w:initials="FK">
    <w:p w14:paraId="1E165A1A" w14:textId="67CEBB75" w:rsidR="006627BA" w:rsidRDefault="006627BA">
      <w:pPr>
        <w:pStyle w:val="CommentText"/>
      </w:pPr>
      <w:r>
        <w:rPr>
          <w:rStyle w:val="CommentReference"/>
        </w:rPr>
        <w:annotationRef/>
      </w:r>
      <w:r>
        <w:t>I’m having trouble following this line of thought.  High humic derived carbon = terrestrial?  Or does high humic derived carbon = microbial?</w:t>
      </w:r>
    </w:p>
  </w:comment>
  <w:comment w:id="4" w:author="Pennino, Michael" w:date="2016-09-29T16:51:00Z" w:initials="PM">
    <w:p w14:paraId="141F143D" w14:textId="4D4F98C2" w:rsidR="006627BA" w:rsidRDefault="006627BA">
      <w:pPr>
        <w:pStyle w:val="CommentText"/>
      </w:pPr>
      <w:r>
        <w:rPr>
          <w:rStyle w:val="CommentReference"/>
        </w:rPr>
        <w:annotationRef/>
      </w:r>
      <w:r>
        <w:t xml:space="preserve">It think it should be pointed out that this was largely driven by differences in the fall where the open reaches would be receiving and retaining more leaf derived recalcitrant organic matter whereas the buried streams which are channelized would not as easily retain this type of organic matter.  Thus the open reaches have greater HIX in the fall.  But in the summer the HIX is lower in the open reaches, which is likely due to autochthonous labile OM from algae being produced in the open reaches through GGP, but not in the buried reaches.  </w:t>
      </w:r>
    </w:p>
  </w:comment>
  <w:comment w:id="5" w:author="Clay Arango" w:date="2016-10-06T08:34:00Z" w:initials="CA">
    <w:p w14:paraId="4254BDE0" w14:textId="22158BFF" w:rsidR="006627BA" w:rsidRDefault="006627BA">
      <w:pPr>
        <w:pStyle w:val="CommentText"/>
      </w:pPr>
      <w:r>
        <w:rPr>
          <w:rStyle w:val="CommentReference"/>
        </w:rPr>
        <w:annotationRef/>
      </w:r>
      <w:r>
        <w:t>I’m not convinced that low HIX in summer is driven by labile OM from algae given the much lower standing stocks of algae in summer compared to spring.  If algal standing stock was the main driver, I would expect lowest HIX in spring*open reaches, and based on means, it’s actually a bit lower in spring*buried reaches.  For now, I’ve left that portion of your comment out of the discussion, but I will revise as people chime in.</w:t>
      </w:r>
    </w:p>
  </w:comment>
  <w:comment w:id="6" w:author="Clay Arango" w:date="2016-12-23T13:52:00Z" w:initials="CA">
    <w:p w14:paraId="12CE353B" w14:textId="3C4115EC" w:rsidR="00EF3BA0" w:rsidRDefault="00EF3BA0">
      <w:pPr>
        <w:pStyle w:val="CommentText"/>
      </w:pPr>
      <w:r>
        <w:rPr>
          <w:rStyle w:val="CommentReference"/>
        </w:rPr>
        <w:annotationRef/>
      </w:r>
      <w:r>
        <w:t>Jake and or Michael…there is substantially new text here.  A once over would be welcome!</w:t>
      </w:r>
    </w:p>
  </w:comment>
  <w:comment w:id="30" w:author="Clay Arango" w:date="2016-12-23T13:23:00Z" w:initials="CA">
    <w:p w14:paraId="4259EAAB" w14:textId="1EF2E517" w:rsidR="00285C22" w:rsidRDefault="00285C22">
      <w:pPr>
        <w:pStyle w:val="CommentText"/>
      </w:pPr>
      <w:r>
        <w:rPr>
          <w:rStyle w:val="CommentReference"/>
        </w:rPr>
        <w:annotationRef/>
      </w:r>
      <w:r>
        <w:t>Jake, can you make sure to write what your management needs to see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588FDB" w15:done="0"/>
  <w15:commentEx w15:paraId="05F40930" w15:done="0"/>
  <w15:commentEx w15:paraId="1E165A1A" w15:done="0"/>
  <w15:commentEx w15:paraId="141F143D" w15:done="0"/>
  <w15:commentEx w15:paraId="4254BDE0" w15:paraIdParent="141F143D" w15:done="0"/>
  <w15:commentEx w15:paraId="12CE353B" w15:done="0"/>
  <w15:commentEx w15:paraId="4259EAA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12623" w14:textId="77777777" w:rsidR="006D792C" w:rsidRDefault="006D792C" w:rsidP="00503AEB">
      <w:pPr>
        <w:spacing w:after="0" w:line="240" w:lineRule="auto"/>
      </w:pPr>
      <w:r>
        <w:separator/>
      </w:r>
    </w:p>
  </w:endnote>
  <w:endnote w:type="continuationSeparator" w:id="0">
    <w:p w14:paraId="68DBE9A4" w14:textId="77777777" w:rsidR="006D792C" w:rsidRDefault="006D792C"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76A27" w14:textId="77777777" w:rsidR="006D792C" w:rsidRDefault="006D792C" w:rsidP="00503AEB">
      <w:pPr>
        <w:spacing w:after="0" w:line="240" w:lineRule="auto"/>
      </w:pPr>
      <w:r>
        <w:separator/>
      </w:r>
    </w:p>
  </w:footnote>
  <w:footnote w:type="continuationSeparator" w:id="0">
    <w:p w14:paraId="4C906605" w14:textId="77777777" w:rsidR="006D792C" w:rsidRDefault="006D792C" w:rsidP="00503AE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y Arango">
    <w15:presenceInfo w15:providerId="AD" w15:userId="S-1-5-21-284843130-3751062232-1573799400-5078"/>
  </w15:person>
  <w15:person w15:author="Fritz, Ken">
    <w15:presenceInfo w15:providerId="AD" w15:userId="S-1-5-21-1339303556-449845944-1601390327-28935"/>
  </w15:person>
  <w15:person w15:author="Pennino, Michael">
    <w15:presenceInfo w15:providerId="AD" w15:userId="S-1-5-21-1339303556-449845944-1601390327-401803"/>
  </w15:person>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66DE"/>
    <w:rsid w:val="00010809"/>
    <w:rsid w:val="000136A9"/>
    <w:rsid w:val="00016571"/>
    <w:rsid w:val="000205FD"/>
    <w:rsid w:val="00026FDA"/>
    <w:rsid w:val="00032403"/>
    <w:rsid w:val="00042CD6"/>
    <w:rsid w:val="000431F1"/>
    <w:rsid w:val="000514E6"/>
    <w:rsid w:val="00054229"/>
    <w:rsid w:val="00060CE9"/>
    <w:rsid w:val="000719A9"/>
    <w:rsid w:val="00072102"/>
    <w:rsid w:val="00073214"/>
    <w:rsid w:val="000858E5"/>
    <w:rsid w:val="000860E0"/>
    <w:rsid w:val="000865E2"/>
    <w:rsid w:val="00090BA8"/>
    <w:rsid w:val="00095EB2"/>
    <w:rsid w:val="000A2E66"/>
    <w:rsid w:val="000B7B2E"/>
    <w:rsid w:val="000C031A"/>
    <w:rsid w:val="000D2F8B"/>
    <w:rsid w:val="000E07BB"/>
    <w:rsid w:val="000E3C43"/>
    <w:rsid w:val="000F2368"/>
    <w:rsid w:val="000F2E10"/>
    <w:rsid w:val="000F384B"/>
    <w:rsid w:val="00100884"/>
    <w:rsid w:val="001013D9"/>
    <w:rsid w:val="00112FB9"/>
    <w:rsid w:val="001145D8"/>
    <w:rsid w:val="0011663B"/>
    <w:rsid w:val="00127332"/>
    <w:rsid w:val="001273FD"/>
    <w:rsid w:val="0013469A"/>
    <w:rsid w:val="001349DB"/>
    <w:rsid w:val="00155107"/>
    <w:rsid w:val="00165323"/>
    <w:rsid w:val="00166574"/>
    <w:rsid w:val="001763EE"/>
    <w:rsid w:val="00176C77"/>
    <w:rsid w:val="00176F63"/>
    <w:rsid w:val="00180E79"/>
    <w:rsid w:val="0018190F"/>
    <w:rsid w:val="00181D4D"/>
    <w:rsid w:val="001875F5"/>
    <w:rsid w:val="0019580E"/>
    <w:rsid w:val="00196646"/>
    <w:rsid w:val="001A210C"/>
    <w:rsid w:val="001A2557"/>
    <w:rsid w:val="001A5D44"/>
    <w:rsid w:val="001A743D"/>
    <w:rsid w:val="001D4449"/>
    <w:rsid w:val="001E1D53"/>
    <w:rsid w:val="001E5507"/>
    <w:rsid w:val="001E6F08"/>
    <w:rsid w:val="001F05CD"/>
    <w:rsid w:val="001F1460"/>
    <w:rsid w:val="001F20AC"/>
    <w:rsid w:val="001F31D5"/>
    <w:rsid w:val="0020550B"/>
    <w:rsid w:val="00206CC0"/>
    <w:rsid w:val="00212666"/>
    <w:rsid w:val="00217DFF"/>
    <w:rsid w:val="002209FA"/>
    <w:rsid w:val="00222011"/>
    <w:rsid w:val="0023201F"/>
    <w:rsid w:val="0023580C"/>
    <w:rsid w:val="00240E83"/>
    <w:rsid w:val="002437FB"/>
    <w:rsid w:val="00247216"/>
    <w:rsid w:val="0025768F"/>
    <w:rsid w:val="00266F71"/>
    <w:rsid w:val="002802C7"/>
    <w:rsid w:val="002832B6"/>
    <w:rsid w:val="00284952"/>
    <w:rsid w:val="00285C22"/>
    <w:rsid w:val="002878B0"/>
    <w:rsid w:val="00290A0F"/>
    <w:rsid w:val="00291B29"/>
    <w:rsid w:val="0029475B"/>
    <w:rsid w:val="00296B27"/>
    <w:rsid w:val="00296F26"/>
    <w:rsid w:val="00297724"/>
    <w:rsid w:val="002A19D7"/>
    <w:rsid w:val="002A2306"/>
    <w:rsid w:val="002A2A13"/>
    <w:rsid w:val="002C06F4"/>
    <w:rsid w:val="002C23B0"/>
    <w:rsid w:val="002D330E"/>
    <w:rsid w:val="002D6F75"/>
    <w:rsid w:val="002E3B2A"/>
    <w:rsid w:val="002E475C"/>
    <w:rsid w:val="00300EB4"/>
    <w:rsid w:val="00321914"/>
    <w:rsid w:val="00322B99"/>
    <w:rsid w:val="003244A1"/>
    <w:rsid w:val="0032579F"/>
    <w:rsid w:val="00325B72"/>
    <w:rsid w:val="00343A56"/>
    <w:rsid w:val="00344CFF"/>
    <w:rsid w:val="0035207F"/>
    <w:rsid w:val="00353FD1"/>
    <w:rsid w:val="00356EFC"/>
    <w:rsid w:val="00361338"/>
    <w:rsid w:val="003716A4"/>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404B78"/>
    <w:rsid w:val="00410F31"/>
    <w:rsid w:val="00413BFB"/>
    <w:rsid w:val="00430256"/>
    <w:rsid w:val="00436DF5"/>
    <w:rsid w:val="00461D0C"/>
    <w:rsid w:val="00463D73"/>
    <w:rsid w:val="0047775D"/>
    <w:rsid w:val="00480FC7"/>
    <w:rsid w:val="004923ED"/>
    <w:rsid w:val="004943B2"/>
    <w:rsid w:val="004A6025"/>
    <w:rsid w:val="004A78AB"/>
    <w:rsid w:val="004B1823"/>
    <w:rsid w:val="004B5B64"/>
    <w:rsid w:val="004B6FF8"/>
    <w:rsid w:val="004C093A"/>
    <w:rsid w:val="004C0A72"/>
    <w:rsid w:val="004D1450"/>
    <w:rsid w:val="004D15C4"/>
    <w:rsid w:val="004D2149"/>
    <w:rsid w:val="004D48C0"/>
    <w:rsid w:val="004E190D"/>
    <w:rsid w:val="004E7F3B"/>
    <w:rsid w:val="00503AEB"/>
    <w:rsid w:val="0051288B"/>
    <w:rsid w:val="00515279"/>
    <w:rsid w:val="005267DF"/>
    <w:rsid w:val="0052731C"/>
    <w:rsid w:val="00527E9C"/>
    <w:rsid w:val="0055457E"/>
    <w:rsid w:val="00564163"/>
    <w:rsid w:val="005651AD"/>
    <w:rsid w:val="00574D30"/>
    <w:rsid w:val="005849D6"/>
    <w:rsid w:val="005924AC"/>
    <w:rsid w:val="00593B6E"/>
    <w:rsid w:val="00595E01"/>
    <w:rsid w:val="005A0F5C"/>
    <w:rsid w:val="005A5429"/>
    <w:rsid w:val="005A5B38"/>
    <w:rsid w:val="005A6D7E"/>
    <w:rsid w:val="005B3BCC"/>
    <w:rsid w:val="005B7C83"/>
    <w:rsid w:val="005C0484"/>
    <w:rsid w:val="005C6D06"/>
    <w:rsid w:val="005D29AC"/>
    <w:rsid w:val="005D43FB"/>
    <w:rsid w:val="005E3CA5"/>
    <w:rsid w:val="005E633E"/>
    <w:rsid w:val="005F2189"/>
    <w:rsid w:val="005F33AE"/>
    <w:rsid w:val="005F3AF7"/>
    <w:rsid w:val="005F6DA5"/>
    <w:rsid w:val="00617E7D"/>
    <w:rsid w:val="00622980"/>
    <w:rsid w:val="00624BFE"/>
    <w:rsid w:val="006259AF"/>
    <w:rsid w:val="00630AF6"/>
    <w:rsid w:val="006310E9"/>
    <w:rsid w:val="006326B4"/>
    <w:rsid w:val="0066271A"/>
    <w:rsid w:val="006627BA"/>
    <w:rsid w:val="00670F06"/>
    <w:rsid w:val="006723D1"/>
    <w:rsid w:val="006730DB"/>
    <w:rsid w:val="00677634"/>
    <w:rsid w:val="00681735"/>
    <w:rsid w:val="00690128"/>
    <w:rsid w:val="00692EA2"/>
    <w:rsid w:val="00695DAE"/>
    <w:rsid w:val="006A371E"/>
    <w:rsid w:val="006A4CD3"/>
    <w:rsid w:val="006A7291"/>
    <w:rsid w:val="006B244A"/>
    <w:rsid w:val="006C0AB7"/>
    <w:rsid w:val="006C31DC"/>
    <w:rsid w:val="006C4826"/>
    <w:rsid w:val="006D0A68"/>
    <w:rsid w:val="006D3D51"/>
    <w:rsid w:val="006D792C"/>
    <w:rsid w:val="006E5F16"/>
    <w:rsid w:val="006E7F3F"/>
    <w:rsid w:val="006F31DA"/>
    <w:rsid w:val="006F6885"/>
    <w:rsid w:val="007021C3"/>
    <w:rsid w:val="00702B2A"/>
    <w:rsid w:val="007116EA"/>
    <w:rsid w:val="0071380A"/>
    <w:rsid w:val="00713EE8"/>
    <w:rsid w:val="00714098"/>
    <w:rsid w:val="00715712"/>
    <w:rsid w:val="00715881"/>
    <w:rsid w:val="0072015C"/>
    <w:rsid w:val="00720ACC"/>
    <w:rsid w:val="00721277"/>
    <w:rsid w:val="0072207A"/>
    <w:rsid w:val="00722A62"/>
    <w:rsid w:val="0072302A"/>
    <w:rsid w:val="007271EC"/>
    <w:rsid w:val="007413BB"/>
    <w:rsid w:val="00741415"/>
    <w:rsid w:val="00741F76"/>
    <w:rsid w:val="00746901"/>
    <w:rsid w:val="00751875"/>
    <w:rsid w:val="0075266B"/>
    <w:rsid w:val="007571B9"/>
    <w:rsid w:val="00767B6D"/>
    <w:rsid w:val="00771ADC"/>
    <w:rsid w:val="00772B2A"/>
    <w:rsid w:val="00773F63"/>
    <w:rsid w:val="00782633"/>
    <w:rsid w:val="00785674"/>
    <w:rsid w:val="007946C2"/>
    <w:rsid w:val="007949DA"/>
    <w:rsid w:val="007A2B98"/>
    <w:rsid w:val="007B5C3F"/>
    <w:rsid w:val="007C4F8D"/>
    <w:rsid w:val="007D0738"/>
    <w:rsid w:val="007D4EB1"/>
    <w:rsid w:val="007D5673"/>
    <w:rsid w:val="007E19F3"/>
    <w:rsid w:val="007E21DF"/>
    <w:rsid w:val="007E449A"/>
    <w:rsid w:val="007F1BD5"/>
    <w:rsid w:val="007F75D1"/>
    <w:rsid w:val="0081146F"/>
    <w:rsid w:val="0084135A"/>
    <w:rsid w:val="0085569C"/>
    <w:rsid w:val="00861B1A"/>
    <w:rsid w:val="00863950"/>
    <w:rsid w:val="00864237"/>
    <w:rsid w:val="00864F75"/>
    <w:rsid w:val="00867771"/>
    <w:rsid w:val="008707CB"/>
    <w:rsid w:val="00893365"/>
    <w:rsid w:val="008A4795"/>
    <w:rsid w:val="008B1600"/>
    <w:rsid w:val="008B1C61"/>
    <w:rsid w:val="008D6208"/>
    <w:rsid w:val="008E04DD"/>
    <w:rsid w:val="008E568E"/>
    <w:rsid w:val="008E5DCD"/>
    <w:rsid w:val="008E6877"/>
    <w:rsid w:val="008F1726"/>
    <w:rsid w:val="008F1DBB"/>
    <w:rsid w:val="008F2DC4"/>
    <w:rsid w:val="008F3BFE"/>
    <w:rsid w:val="008F52D5"/>
    <w:rsid w:val="009046CD"/>
    <w:rsid w:val="0090661B"/>
    <w:rsid w:val="0091025F"/>
    <w:rsid w:val="00911F1C"/>
    <w:rsid w:val="00936854"/>
    <w:rsid w:val="00937703"/>
    <w:rsid w:val="009405F8"/>
    <w:rsid w:val="00941570"/>
    <w:rsid w:val="00951339"/>
    <w:rsid w:val="009574E4"/>
    <w:rsid w:val="00967806"/>
    <w:rsid w:val="00972E1F"/>
    <w:rsid w:val="00984714"/>
    <w:rsid w:val="00994872"/>
    <w:rsid w:val="009A1787"/>
    <w:rsid w:val="009A5D1A"/>
    <w:rsid w:val="009B563F"/>
    <w:rsid w:val="009D2A5A"/>
    <w:rsid w:val="009D7226"/>
    <w:rsid w:val="009F0CA4"/>
    <w:rsid w:val="00A06E49"/>
    <w:rsid w:val="00A17A8C"/>
    <w:rsid w:val="00A20B94"/>
    <w:rsid w:val="00A24192"/>
    <w:rsid w:val="00A30DCC"/>
    <w:rsid w:val="00A41247"/>
    <w:rsid w:val="00A4156E"/>
    <w:rsid w:val="00A422B3"/>
    <w:rsid w:val="00A57D8E"/>
    <w:rsid w:val="00A6224B"/>
    <w:rsid w:val="00A67D45"/>
    <w:rsid w:val="00A714C6"/>
    <w:rsid w:val="00A73B3B"/>
    <w:rsid w:val="00A76AE6"/>
    <w:rsid w:val="00A771A6"/>
    <w:rsid w:val="00A91D82"/>
    <w:rsid w:val="00AA075B"/>
    <w:rsid w:val="00AA3795"/>
    <w:rsid w:val="00AA3F72"/>
    <w:rsid w:val="00AA4A7B"/>
    <w:rsid w:val="00AB2601"/>
    <w:rsid w:val="00AB4CDB"/>
    <w:rsid w:val="00AD18D4"/>
    <w:rsid w:val="00AE4352"/>
    <w:rsid w:val="00AE52F9"/>
    <w:rsid w:val="00AF0C42"/>
    <w:rsid w:val="00AF12A8"/>
    <w:rsid w:val="00AF7450"/>
    <w:rsid w:val="00B04BB8"/>
    <w:rsid w:val="00B06101"/>
    <w:rsid w:val="00B06F04"/>
    <w:rsid w:val="00B10C08"/>
    <w:rsid w:val="00B20C0B"/>
    <w:rsid w:val="00B212C3"/>
    <w:rsid w:val="00B21FB4"/>
    <w:rsid w:val="00B2571C"/>
    <w:rsid w:val="00B3730D"/>
    <w:rsid w:val="00B3770C"/>
    <w:rsid w:val="00B43C78"/>
    <w:rsid w:val="00B45CBE"/>
    <w:rsid w:val="00B51B57"/>
    <w:rsid w:val="00B53949"/>
    <w:rsid w:val="00B724CB"/>
    <w:rsid w:val="00B80BDC"/>
    <w:rsid w:val="00B853A9"/>
    <w:rsid w:val="00BA5314"/>
    <w:rsid w:val="00BA659D"/>
    <w:rsid w:val="00BB7046"/>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65A5E"/>
    <w:rsid w:val="00C67825"/>
    <w:rsid w:val="00C708F4"/>
    <w:rsid w:val="00C775FB"/>
    <w:rsid w:val="00C806EC"/>
    <w:rsid w:val="00C84363"/>
    <w:rsid w:val="00C85291"/>
    <w:rsid w:val="00C9067E"/>
    <w:rsid w:val="00C92C61"/>
    <w:rsid w:val="00C92F3E"/>
    <w:rsid w:val="00CA11B1"/>
    <w:rsid w:val="00CB0B5C"/>
    <w:rsid w:val="00CB1857"/>
    <w:rsid w:val="00CB256A"/>
    <w:rsid w:val="00CB3D94"/>
    <w:rsid w:val="00CB5E65"/>
    <w:rsid w:val="00CC2495"/>
    <w:rsid w:val="00CC5095"/>
    <w:rsid w:val="00CD2751"/>
    <w:rsid w:val="00CD49BA"/>
    <w:rsid w:val="00CE41DC"/>
    <w:rsid w:val="00CE5AC8"/>
    <w:rsid w:val="00CE70D3"/>
    <w:rsid w:val="00CF7ED3"/>
    <w:rsid w:val="00D1248D"/>
    <w:rsid w:val="00D17BE6"/>
    <w:rsid w:val="00D27ED2"/>
    <w:rsid w:val="00D31C09"/>
    <w:rsid w:val="00D34C3C"/>
    <w:rsid w:val="00D409E5"/>
    <w:rsid w:val="00D62789"/>
    <w:rsid w:val="00D76225"/>
    <w:rsid w:val="00D773CF"/>
    <w:rsid w:val="00D84304"/>
    <w:rsid w:val="00D85A10"/>
    <w:rsid w:val="00D86487"/>
    <w:rsid w:val="00D869F5"/>
    <w:rsid w:val="00D9571E"/>
    <w:rsid w:val="00D97269"/>
    <w:rsid w:val="00DA0CE0"/>
    <w:rsid w:val="00DA0E97"/>
    <w:rsid w:val="00DA4ADC"/>
    <w:rsid w:val="00DC0D60"/>
    <w:rsid w:val="00DD01C5"/>
    <w:rsid w:val="00DD3021"/>
    <w:rsid w:val="00DE075D"/>
    <w:rsid w:val="00DE2746"/>
    <w:rsid w:val="00DE52FC"/>
    <w:rsid w:val="00DE60EF"/>
    <w:rsid w:val="00DF706D"/>
    <w:rsid w:val="00E0423D"/>
    <w:rsid w:val="00E06C10"/>
    <w:rsid w:val="00E13C73"/>
    <w:rsid w:val="00E14884"/>
    <w:rsid w:val="00E232C6"/>
    <w:rsid w:val="00E362D4"/>
    <w:rsid w:val="00E65E40"/>
    <w:rsid w:val="00E86AC5"/>
    <w:rsid w:val="00EA33B2"/>
    <w:rsid w:val="00EB293C"/>
    <w:rsid w:val="00EB4703"/>
    <w:rsid w:val="00EB6EBE"/>
    <w:rsid w:val="00EC6D35"/>
    <w:rsid w:val="00ED38BF"/>
    <w:rsid w:val="00ED7F51"/>
    <w:rsid w:val="00EE4CAC"/>
    <w:rsid w:val="00EE6618"/>
    <w:rsid w:val="00EF1239"/>
    <w:rsid w:val="00EF353F"/>
    <w:rsid w:val="00EF3BA0"/>
    <w:rsid w:val="00EF6D38"/>
    <w:rsid w:val="00F1140B"/>
    <w:rsid w:val="00F12D6A"/>
    <w:rsid w:val="00F1474C"/>
    <w:rsid w:val="00F1744C"/>
    <w:rsid w:val="00F20A54"/>
    <w:rsid w:val="00F25F37"/>
    <w:rsid w:val="00F335EF"/>
    <w:rsid w:val="00F42B29"/>
    <w:rsid w:val="00F45CA1"/>
    <w:rsid w:val="00F534A3"/>
    <w:rsid w:val="00F62BD7"/>
    <w:rsid w:val="00F71699"/>
    <w:rsid w:val="00F76642"/>
    <w:rsid w:val="00F83205"/>
    <w:rsid w:val="00F833AD"/>
    <w:rsid w:val="00F86464"/>
    <w:rsid w:val="00FA1E4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3C8BBDDA-24AA-45B8-B256-8FF1A44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tif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67869-1EE2-46B9-A41E-3C36F506B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9279</Words>
  <Characters>52892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Beaulieu, Jake</cp:lastModifiedBy>
  <cp:revision>2</cp:revision>
  <cp:lastPrinted>2016-10-31T20:16:00Z</cp:lastPrinted>
  <dcterms:created xsi:type="dcterms:W3CDTF">2017-01-03T12:59:00Z</dcterms:created>
  <dcterms:modified xsi:type="dcterms:W3CDTF">2017-01-03T12:59:00Z</dcterms:modified>
</cp:coreProperties>
</file>